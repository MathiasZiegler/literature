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9323" w14:textId="075EFE6D" w:rsidR="0071062E" w:rsidRPr="0071062E" w:rsidRDefault="0071062E" w:rsidP="0071062E">
      <w:pPr>
        <w:pStyle w:val="Heading1"/>
        <w:rPr>
          <w:lang w:val="en-GB" w:eastAsia="zh-CN"/>
        </w:rPr>
      </w:pPr>
      <w:proofErr w:type="spellStart"/>
      <w:r w:rsidRPr="0071062E">
        <w:rPr>
          <w:lang w:val="en-GB" w:eastAsia="zh-CN"/>
        </w:rPr>
        <w:t>NamPRT</w:t>
      </w:r>
      <w:proofErr w:type="spellEnd"/>
      <w:r w:rsidRPr="0071062E">
        <w:rPr>
          <w:lang w:val="en-GB" w:eastAsia="zh-CN"/>
        </w:rPr>
        <w:t xml:space="preserve"> and NNMT - key drivers of NAD-dependent signa</w:t>
      </w:r>
      <w:r w:rsidR="00532A82">
        <w:rPr>
          <w:lang w:val="en-GB" w:eastAsia="zh-CN"/>
        </w:rPr>
        <w:t>l</w:t>
      </w:r>
      <w:r w:rsidRPr="0071062E">
        <w:rPr>
          <w:lang w:val="en-GB" w:eastAsia="zh-CN"/>
        </w:rPr>
        <w:t>ling</w:t>
      </w:r>
    </w:p>
    <w:p w14:paraId="722A4F0E" w14:textId="77777777" w:rsidR="008F6C91" w:rsidRPr="00282074" w:rsidRDefault="002B2858" w:rsidP="00891221">
      <w:pPr>
        <w:spacing w:line="480" w:lineRule="auto"/>
        <w:jc w:val="both"/>
        <w:rPr>
          <w:lang w:val="en-GB"/>
          <w:rPrChange w:id="0" w:author="Ines Heiland" w:date="2017-09-04T15:06:00Z">
            <w:rPr/>
          </w:rPrChange>
        </w:rPr>
      </w:pPr>
      <w:r w:rsidRPr="00282074">
        <w:rPr>
          <w:rFonts w:ascii="Times New Roman" w:eastAsia="Times New Roman" w:hAnsi="Times New Roman" w:cs="Times New Roman"/>
          <w:lang w:val="en-GB"/>
          <w:rPrChange w:id="1" w:author="Ines Heiland" w:date="2017-09-04T15:06:00Z">
            <w:rPr>
              <w:rFonts w:ascii="Times New Roman" w:eastAsia="Times New Roman" w:hAnsi="Times New Roman" w:cs="Times New Roman"/>
            </w:rPr>
          </w:rPrChange>
        </w:rPr>
        <w:t>Mathias Bockwoldt</w:t>
      </w:r>
      <w:r w:rsidRPr="00282074">
        <w:rPr>
          <w:rFonts w:ascii="Times New Roman" w:eastAsia="Times New Roman" w:hAnsi="Times New Roman" w:cs="Times New Roman"/>
          <w:vertAlign w:val="superscript"/>
          <w:lang w:val="en-GB"/>
          <w:rPrChange w:id="2" w:author="Ines Heiland" w:date="2017-09-04T15:06:00Z">
            <w:rPr>
              <w:rFonts w:ascii="Times New Roman" w:eastAsia="Times New Roman" w:hAnsi="Times New Roman" w:cs="Times New Roman"/>
              <w:vertAlign w:val="superscript"/>
            </w:rPr>
          </w:rPrChange>
        </w:rPr>
        <w:t>1</w:t>
      </w:r>
      <w:r w:rsidRPr="00282074">
        <w:rPr>
          <w:rFonts w:ascii="Times New Roman" w:eastAsia="Times New Roman" w:hAnsi="Times New Roman" w:cs="Times New Roman"/>
          <w:lang w:val="en-GB"/>
          <w:rPrChange w:id="3" w:author="Ines Heiland" w:date="2017-09-04T15:06:00Z">
            <w:rPr>
              <w:rFonts w:ascii="Times New Roman" w:eastAsia="Times New Roman" w:hAnsi="Times New Roman" w:cs="Times New Roman"/>
            </w:rPr>
          </w:rPrChange>
        </w:rPr>
        <w:t>, Marc Niere</w:t>
      </w:r>
      <w:r w:rsidRPr="00282074">
        <w:rPr>
          <w:rFonts w:ascii="Times New Roman" w:eastAsia="Times New Roman" w:hAnsi="Times New Roman" w:cs="Times New Roman"/>
          <w:vertAlign w:val="superscript"/>
          <w:lang w:val="en-GB"/>
          <w:rPrChange w:id="4"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5" w:author="Ines Heiland" w:date="2017-09-04T15:06:00Z">
            <w:rPr>
              <w:rFonts w:ascii="Times New Roman" w:eastAsia="Times New Roman" w:hAnsi="Times New Roman" w:cs="Times New Roman"/>
            </w:rPr>
          </w:rPrChange>
        </w:rPr>
        <w:t>, Toni I. Gossmann</w:t>
      </w:r>
      <w:r w:rsidRPr="00282074">
        <w:rPr>
          <w:rFonts w:ascii="Times New Roman" w:eastAsia="Times New Roman" w:hAnsi="Times New Roman" w:cs="Times New Roman"/>
          <w:vertAlign w:val="superscript"/>
          <w:lang w:val="en-GB"/>
          <w:rPrChange w:id="6" w:author="Ines Heiland" w:date="2017-09-04T15:06:00Z">
            <w:rPr>
              <w:rFonts w:ascii="Times New Roman" w:eastAsia="Times New Roman" w:hAnsi="Times New Roman" w:cs="Times New Roman"/>
              <w:vertAlign w:val="superscript"/>
            </w:rPr>
          </w:rPrChange>
        </w:rPr>
        <w:t>3</w:t>
      </w:r>
      <w:r w:rsidRPr="00282074">
        <w:rPr>
          <w:rFonts w:ascii="Times New Roman" w:eastAsia="Times New Roman" w:hAnsi="Times New Roman" w:cs="Times New Roman"/>
          <w:lang w:val="en-GB"/>
          <w:rPrChange w:id="7" w:author="Ines Heiland" w:date="2017-09-04T15:06:00Z">
            <w:rPr>
              <w:rFonts w:ascii="Times New Roman" w:eastAsia="Times New Roman" w:hAnsi="Times New Roman" w:cs="Times New Roman"/>
            </w:rPr>
          </w:rPrChange>
        </w:rPr>
        <w:t>, Mathias Ziegler</w:t>
      </w:r>
      <w:r w:rsidRPr="00282074">
        <w:rPr>
          <w:rFonts w:ascii="Times New Roman" w:eastAsia="Times New Roman" w:hAnsi="Times New Roman" w:cs="Times New Roman"/>
          <w:vertAlign w:val="superscript"/>
          <w:lang w:val="en-GB"/>
          <w:rPrChange w:id="8" w:author="Ines Heiland" w:date="2017-09-04T15:06:00Z">
            <w:rPr>
              <w:rFonts w:ascii="Times New Roman" w:eastAsia="Times New Roman" w:hAnsi="Times New Roman" w:cs="Times New Roman"/>
              <w:vertAlign w:val="superscript"/>
            </w:rPr>
          </w:rPrChange>
        </w:rPr>
        <w:t>2</w:t>
      </w:r>
      <w:r w:rsidRPr="00282074">
        <w:rPr>
          <w:rFonts w:ascii="Times New Roman" w:eastAsia="Times New Roman" w:hAnsi="Times New Roman" w:cs="Times New Roman"/>
          <w:lang w:val="en-GB"/>
          <w:rPrChange w:id="9" w:author="Ines Heiland" w:date="2017-09-04T15:06:00Z">
            <w:rPr>
              <w:rFonts w:ascii="Times New Roman" w:eastAsia="Times New Roman" w:hAnsi="Times New Roman" w:cs="Times New Roman"/>
            </w:rPr>
          </w:rPrChange>
        </w:rPr>
        <w:t xml:space="preserve"> and Ines Heiland</w:t>
      </w:r>
      <w:proofErr w:type="gramStart"/>
      <w:r w:rsidRPr="00282074">
        <w:rPr>
          <w:rFonts w:ascii="Times New Roman" w:eastAsia="Times New Roman" w:hAnsi="Times New Roman" w:cs="Times New Roman"/>
          <w:vertAlign w:val="superscript"/>
          <w:lang w:val="en-GB"/>
          <w:rPrChange w:id="10" w:author="Ines Heiland" w:date="2017-09-04T15:06:00Z">
            <w:rPr>
              <w:rFonts w:ascii="Times New Roman" w:eastAsia="Times New Roman" w:hAnsi="Times New Roman" w:cs="Times New Roman"/>
              <w:vertAlign w:val="superscript"/>
            </w:rPr>
          </w:rPrChange>
        </w:rPr>
        <w:t>1,§</w:t>
      </w:r>
      <w:proofErr w:type="gramEnd"/>
    </w:p>
    <w:p w14:paraId="5C27B941"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1</w:t>
      </w:r>
      <w:r>
        <w:rPr>
          <w:rFonts w:ascii="Times New Roman" w:eastAsia="Times New Roman" w:hAnsi="Times New Roman" w:cs="Times New Roman"/>
          <w:lang w:val="en-GB"/>
        </w:rPr>
        <w:t xml:space="preserve">Department of Arctic and Marine Biology, </w:t>
      </w:r>
      <w:proofErr w:type="spellStart"/>
      <w:r>
        <w:rPr>
          <w:rFonts w:ascii="Times New Roman" w:eastAsia="Times New Roman" w:hAnsi="Times New Roman" w:cs="Times New Roman"/>
          <w:lang w:val="en-GB"/>
        </w:rPr>
        <w:t>UiT</w:t>
      </w:r>
      <w:proofErr w:type="spellEnd"/>
      <w:r>
        <w:rPr>
          <w:rFonts w:ascii="Times New Roman" w:eastAsia="Times New Roman" w:hAnsi="Times New Roman" w:cs="Times New Roman"/>
          <w:lang w:val="en-GB"/>
        </w:rPr>
        <w:t xml:space="preserve"> Arctic University of Norway, </w:t>
      </w:r>
      <w:proofErr w:type="spellStart"/>
      <w:r>
        <w:rPr>
          <w:rFonts w:ascii="Times New Roman" w:eastAsia="Times New Roman" w:hAnsi="Times New Roman" w:cs="Times New Roman"/>
          <w:lang w:val="en-GB"/>
        </w:rPr>
        <w:t>Naturfagbygget</w:t>
      </w:r>
      <w:proofErr w:type="spellEnd"/>
      <w:r>
        <w:rPr>
          <w:rFonts w:ascii="Times New Roman" w:eastAsia="Times New Roman" w:hAnsi="Times New Roman" w:cs="Times New Roman"/>
          <w:lang w:val="en-GB"/>
        </w:rPr>
        <w:t xml:space="preserve">, </w:t>
      </w:r>
      <w:proofErr w:type="spellStart"/>
      <w:r>
        <w:rPr>
          <w:rFonts w:ascii="Times New Roman" w:eastAsia="Times New Roman" w:hAnsi="Times New Roman" w:cs="Times New Roman"/>
          <w:lang w:val="en-GB"/>
        </w:rPr>
        <w:t>Dramsveien</w:t>
      </w:r>
      <w:proofErr w:type="spellEnd"/>
      <w:r>
        <w:rPr>
          <w:rFonts w:ascii="Times New Roman" w:eastAsia="Times New Roman" w:hAnsi="Times New Roman" w:cs="Times New Roman"/>
          <w:lang w:val="en-GB"/>
        </w:rPr>
        <w:t xml:space="preserve"> 201, 9037 Tromsø, Norway</w:t>
      </w:r>
    </w:p>
    <w:p w14:paraId="7AFAE57A"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2</w:t>
      </w:r>
      <w:r>
        <w:rPr>
          <w:rFonts w:ascii="Times New Roman" w:eastAsia="Times New Roman" w:hAnsi="Times New Roman" w:cs="Times New Roman"/>
          <w:lang w:val="en-GB"/>
        </w:rPr>
        <w:t xml:space="preserve">Department of Molecular Biology, University of Bergen, </w:t>
      </w:r>
      <w:proofErr w:type="spellStart"/>
      <w:r>
        <w:rPr>
          <w:rFonts w:ascii="Times New Roman" w:eastAsia="Times New Roman" w:hAnsi="Times New Roman" w:cs="Times New Roman"/>
          <w:lang w:val="en-GB"/>
        </w:rPr>
        <w:t>Thormøhlensgt</w:t>
      </w:r>
      <w:proofErr w:type="spellEnd"/>
      <w:r>
        <w:rPr>
          <w:rFonts w:ascii="Times New Roman" w:eastAsia="Times New Roman" w:hAnsi="Times New Roman" w:cs="Times New Roman"/>
          <w:lang w:val="en-GB"/>
        </w:rPr>
        <w:t>. 55</w:t>
      </w:r>
    </w:p>
    <w:p w14:paraId="0642649F"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5020 Bergen, Norway</w:t>
      </w:r>
    </w:p>
    <w:p w14:paraId="3C1ADF6F" w14:textId="77777777" w:rsidR="008F6C91" w:rsidRPr="00377490" w:rsidRDefault="002B2858" w:rsidP="00891221">
      <w:pPr>
        <w:spacing w:line="480" w:lineRule="auto"/>
        <w:jc w:val="both"/>
        <w:rPr>
          <w:lang w:val="en-GB"/>
        </w:rPr>
      </w:pPr>
      <w:r>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Department of Animal and Plant Sciences</w:t>
      </w:r>
      <w:r>
        <w:rPr>
          <w:rFonts w:ascii="Times New Roman" w:eastAsia="Times New Roman" w:hAnsi="Times New Roman" w:cs="Times New Roman"/>
          <w:sz w:val="20"/>
          <w:szCs w:val="20"/>
          <w:lang w:val="en-GB"/>
        </w:rPr>
        <w:t xml:space="preserve">, </w:t>
      </w:r>
      <w:r>
        <w:rPr>
          <w:rFonts w:ascii="Times New Roman" w:eastAsia="Times New Roman" w:hAnsi="Times New Roman" w:cs="Times New Roman"/>
          <w:lang w:val="en-GB"/>
        </w:rPr>
        <w:t>Western Bank, University of Sheffield</w:t>
      </w:r>
      <w:r>
        <w:rPr>
          <w:rFonts w:ascii="Times New Roman" w:eastAsia="Times New Roman" w:hAnsi="Times New Roman" w:cs="Times New Roman"/>
          <w:lang w:val="en-GB"/>
        </w:rPr>
        <w:br/>
      </w:r>
      <w:proofErr w:type="spellStart"/>
      <w:r>
        <w:rPr>
          <w:rFonts w:ascii="Times New Roman" w:eastAsia="Times New Roman" w:hAnsi="Times New Roman" w:cs="Times New Roman"/>
          <w:lang w:val="en-GB"/>
        </w:rPr>
        <w:t>Sheffield</w:t>
      </w:r>
      <w:proofErr w:type="spellEnd"/>
      <w:r>
        <w:rPr>
          <w:rFonts w:ascii="Times New Roman" w:eastAsia="Times New Roman" w:hAnsi="Times New Roman" w:cs="Times New Roman"/>
          <w:lang w:val="en-GB"/>
        </w:rPr>
        <w:t>, S10 2TN, United Kingdom</w:t>
      </w:r>
    </w:p>
    <w:p w14:paraId="6DFA7D96" w14:textId="77777777" w:rsidR="008F6C91" w:rsidRPr="00377490" w:rsidRDefault="002B2858" w:rsidP="00891221">
      <w:pPr>
        <w:spacing w:line="480" w:lineRule="auto"/>
        <w:jc w:val="both"/>
        <w:rPr>
          <w:lang w:val="en-GB"/>
        </w:rPr>
      </w:pPr>
      <w:r>
        <w:rPr>
          <w:rFonts w:ascii="Times New Roman" w:eastAsia="Times New Roman" w:hAnsi="Times New Roman" w:cs="Times New Roman"/>
          <w:lang w:val="en-GB"/>
        </w:rPr>
        <w:t>§Corresponding author: ines.heiland@uit.no</w:t>
      </w:r>
    </w:p>
    <w:p w14:paraId="3DB0E2A5" w14:textId="77777777" w:rsidR="008F6C91" w:rsidRPr="00377490" w:rsidRDefault="008F6C91" w:rsidP="00891221">
      <w:pPr>
        <w:spacing w:line="480" w:lineRule="auto"/>
        <w:jc w:val="both"/>
        <w:rPr>
          <w:lang w:val="en-GB"/>
        </w:rPr>
      </w:pPr>
    </w:p>
    <w:p w14:paraId="45F3B739" w14:textId="77777777" w:rsidR="008F6C91" w:rsidRPr="00730173" w:rsidRDefault="002B2858" w:rsidP="00891221">
      <w:pPr>
        <w:pStyle w:val="Heading2"/>
        <w:spacing w:line="480" w:lineRule="auto"/>
        <w:jc w:val="both"/>
        <w:rPr>
          <w:lang w:val="en-GB"/>
        </w:rPr>
      </w:pPr>
      <w:r>
        <w:rPr>
          <w:rFonts w:ascii="Times New Roman" w:eastAsia="Times New Roman" w:hAnsi="Times New Roman" w:cs="Times New Roman"/>
          <w:lang w:val="en-GB"/>
        </w:rPr>
        <w:t>Summary</w:t>
      </w:r>
    </w:p>
    <w:p w14:paraId="31C8D309" w14:textId="77777777" w:rsidR="008F6C91" w:rsidRPr="00730173" w:rsidRDefault="008F6C91" w:rsidP="00891221">
      <w:pPr>
        <w:spacing w:line="480" w:lineRule="auto"/>
        <w:jc w:val="both"/>
        <w:rPr>
          <w:lang w:val="en-GB"/>
        </w:rPr>
      </w:pPr>
    </w:p>
    <w:p w14:paraId="0054C522" w14:textId="77777777" w:rsidR="008F6C91" w:rsidRPr="00730173" w:rsidRDefault="002B2858" w:rsidP="00891221">
      <w:pPr>
        <w:pStyle w:val="Subtitle"/>
        <w:spacing w:line="480" w:lineRule="auto"/>
        <w:jc w:val="both"/>
        <w:rPr>
          <w:lang w:val="en-GB"/>
        </w:rPr>
      </w:pPr>
      <w:r>
        <w:rPr>
          <w:rStyle w:val="IntenseEmphasis"/>
          <w:rFonts w:ascii="Times New Roman" w:hAnsi="Times New Roman" w:cs="Times New Roman"/>
          <w:lang w:val="en-GB"/>
        </w:rPr>
        <w:t>Keywords</w:t>
      </w:r>
    </w:p>
    <w:p w14:paraId="4F1B5A0E" w14:textId="77777777" w:rsidR="008F6C91" w:rsidRPr="00730173" w:rsidRDefault="008F6C91" w:rsidP="00891221">
      <w:pPr>
        <w:spacing w:line="480" w:lineRule="auto"/>
        <w:jc w:val="both"/>
        <w:rPr>
          <w:lang w:val="en-GB"/>
        </w:rPr>
      </w:pPr>
    </w:p>
    <w:p w14:paraId="675AA779" w14:textId="77777777" w:rsidR="008F6C91" w:rsidRPr="00730173" w:rsidRDefault="002B2858" w:rsidP="00891221">
      <w:pPr>
        <w:pStyle w:val="Subtitle"/>
        <w:spacing w:line="480" w:lineRule="auto"/>
        <w:jc w:val="both"/>
        <w:rPr>
          <w:lang w:val="en-GB"/>
        </w:rPr>
      </w:pPr>
      <w:r>
        <w:rPr>
          <w:rStyle w:val="IntenseEmphasis"/>
          <w:rFonts w:ascii="Times New Roman" w:hAnsi="Times New Roman" w:cs="Times New Roman"/>
          <w:lang w:val="en-GB"/>
        </w:rPr>
        <w:t>Highlights</w:t>
      </w:r>
    </w:p>
    <w:p w14:paraId="1BD7B3C3" w14:textId="77777777" w:rsidR="008F6C91" w:rsidRPr="00730173" w:rsidRDefault="002B2858" w:rsidP="00891221">
      <w:pPr>
        <w:spacing w:line="480" w:lineRule="auto"/>
        <w:jc w:val="both"/>
        <w:rPr>
          <w:lang w:val="en-GB"/>
        </w:rPr>
      </w:pPr>
      <w:r w:rsidRPr="00730173">
        <w:rPr>
          <w:lang w:val="en-GB"/>
        </w:rPr>
        <w:br w:type="page"/>
      </w:r>
    </w:p>
    <w:p w14:paraId="3D17FB69" w14:textId="77777777" w:rsidR="008F6C91" w:rsidRPr="00730173" w:rsidRDefault="002B2858" w:rsidP="00891221">
      <w:pPr>
        <w:pStyle w:val="Heading3"/>
        <w:spacing w:line="480" w:lineRule="auto"/>
        <w:jc w:val="both"/>
        <w:rPr>
          <w:lang w:val="en-GB"/>
        </w:rPr>
      </w:pPr>
      <w:r>
        <w:rPr>
          <w:rStyle w:val="IntenseEmphasis"/>
          <w:rFonts w:ascii="Times New Roman" w:hAnsi="Times New Roman" w:cs="Times New Roman"/>
          <w:lang w:val="en-GB"/>
        </w:rPr>
        <w:lastRenderedPageBreak/>
        <w:t>Introduction</w:t>
      </w:r>
    </w:p>
    <w:p w14:paraId="5880AF8F" w14:textId="277682EC" w:rsidR="00432CF0" w:rsidRDefault="00981250" w:rsidP="00E11FCD">
      <w:pPr>
        <w:spacing w:line="480" w:lineRule="auto"/>
        <w:jc w:val="both"/>
        <w:rPr>
          <w:rFonts w:ascii="Times New Roman" w:hAnsi="Times New Roman" w:cs="Times New Roman"/>
          <w:lang w:val="en-GB"/>
        </w:rPr>
      </w:pPr>
      <w:commentRangeStart w:id="11"/>
      <w:r>
        <w:rPr>
          <w:rFonts w:ascii="Times New Roman" w:hAnsi="Times New Roman" w:cs="Times New Roman"/>
          <w:lang w:val="en-GB"/>
        </w:rPr>
        <w:t xml:space="preserve">NAD metabolism represents one of the most </w:t>
      </w:r>
      <w:r w:rsidR="005379A2">
        <w:rPr>
          <w:rFonts w:ascii="Times New Roman" w:hAnsi="Times New Roman" w:cs="Times New Roman"/>
          <w:lang w:val="en-GB"/>
        </w:rPr>
        <w:t>critical links</w:t>
      </w:r>
      <w:r>
        <w:rPr>
          <w:rFonts w:ascii="Times New Roman" w:hAnsi="Times New Roman" w:cs="Times New Roman"/>
          <w:lang w:val="en-GB"/>
        </w:rPr>
        <w:t xml:space="preserve"> that connect cellular signal transduction and energy metabolism. </w:t>
      </w:r>
      <w:r w:rsidR="005379A2">
        <w:rPr>
          <w:rFonts w:ascii="Times New Roman" w:hAnsi="Times New Roman" w:cs="Times New Roman"/>
          <w:lang w:val="en-GB"/>
        </w:rPr>
        <w:t xml:space="preserve">According to </w:t>
      </w:r>
      <w:r w:rsidR="00C351F6">
        <w:rPr>
          <w:rFonts w:ascii="Times New Roman" w:hAnsi="Times New Roman" w:cs="Times New Roman"/>
          <w:lang w:val="en-GB"/>
        </w:rPr>
        <w:t xml:space="preserve">Kyoto </w:t>
      </w:r>
      <w:proofErr w:type="spellStart"/>
      <w:r w:rsidR="00C351F6">
        <w:rPr>
          <w:rFonts w:ascii="Times New Roman" w:hAnsi="Times New Roman" w:cs="Times New Roman"/>
          <w:lang w:val="en-GB"/>
        </w:rPr>
        <w:t>Encyclopedi</w:t>
      </w:r>
      <w:r w:rsidR="001E4D6E">
        <w:rPr>
          <w:rFonts w:ascii="Times New Roman" w:hAnsi="Times New Roman" w:cs="Times New Roman"/>
          <w:lang w:val="en-GB"/>
        </w:rPr>
        <w:t>a</w:t>
      </w:r>
      <w:proofErr w:type="spellEnd"/>
      <w:r w:rsidR="001E4D6E">
        <w:rPr>
          <w:rFonts w:ascii="Times New Roman" w:hAnsi="Times New Roman" w:cs="Times New Roman"/>
          <w:lang w:val="en-GB"/>
        </w:rPr>
        <w:t xml:space="preserve"> of genes and genomes</w:t>
      </w:r>
      <w:r w:rsidR="00CC7699">
        <w:rPr>
          <w:rFonts w:ascii="Times New Roman" w:hAnsi="Times New Roman" w:cs="Times New Roman"/>
          <w:lang w:val="en-GB"/>
        </w:rPr>
        <w:t xml:space="preserve"> </w:t>
      </w:r>
      <w:r w:rsidR="001E4D6E">
        <w:rPr>
          <w:rFonts w:ascii="Times New Roman" w:hAnsi="Times New Roman" w:cs="Times New Roman"/>
          <w:lang w:val="en-GB"/>
        </w:rPr>
        <w:t>KEGG (</w:t>
      </w:r>
      <w:r w:rsidR="001E4D6E" w:rsidRPr="001E4D6E">
        <w:rPr>
          <w:rFonts w:ascii="Times New Roman" w:hAnsi="Times New Roman" w:cs="Times New Roman"/>
          <w:lang w:val="en-GB"/>
        </w:rPr>
        <w:t>http://www.genome.jp/kegg/</w:t>
      </w:r>
      <w:r w:rsidR="001E4D6E">
        <w:rPr>
          <w:rFonts w:ascii="Times New Roman" w:hAnsi="Times New Roman" w:cs="Times New Roman"/>
          <w:lang w:val="en-GB"/>
        </w:rPr>
        <w:t xml:space="preserve">) </w:t>
      </w:r>
      <w:r w:rsidR="005379A2">
        <w:rPr>
          <w:rFonts w:ascii="Times New Roman" w:hAnsi="Times New Roman" w:cs="Times New Roman"/>
          <w:lang w:val="en-GB"/>
        </w:rPr>
        <w:t>approximately 25% of all biochemical reactions</w:t>
      </w:r>
      <w:r w:rsidR="007E5FE1">
        <w:rPr>
          <w:rFonts w:ascii="Times New Roman" w:hAnsi="Times New Roman" w:cs="Times New Roman"/>
          <w:lang w:val="en-GB"/>
        </w:rPr>
        <w:t xml:space="preserve"> </w:t>
      </w:r>
      <w:r w:rsidR="005379A2">
        <w:rPr>
          <w:rFonts w:ascii="Times New Roman" w:hAnsi="Times New Roman" w:cs="Times New Roman"/>
          <w:lang w:val="en-GB"/>
        </w:rPr>
        <w:t>use NAD</w:t>
      </w:r>
      <w:r w:rsidR="001E4D6E">
        <w:rPr>
          <w:rFonts w:ascii="Times New Roman" w:hAnsi="Times New Roman" w:cs="Times New Roman"/>
          <w:lang w:val="en-GB"/>
        </w:rPr>
        <w:t>(P), mostly</w:t>
      </w:r>
      <w:r w:rsidR="005379A2">
        <w:rPr>
          <w:rFonts w:ascii="Times New Roman" w:hAnsi="Times New Roman" w:cs="Times New Roman"/>
          <w:lang w:val="en-GB"/>
        </w:rPr>
        <w:t xml:space="preserve"> in redox reactions </w:t>
      </w:r>
      <w:r w:rsidR="00BB1583">
        <w:rPr>
          <w:rFonts w:ascii="Times New Roman" w:hAnsi="Times New Roman" w:cs="Times New Roman"/>
          <w:lang w:val="en-GB"/>
        </w:rPr>
        <w:t>in which NAD</w:t>
      </w:r>
      <w:r w:rsidR="001E4D6E">
        <w:rPr>
          <w:rFonts w:ascii="Times New Roman" w:hAnsi="Times New Roman" w:cs="Times New Roman"/>
          <w:lang w:val="en-GB"/>
        </w:rPr>
        <w:t>(P)</w:t>
      </w:r>
      <w:r w:rsidR="00BB1583">
        <w:rPr>
          <w:rFonts w:ascii="Times New Roman" w:hAnsi="Times New Roman" w:cs="Times New Roman"/>
          <w:lang w:val="en-GB"/>
        </w:rPr>
        <w:t>+ and NAD</w:t>
      </w:r>
      <w:r w:rsidR="001E4D6E">
        <w:rPr>
          <w:rFonts w:ascii="Times New Roman" w:hAnsi="Times New Roman" w:cs="Times New Roman"/>
          <w:lang w:val="en-GB"/>
        </w:rPr>
        <w:t>(P)</w:t>
      </w:r>
      <w:r w:rsidR="00BB1583">
        <w:rPr>
          <w:rFonts w:ascii="Times New Roman" w:hAnsi="Times New Roman" w:cs="Times New Roman"/>
          <w:lang w:val="en-GB"/>
        </w:rPr>
        <w:t>H are</w:t>
      </w:r>
      <w:r w:rsidR="005379A2">
        <w:rPr>
          <w:rFonts w:ascii="Times New Roman" w:hAnsi="Times New Roman" w:cs="Times New Roman"/>
          <w:lang w:val="en-GB"/>
        </w:rPr>
        <w:t xml:space="preserve"> reve</w:t>
      </w:r>
      <w:r w:rsidR="00BB1583">
        <w:rPr>
          <w:rFonts w:ascii="Times New Roman" w:hAnsi="Times New Roman" w:cs="Times New Roman"/>
          <w:lang w:val="en-GB"/>
        </w:rPr>
        <w:t xml:space="preserve">rsibly interconverted. On the other hand, </w:t>
      </w:r>
      <w:r w:rsidR="007E5FE1">
        <w:rPr>
          <w:rFonts w:ascii="Times New Roman" w:hAnsi="Times New Roman" w:cs="Times New Roman"/>
          <w:lang w:val="en-GB"/>
        </w:rPr>
        <w:t>various</w:t>
      </w:r>
      <w:r w:rsidR="00BB1583">
        <w:rPr>
          <w:rFonts w:ascii="Times New Roman" w:hAnsi="Times New Roman" w:cs="Times New Roman"/>
          <w:lang w:val="en-GB"/>
        </w:rPr>
        <w:t xml:space="preserve"> signalling </w:t>
      </w:r>
      <w:r w:rsidR="00767B52">
        <w:rPr>
          <w:rFonts w:ascii="Times New Roman" w:hAnsi="Times New Roman" w:cs="Times New Roman"/>
          <w:lang w:val="en-GB"/>
        </w:rPr>
        <w:t>processes consume NAD+</w:t>
      </w:r>
      <w:r w:rsidR="007E5FE1">
        <w:rPr>
          <w:rFonts w:ascii="Times New Roman" w:hAnsi="Times New Roman" w:cs="Times New Roman"/>
          <w:lang w:val="en-GB"/>
        </w:rPr>
        <w:t xml:space="preserve"> by cleaving the molecule </w:t>
      </w:r>
      <w:r w:rsidR="00767B52">
        <w:rPr>
          <w:rFonts w:ascii="Times New Roman" w:hAnsi="Times New Roman" w:cs="Times New Roman"/>
          <w:lang w:val="en-GB"/>
        </w:rPr>
        <w:t>to nicoti</w:t>
      </w:r>
      <w:r w:rsidR="004D6994">
        <w:rPr>
          <w:rFonts w:ascii="Times New Roman" w:hAnsi="Times New Roman" w:cs="Times New Roman"/>
          <w:lang w:val="en-GB"/>
        </w:rPr>
        <w:t xml:space="preserve">namide (Nam) and ADP-ribose </w:t>
      </w:r>
      <w:r w:rsidR="004C2689">
        <w:rPr>
          <w:rFonts w:ascii="Times New Roman" w:hAnsi="Times New Roman" w:cs="Times New Roman"/>
          <w:lang w:val="en-GB"/>
        </w:rPr>
        <w:fldChar w:fldCharType="begin"/>
      </w:r>
      <w:r w:rsidR="008F4E0A">
        <w:rPr>
          <w:rFonts w:ascii="Times New Roman" w:hAnsi="Times New Roman" w:cs="Times New Roman"/>
          <w:lang w:val="en-GB"/>
        </w:rPr>
        <w:instrText xml:space="preserve"> ADDIN EN.CITE &lt;EndNote&gt;&lt;Cite&gt;&lt;Author&gt;Verdin&lt;/Author&gt;&lt;Year&gt;2015&lt;/Year&gt;&lt;RecNum&gt;1&lt;/RecNum&gt;&lt;DisplayText&gt;(Verdin, 2015)&lt;/DisplayText&gt;&lt;record&gt;&lt;rec-number&gt;1&lt;/rec-number&gt;&lt;foreign-keys&gt;&lt;key app="EN" db-id="p5vs2vt2xffz0iearrr5rezax00aatvpxtzp" timestamp="1510234045"&gt;1&lt;/key&gt;&lt;/foreign-keys&gt;&lt;ref-type name="Journal Article"&gt;17&lt;/ref-type&gt;&lt;contributors&gt;&lt;authors&gt;&lt;author&gt;Verdin, E.&lt;/author&gt;&lt;/authors&gt;&lt;/contributors&gt;&lt;auth-address&gt;Gladstone Institutes, Department of Medicine, University of California, San Francisco, San Francisco, CA 94158, USA.&lt;/auth-address&gt;&lt;titles&gt;&lt;title&gt;NAD(+) in aging, metabolism, and neurodegeneration&lt;/title&gt;&lt;secondary-title&gt;Science&lt;/secondary-title&gt;&lt;/titles&gt;&lt;periodical&gt;&lt;full-title&gt;Science&lt;/full-title&gt;&lt;/periodical&gt;&lt;pages&gt;1208-13&lt;/pages&gt;&lt;volume&gt;350&lt;/volume&gt;&lt;number&gt;6265&lt;/number&gt;&lt;keywords&gt;&lt;keyword&gt;Aging/drug effects/genetics/*metabolism&lt;/keyword&gt;&lt;keyword&gt;Biosynthetic Pathways&lt;/keyword&gt;&lt;keyword&gt;DNA Damage&lt;/keyword&gt;&lt;keyword&gt;Diabetes Mellitus, Type 2/metabolism&lt;/keyword&gt;&lt;keyword&gt;Fatty Liver/metabolism&lt;/keyword&gt;&lt;keyword&gt;Humans&lt;/keyword&gt;&lt;keyword&gt;Mitochondria/metabolism&lt;/keyword&gt;&lt;keyword&gt;NAD/*metabolism&lt;/keyword&gt;&lt;keyword&gt;Neurodegenerative Diseases/drug therapy/*metabolism&lt;/keyword&gt;&lt;keyword&gt;Obesity/metabolism&lt;/keyword&gt;&lt;keyword&gt;Oxidation-Reduction&lt;/keyword&gt;&lt;keyword&gt;Poly(ADP-ribose) Polymerases/metabolism&lt;/keyword&gt;&lt;keyword&gt;Sirtuins/metabolism&lt;/keyword&gt;&lt;/keywords&gt;&lt;dates&gt;&lt;year&gt;2015&lt;/year&gt;&lt;pub-dates&gt;&lt;date&gt;Dec 04&lt;/date&gt;&lt;/pub-dates&gt;&lt;/dates&gt;&lt;isbn&gt;1095-9203 (Electronic)&amp;#xD;0036-8075 (Linking)&lt;/isbn&gt;&lt;accession-num&gt;26785480&lt;/accession-num&gt;&lt;urls&gt;&lt;related-urls&gt;&lt;url&gt;https://www.ncbi.nlm.nih.gov/pubmed/26785480&lt;/url&gt;&lt;/related-urls&gt;&lt;/urls&gt;&lt;electronic-resource-num&gt;10.1126/science.aac4854&lt;/electronic-resource-num&gt;&lt;/record&gt;&lt;/Cite&gt;&lt;/EndNote&gt;</w:instrText>
      </w:r>
      <w:r w:rsidR="004C2689">
        <w:rPr>
          <w:rFonts w:ascii="Times New Roman" w:hAnsi="Times New Roman" w:cs="Times New Roman"/>
          <w:lang w:val="en-GB"/>
        </w:rPr>
        <w:fldChar w:fldCharType="separate"/>
      </w:r>
      <w:r w:rsidR="008F4E0A">
        <w:rPr>
          <w:rFonts w:ascii="Times New Roman" w:hAnsi="Times New Roman" w:cs="Times New Roman"/>
          <w:noProof/>
          <w:lang w:val="en-GB"/>
        </w:rPr>
        <w:t>(Verdin, 2015)</w:t>
      </w:r>
      <w:r w:rsidR="004C2689">
        <w:rPr>
          <w:rFonts w:ascii="Times New Roman" w:hAnsi="Times New Roman" w:cs="Times New Roman"/>
          <w:lang w:val="en-GB"/>
        </w:rPr>
        <w:fldChar w:fldCharType="end"/>
      </w:r>
      <w:r w:rsidR="00767B52">
        <w:rPr>
          <w:rFonts w:ascii="Times New Roman" w:hAnsi="Times New Roman" w:cs="Times New Roman"/>
          <w:lang w:val="en-GB"/>
        </w:rPr>
        <w:t>. NAD+-</w:t>
      </w:r>
      <w:proofErr w:type="spellStart"/>
      <w:r w:rsidR="00E11FCD">
        <w:rPr>
          <w:rFonts w:ascii="Times New Roman" w:hAnsi="Times New Roman" w:cs="Times New Roman"/>
          <w:lang w:val="en-GB"/>
        </w:rPr>
        <w:t>dependend</w:t>
      </w:r>
      <w:proofErr w:type="spellEnd"/>
      <w:r w:rsidR="00767B52">
        <w:rPr>
          <w:rFonts w:ascii="Times New Roman" w:hAnsi="Times New Roman" w:cs="Times New Roman"/>
          <w:lang w:val="en-GB"/>
        </w:rPr>
        <w:t xml:space="preserve"> signalling reactions include poly- and mono ADP-</w:t>
      </w:r>
      <w:proofErr w:type="spellStart"/>
      <w:r w:rsidR="00767B52">
        <w:rPr>
          <w:rFonts w:ascii="Times New Roman" w:hAnsi="Times New Roman" w:cs="Times New Roman"/>
          <w:lang w:val="en-GB"/>
        </w:rPr>
        <w:t>ribosylation</w:t>
      </w:r>
      <w:proofErr w:type="spellEnd"/>
      <w:r w:rsidR="00767B52">
        <w:rPr>
          <w:rFonts w:ascii="Times New Roman" w:hAnsi="Times New Roman" w:cs="Times New Roman"/>
          <w:lang w:val="en-GB"/>
        </w:rPr>
        <w:t xml:space="preserve">, NAD-dependent protein </w:t>
      </w:r>
      <w:proofErr w:type="spellStart"/>
      <w:r w:rsidR="00767B52">
        <w:rPr>
          <w:rFonts w:ascii="Times New Roman" w:hAnsi="Times New Roman" w:cs="Times New Roman"/>
          <w:lang w:val="en-GB"/>
        </w:rPr>
        <w:t>deacylation</w:t>
      </w:r>
      <w:proofErr w:type="spellEnd"/>
      <w:r w:rsidR="00767B52">
        <w:rPr>
          <w:rFonts w:ascii="Times New Roman" w:hAnsi="Times New Roman" w:cs="Times New Roman"/>
          <w:lang w:val="en-GB"/>
        </w:rPr>
        <w:t xml:space="preserve"> by </w:t>
      </w:r>
      <w:proofErr w:type="spellStart"/>
      <w:r w:rsidR="00767B52">
        <w:rPr>
          <w:rFonts w:ascii="Times New Roman" w:hAnsi="Times New Roman" w:cs="Times New Roman"/>
          <w:lang w:val="en-GB"/>
        </w:rPr>
        <w:t>sirtuins</w:t>
      </w:r>
      <w:proofErr w:type="spellEnd"/>
      <w:r w:rsidR="00767B52">
        <w:rPr>
          <w:rFonts w:ascii="Times New Roman" w:hAnsi="Times New Roman" w:cs="Times New Roman"/>
          <w:lang w:val="en-GB"/>
        </w:rPr>
        <w:t xml:space="preserve"> as well as the synthesis of calcium mobilizing molecules such as cyclic ADP-ribose</w:t>
      </w:r>
      <w:r w:rsidR="002851C5">
        <w:rPr>
          <w:rFonts w:ascii="Times New Roman" w:hAnsi="Times New Roman" w:cs="Times New Roman"/>
          <w:lang w:val="en-GB"/>
        </w:rPr>
        <w:t xml:space="preserve"> </w:t>
      </w:r>
      <w:r w:rsidR="009F0705">
        <w:rPr>
          <w:rFonts w:ascii="Times New Roman" w:hAnsi="Times New Roman" w:cs="Times New Roman"/>
          <w:lang w:val="en-GB"/>
        </w:rPr>
        <w:fldChar w:fldCharType="begin"/>
      </w:r>
      <w:r w:rsidR="009F0705">
        <w:rPr>
          <w:rFonts w:ascii="Times New Roman" w:hAnsi="Times New Roman" w:cs="Times New Roman"/>
          <w:lang w:val="en-GB"/>
        </w:rPr>
        <w:instrText xml:space="preserve"> ADDIN EN.CITE &lt;EndNote&gt;&lt;Cite&gt;&lt;Author&gt;Opitz&lt;/Author&gt;&lt;Year&gt;2015&lt;/Year&gt;&lt;RecNum&gt;2&lt;/RecNum&gt;&lt;DisplayText&gt;(Opitz and Heiland, 2015)&lt;/DisplayText&gt;&lt;record&gt;&lt;rec-number&gt;2&lt;/rec-number&gt;&lt;foreign-keys&gt;&lt;key app="EN" db-id="p5vs2vt2xffz0iearrr5rezax00aatvpxtzp" timestamp="1510234136"&gt;2&lt;/key&gt;&lt;/foreign-keys&gt;&lt;ref-type name="Journal Article"&gt;17&lt;/ref-type&gt;&lt;contributors&gt;&lt;authors&gt;&lt;author&gt;Opitz, C. A.&lt;/author&gt;&lt;author&gt;Heiland, I.&lt;/author&gt;&lt;/authors&gt;&lt;/contributors&gt;&lt;auth-address&gt;Brain Cancer Metabolism Group, German Cancer Research Center Heidelberg DKFZ, Im Neuenheimer Feld 280 69120 Heidelberg, Germany.&amp;#xD;Department of Arctic and Marine Biology, UiT Arctic University of Norway, Naturfagbygget, Dramsveien 201, 9037 Tromso, Norway ines.heiland@uit.no.&lt;/auth-address&gt;&lt;titles&gt;&lt;title&gt;Dynamics of NAD-metabolism: everything but constant&lt;/title&gt;&lt;secondary-title&gt;Biochem Soc Trans&lt;/secondary-title&gt;&lt;/titles&gt;&lt;periodical&gt;&lt;full-title&gt;Biochem Soc Trans&lt;/full-title&gt;&lt;/periodical&gt;&lt;pages&gt;1127-32&lt;/pages&gt;&lt;volume&gt;43&lt;/volume&gt;&lt;number&gt;6&lt;/number&gt;&lt;keywords&gt;&lt;keyword&gt;Acetylation&lt;/keyword&gt;&lt;keyword&gt;Animals&lt;/keyword&gt;&lt;keyword&gt;*Biosynthetic Pathways&lt;/keyword&gt;&lt;keyword&gt;Circadian Clocks/*physiology&lt;/keyword&gt;&lt;keyword&gt;Feedback, Physiological/*physiology&lt;/keyword&gt;&lt;keyword&gt;Humans&lt;/keyword&gt;&lt;keyword&gt;Models, Biological&lt;/keyword&gt;&lt;keyword&gt;NAD/*metabolism&lt;/keyword&gt;&lt;keyword&gt;Oxidation-Reduction&lt;/keyword&gt;&lt;keyword&gt;Sirtuin 1/metabolism&lt;/keyword&gt;&lt;keyword&gt;NAD-biosynthesis&lt;/keyword&gt;&lt;keyword&gt;NAD-consumption&lt;/keyword&gt;&lt;keyword&gt;cancer metabolism&lt;/keyword&gt;&lt;keyword&gt;circadian regulation&lt;/keyword&gt;&lt;keyword&gt;pathway dynamics&lt;/keyword&gt;&lt;keyword&gt;sirtuins&lt;/keyword&gt;&lt;/keywords&gt;&lt;dates&gt;&lt;year&gt;2015&lt;/year&gt;&lt;pub-dates&gt;&lt;date&gt;Dec&lt;/date&gt;&lt;/pub-dates&gt;&lt;/dates&gt;&lt;isbn&gt;1470-8752 (Electronic)&amp;#xD;0300-5127 (Linking)&lt;/isbn&gt;&lt;accession-num&gt;26614649&lt;/accession-num&gt;&lt;urls&gt;&lt;related-urls&gt;&lt;url&gt;https://www.ncbi.nlm.nih.gov/pubmed/26614649&lt;/url&gt;&lt;/related-urls&gt;&lt;/urls&gt;&lt;electronic-resource-num&gt;10.1042/BST20150133&lt;/electronic-resource-num&gt;&lt;/record&gt;&lt;/Cite&gt;&lt;/EndNote&gt;</w:instrText>
      </w:r>
      <w:r w:rsidR="009F0705">
        <w:rPr>
          <w:rFonts w:ascii="Times New Roman" w:hAnsi="Times New Roman" w:cs="Times New Roman"/>
          <w:lang w:val="en-GB"/>
        </w:rPr>
        <w:fldChar w:fldCharType="separate"/>
      </w:r>
      <w:r w:rsidR="009F0705">
        <w:rPr>
          <w:rFonts w:ascii="Times New Roman" w:hAnsi="Times New Roman" w:cs="Times New Roman"/>
          <w:noProof/>
          <w:lang w:val="en-GB"/>
        </w:rPr>
        <w:t>(Opitz and Heiland, 2015)</w:t>
      </w:r>
      <w:r w:rsidR="009F0705">
        <w:rPr>
          <w:rFonts w:ascii="Times New Roman" w:hAnsi="Times New Roman" w:cs="Times New Roman"/>
          <w:lang w:val="en-GB"/>
        </w:rPr>
        <w:fldChar w:fldCharType="end"/>
      </w:r>
      <w:r w:rsidR="00767B52">
        <w:rPr>
          <w:rFonts w:ascii="Times New Roman" w:hAnsi="Times New Roman" w:cs="Times New Roman"/>
          <w:lang w:val="en-GB"/>
        </w:rPr>
        <w:t xml:space="preserve">. These NAD+-dependent signalling processes participate in the regulation of </w:t>
      </w:r>
      <w:r w:rsidR="007E5FE1">
        <w:rPr>
          <w:rFonts w:ascii="Times New Roman" w:hAnsi="Times New Roman" w:cs="Times New Roman"/>
          <w:lang w:val="en-GB"/>
        </w:rPr>
        <w:t>virtually all cellular activities. The enzymes involved in these processes are sensitive to the available NAD+ concentration</w:t>
      </w:r>
      <w:r w:rsidR="00764404">
        <w:rPr>
          <w:rFonts w:ascii="Times New Roman" w:hAnsi="Times New Roman" w:cs="Times New Roman"/>
          <w:lang w:val="en-GB"/>
        </w:rPr>
        <w:t xml:space="preserve"> </w: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 </w:instrText>
      </w:r>
      <w:r w:rsidR="00764404">
        <w:rPr>
          <w:rFonts w:ascii="Times New Roman" w:hAnsi="Times New Roman" w:cs="Times New Roman"/>
          <w:lang w:val="en-GB"/>
        </w:rPr>
        <w:fldChar w:fldCharType="begin">
          <w:fldData xml:space="preserve">PEVuZE5vdGU+PENpdGU+PEF1dGhvcj5SdWdnaWVyaTwvQXV0aG9yPjxZZWFyPjIwMTU8L1llYXI+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</w:fldData>
        </w:fldChar>
      </w:r>
      <w:r w:rsidR="00764404">
        <w:rPr>
          <w:rFonts w:ascii="Times New Roman" w:hAnsi="Times New Roman" w:cs="Times New Roman"/>
          <w:lang w:val="en-GB"/>
        </w:rPr>
        <w:instrText xml:space="preserve"> ADDIN EN.CITE.DATA </w:instrText>
      </w:r>
      <w:r w:rsidR="00764404">
        <w:rPr>
          <w:rFonts w:ascii="Times New Roman" w:hAnsi="Times New Roman" w:cs="Times New Roman"/>
          <w:lang w:val="en-GB"/>
        </w:rPr>
      </w:r>
      <w:r w:rsidR="00764404">
        <w:rPr>
          <w:rFonts w:ascii="Times New Roman" w:hAnsi="Times New Roman" w:cs="Times New Roman"/>
          <w:lang w:val="en-GB"/>
        </w:rPr>
        <w:fldChar w:fldCharType="end"/>
      </w:r>
      <w:r w:rsidR="00764404">
        <w:rPr>
          <w:rFonts w:ascii="Times New Roman" w:hAnsi="Times New Roman" w:cs="Times New Roman"/>
          <w:lang w:val="en-GB"/>
        </w:rPr>
      </w:r>
      <w:r w:rsidR="00764404">
        <w:rPr>
          <w:rFonts w:ascii="Times New Roman" w:hAnsi="Times New Roman" w:cs="Times New Roman"/>
          <w:lang w:val="en-GB"/>
        </w:rPr>
        <w:fldChar w:fldCharType="separate"/>
      </w:r>
      <w:r w:rsidR="00764404">
        <w:rPr>
          <w:rFonts w:ascii="Times New Roman" w:hAnsi="Times New Roman" w:cs="Times New Roman"/>
          <w:noProof/>
          <w:lang w:val="en-GB"/>
        </w:rPr>
        <w:t>(Ruggieri et al., 2015)</w:t>
      </w:r>
      <w:r w:rsidR="00764404">
        <w:rPr>
          <w:rFonts w:ascii="Times New Roman" w:hAnsi="Times New Roman" w:cs="Times New Roman"/>
          <w:lang w:val="en-GB"/>
        </w:rPr>
        <w:fldChar w:fldCharType="end"/>
      </w:r>
      <w:r w:rsidR="007E5FE1">
        <w:rPr>
          <w:rFonts w:ascii="Times New Roman" w:hAnsi="Times New Roman" w:cs="Times New Roman"/>
          <w:lang w:val="en-GB"/>
        </w:rPr>
        <w:t>, which in turn is dependent on the NAD+/NADH redox ratio. Therefore, NAD+-depending signalling can act as a transmitter of changes in the cellular energy homeostasis, for example, to regulate gene expression or metabolic activity</w:t>
      </w:r>
      <w:r w:rsidR="00185D79">
        <w:rPr>
          <w:rFonts w:ascii="Times New Roman" w:hAnsi="Times New Roman" w:cs="Times New Roman"/>
          <w:lang w:val="en-GB"/>
        </w:rPr>
        <w:t xml:space="preserve"> </w:t>
      </w:r>
      <w:r w:rsidR="00185D79">
        <w:rPr>
          <w:rFonts w:ascii="Times New Roman" w:hAnsi="Times New Roman" w:cs="Times New Roman"/>
          <w:lang w:val="en-GB"/>
        </w:rPr>
        <w:fldChar w:fldCharType="begin"/>
      </w:r>
      <w:r w:rsidR="00185D79">
        <w:rPr>
          <w:rFonts w:ascii="Times New Roman" w:hAnsi="Times New Roman" w:cs="Times New Roman"/>
          <w:lang w:val="en-GB"/>
        </w:rPr>
        <w:instrText xml:space="preserve"> ADDIN EN.CITE &lt;EndNote&gt;&lt;Cite&gt;&lt;Author&gt;Koch-Nolte&lt;/Author&gt;&lt;Year&gt;2009&lt;/Year&gt;&lt;RecNum&gt;7&lt;/RecNum&gt;&lt;DisplayText&gt;(Koch-Nolte et al., 2009)&lt;/DisplayText&gt;&lt;record&gt;&lt;rec-number&gt;7&lt;/rec-number&gt;&lt;foreign-keys&gt;&lt;key app="EN" db-id="p5vs2vt2xffz0iearrr5rezax00aatvpxtzp" timestamp="1510235464"&gt;7&lt;/key&gt;&lt;/foreign-keys&gt;&lt;ref-type name="Journal Article"&gt;17&lt;/ref-type&gt;&lt;contributors&gt;&lt;authors&gt;&lt;author&gt;Koch-Nolte, F.&lt;/author&gt;&lt;author&gt;Haag, F.&lt;/author&gt;&lt;author&gt;Guse, A. H.&lt;/author&gt;&lt;author&gt;Lund, F.&lt;/author&gt;&lt;author&gt;Ziegler, M.&lt;/author&gt;&lt;/authors&gt;&lt;/contributors&gt;&lt;auth-address&gt;Institute of Immunology, Diagnostic Department, University Medical Center Hamburg-Eppendorf, Martinistrasse 52, Hamburg, Germany. nolte@uke.de&lt;/auth-address&gt;&lt;titles&gt;&lt;title&gt;Emerging roles of NAD+ and its metabolites in cell signaling&lt;/title&gt;&lt;secondary-title&gt;Sci Signal&lt;/secondary-title&gt;&lt;/titles&gt;&lt;periodical&gt;&lt;full-title&gt;Sci Signal&lt;/full-title&gt;&lt;/periodical&gt;&lt;pages&gt;mr1&lt;/pages&gt;&lt;volume&gt;2&lt;/volume&gt;&lt;number&gt;57&lt;/number&gt;&lt;keywords&gt;&lt;keyword&gt;Adenosine Diphosphate Ribose/metabolism&lt;/keyword&gt;&lt;keyword&gt;Animals&lt;/keyword&gt;&lt;keyword&gt;*Cell Physiological Phenomena&lt;/keyword&gt;&lt;keyword&gt;Energy Metabolism&lt;/keyword&gt;&lt;keyword&gt;Humans&lt;/keyword&gt;&lt;keyword&gt;NAD/*metabolism&lt;/keyword&gt;&lt;keyword&gt;NADP/metabolism&lt;/keyword&gt;&lt;keyword&gt;Niacinamide/metabolism&lt;/keyword&gt;&lt;keyword&gt;Second Messenger Systems/physiology&lt;/keyword&gt;&lt;keyword&gt;Signal Transduction/*physiology&lt;/keyword&gt;&lt;/keywords&gt;&lt;dates&gt;&lt;year&gt;2009&lt;/year&gt;&lt;pub-dates&gt;&lt;date&gt;Feb 10&lt;/date&gt;&lt;/pub-dates&gt;&lt;/dates&gt;&lt;isbn&gt;1937-9145 (Electronic)&amp;#xD;1945-0877 (Linking)&lt;/isbn&gt;&lt;accession-num&gt;19211509&lt;/accession-num&gt;&lt;urls&gt;&lt;related-urls&gt;&lt;url&gt;https://www.ncbi.nlm.nih.gov/pubmed/19211509&lt;/url&gt;&lt;/related-urls&gt;&lt;/urls&gt;&lt;electronic-resource-num&gt;10.1126/scisignal.257mr1&lt;/electronic-resource-num&gt;&lt;/record&gt;&lt;/Cite&gt;&lt;/EndNote&gt;</w:instrText>
      </w:r>
      <w:r w:rsidR="00185D79">
        <w:rPr>
          <w:rFonts w:ascii="Times New Roman" w:hAnsi="Times New Roman" w:cs="Times New Roman"/>
          <w:lang w:val="en-GB"/>
        </w:rPr>
        <w:fldChar w:fldCharType="separate"/>
      </w:r>
      <w:r w:rsidR="00185D79">
        <w:rPr>
          <w:rFonts w:ascii="Times New Roman" w:hAnsi="Times New Roman" w:cs="Times New Roman"/>
          <w:noProof/>
          <w:lang w:val="en-GB"/>
        </w:rPr>
        <w:t>(Koch-Nolte et al., 2009)</w:t>
      </w:r>
      <w:r w:rsidR="00185D79">
        <w:rPr>
          <w:rFonts w:ascii="Times New Roman" w:hAnsi="Times New Roman" w:cs="Times New Roman"/>
          <w:lang w:val="en-GB"/>
        </w:rPr>
        <w:fldChar w:fldCharType="end"/>
      </w:r>
      <w:r w:rsidR="00185D79">
        <w:rPr>
          <w:rFonts w:ascii="Times New Roman" w:hAnsi="Times New Roman" w:cs="Times New Roman"/>
          <w:lang w:val="en-GB"/>
        </w:rPr>
        <w:t>.</w:t>
      </w:r>
    </w:p>
    <w:p w14:paraId="290F7DF5" w14:textId="4E6EBA70" w:rsidR="007166EC" w:rsidRDefault="007E5FE1" w:rsidP="00E11FCD">
      <w:pPr>
        <w:spacing w:line="480" w:lineRule="auto"/>
        <w:jc w:val="both"/>
        <w:rPr>
          <w:rFonts w:ascii="Times New Roman" w:eastAsia="Times New Roman" w:hAnsi="Times New Roman" w:cs="Times New Roman"/>
          <w:lang w:val="en-GB"/>
        </w:rPr>
      </w:pPr>
      <w:r>
        <w:rPr>
          <w:rFonts w:ascii="Times New Roman" w:hAnsi="Times New Roman" w:cs="Times New Roman"/>
          <w:lang w:val="en-GB"/>
        </w:rPr>
        <w:t xml:space="preserve">The </w:t>
      </w:r>
      <w:r w:rsidR="00857715">
        <w:rPr>
          <w:rFonts w:ascii="Times New Roman" w:hAnsi="Times New Roman" w:cs="Times New Roman"/>
          <w:lang w:val="en-GB"/>
        </w:rPr>
        <w:t>significance</w:t>
      </w:r>
      <w:r>
        <w:rPr>
          <w:rFonts w:ascii="Times New Roman" w:hAnsi="Times New Roman" w:cs="Times New Roman"/>
          <w:lang w:val="en-GB"/>
        </w:rPr>
        <w:t xml:space="preserve"> of NAD+-</w:t>
      </w:r>
      <w:r w:rsidR="00857715">
        <w:rPr>
          <w:rFonts w:ascii="Times New Roman" w:hAnsi="Times New Roman" w:cs="Times New Roman"/>
          <w:lang w:val="en-GB"/>
        </w:rPr>
        <w:t>dependent signalling for NAD homeostasis</w:t>
      </w:r>
      <w:r w:rsidR="00D46DD5">
        <w:rPr>
          <w:rFonts w:ascii="Times New Roman" w:hAnsi="Times New Roman" w:cs="Times New Roman"/>
          <w:lang w:val="en-GB"/>
        </w:rPr>
        <w:t xml:space="preserve"> has long been undere</w:t>
      </w:r>
      <w:r w:rsidR="00631338">
        <w:rPr>
          <w:rFonts w:ascii="Times New Roman" w:hAnsi="Times New Roman" w:cs="Times New Roman"/>
          <w:lang w:val="en-GB"/>
        </w:rPr>
        <w:t>stimated. However, it has now been established</w:t>
      </w:r>
      <w:r w:rsidR="00D46DD5">
        <w:rPr>
          <w:rFonts w:ascii="Times New Roman" w:hAnsi="Times New Roman" w:cs="Times New Roman"/>
          <w:lang w:val="en-GB"/>
        </w:rPr>
        <w:t xml:space="preserve"> that inhibition of NAD biosynthesis in mammalian cells lead</w:t>
      </w:r>
      <w:r w:rsidR="00E11FCD">
        <w:rPr>
          <w:rFonts w:ascii="Times New Roman" w:hAnsi="Times New Roman" w:cs="Times New Roman"/>
          <w:lang w:val="en-GB"/>
        </w:rPr>
        <w:t xml:space="preserve">s to a rapid decline in NAD concentration </w:t>
      </w:r>
      <w:r w:rsidR="00D46DD5">
        <w:rPr>
          <w:rFonts w:ascii="Times New Roman" w:hAnsi="Times New Roman" w:cs="Times New Roman"/>
          <w:lang w:val="en-GB"/>
        </w:rPr>
        <w:t xml:space="preserve">suggesting that </w:t>
      </w:r>
      <w:r w:rsidR="00857715">
        <w:rPr>
          <w:rFonts w:ascii="Times New Roman" w:hAnsi="Times New Roman" w:cs="Times New Roman"/>
          <w:lang w:val="en-GB"/>
        </w:rPr>
        <w:t xml:space="preserve">NAD+-dependent signalling </w:t>
      </w:r>
      <w:r w:rsidR="00631338">
        <w:rPr>
          <w:rFonts w:ascii="Times New Roman" w:hAnsi="Times New Roman" w:cs="Times New Roman"/>
          <w:lang w:val="en-GB"/>
        </w:rPr>
        <w:t>consumes substantial amounts of NAD</w:t>
      </w:r>
      <w:r w:rsidR="00E11FCD">
        <w:rPr>
          <w:rFonts w:ascii="Times New Roman" w:hAnsi="Times New Roman" w:cs="Times New Roman"/>
          <w:lang w:val="en-GB"/>
        </w:rPr>
        <w:t xml:space="preserve"> (Ref?), that is why we later refer to them as NAD-consuming reactions.</w:t>
      </w:r>
      <w:r w:rsidR="00400FF8">
        <w:rPr>
          <w:rFonts w:ascii="Times New Roman" w:hAnsi="Times New Roman" w:cs="Times New Roman"/>
          <w:lang w:val="en-GB"/>
        </w:rPr>
        <w:t xml:space="preserve"> </w:t>
      </w:r>
      <w:r w:rsidR="00912727">
        <w:rPr>
          <w:rFonts w:ascii="Times New Roman" w:hAnsi="Times New Roman" w:cs="Times New Roman"/>
          <w:lang w:val="en-GB"/>
        </w:rPr>
        <w:t xml:space="preserve">As it has been shown that </w:t>
      </w:r>
      <w:r w:rsidR="00D46DD5">
        <w:rPr>
          <w:rFonts w:ascii="Times New Roman" w:hAnsi="Times New Roman" w:cs="Times New Roman"/>
          <w:lang w:val="en-GB"/>
        </w:rPr>
        <w:t xml:space="preserve">NAD </w:t>
      </w:r>
      <w:r w:rsidR="00400FF8">
        <w:rPr>
          <w:rFonts w:ascii="Times New Roman" w:hAnsi="Times New Roman" w:cs="Times New Roman"/>
          <w:lang w:val="en-GB"/>
        </w:rPr>
        <w:t xml:space="preserve">concentrations change </w:t>
      </w:r>
      <w:r w:rsidR="00912727">
        <w:rPr>
          <w:rFonts w:ascii="Times New Roman" w:hAnsi="Times New Roman" w:cs="Times New Roman"/>
          <w:lang w:val="en-GB"/>
        </w:rPr>
        <w:t>in a circadian manner</w:t>
      </w:r>
      <w:r w:rsidR="00400FF8">
        <w:rPr>
          <w:rFonts w:ascii="Times New Roman" w:hAnsi="Times New Roman" w:cs="Times New Roman"/>
          <w:lang w:val="en-GB"/>
        </w:rPr>
        <w:t xml:space="preserve"> </w: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 </w:instrText>
      </w:r>
      <w:r w:rsidR="00400FF8">
        <w:rPr>
          <w:rFonts w:ascii="Times New Roman" w:hAnsi="Times New Roman" w:cs="Times New Roman"/>
          <w:lang w:val="en-GB"/>
        </w:rPr>
        <w:fldChar w:fldCharType="begin">
          <w:fldData xml:space="preserve">PEVuZE5vdGU+PENpdGU+PEF1dGhvcj5OYWthaGF0YTwvQXV0aG9yPjxZZWFyPjIwMDk8L1llYXI+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</w:fldData>
        </w:fldChar>
      </w:r>
      <w:r w:rsidR="00400FF8">
        <w:rPr>
          <w:rFonts w:ascii="Times New Roman" w:hAnsi="Times New Roman" w:cs="Times New Roman"/>
          <w:lang w:val="en-GB"/>
        </w:rPr>
        <w:instrText xml:space="preserve"> ADDIN EN.CITE.DATA </w:instrText>
      </w:r>
      <w:r w:rsidR="00400FF8">
        <w:rPr>
          <w:rFonts w:ascii="Times New Roman" w:hAnsi="Times New Roman" w:cs="Times New Roman"/>
          <w:lang w:val="en-GB"/>
        </w:rPr>
      </w:r>
      <w:r w:rsidR="00400FF8">
        <w:rPr>
          <w:rFonts w:ascii="Times New Roman" w:hAnsi="Times New Roman" w:cs="Times New Roman"/>
          <w:lang w:val="en-GB"/>
        </w:rPr>
        <w:fldChar w:fldCharType="end"/>
      </w:r>
      <w:r w:rsidR="00400FF8">
        <w:rPr>
          <w:rFonts w:ascii="Times New Roman" w:hAnsi="Times New Roman" w:cs="Times New Roman"/>
          <w:lang w:val="en-GB"/>
        </w:rPr>
      </w:r>
      <w:r w:rsidR="00400FF8">
        <w:rPr>
          <w:rFonts w:ascii="Times New Roman" w:hAnsi="Times New Roman" w:cs="Times New Roman"/>
          <w:lang w:val="en-GB"/>
        </w:rPr>
        <w:fldChar w:fldCharType="separate"/>
      </w:r>
      <w:r w:rsidR="00400FF8">
        <w:rPr>
          <w:rFonts w:ascii="Times New Roman" w:hAnsi="Times New Roman" w:cs="Times New Roman"/>
          <w:noProof/>
          <w:lang w:val="en-GB"/>
        </w:rPr>
        <w:t>(Nakahata et al., 2009; Ramsey et al., 2009)</w:t>
      </w:r>
      <w:r w:rsidR="00400FF8">
        <w:rPr>
          <w:rFonts w:ascii="Times New Roman" w:hAnsi="Times New Roman" w:cs="Times New Roman"/>
          <w:lang w:val="en-GB"/>
        </w:rPr>
        <w:fldChar w:fldCharType="end"/>
      </w:r>
      <w:r w:rsidR="00912727">
        <w:rPr>
          <w:rFonts w:ascii="Times New Roman" w:hAnsi="Times New Roman" w:cs="Times New Roman"/>
          <w:lang w:val="en-GB"/>
        </w:rPr>
        <w:t xml:space="preserve">, </w:t>
      </w:r>
      <w:r w:rsidR="00400FF8">
        <w:rPr>
          <w:rFonts w:ascii="Times New Roman" w:hAnsi="Times New Roman" w:cs="Times New Roman"/>
          <w:lang w:val="en-GB"/>
        </w:rPr>
        <w:t>the cellular NAD</w:t>
      </w:r>
      <w:r w:rsidR="00A60959">
        <w:rPr>
          <w:rFonts w:ascii="Times New Roman" w:hAnsi="Times New Roman" w:cs="Times New Roman"/>
          <w:lang w:val="en-GB"/>
        </w:rPr>
        <w:t>-pool</w:t>
      </w:r>
      <w:r w:rsidR="00400FF8">
        <w:rPr>
          <w:rFonts w:ascii="Times New Roman" w:hAnsi="Times New Roman" w:cs="Times New Roman"/>
          <w:lang w:val="en-GB"/>
        </w:rPr>
        <w:t xml:space="preserve"> </w:t>
      </w:r>
      <w:r w:rsidR="00A60959">
        <w:rPr>
          <w:rFonts w:ascii="Times New Roman" w:hAnsi="Times New Roman" w:cs="Times New Roman"/>
          <w:lang w:val="en-GB"/>
        </w:rPr>
        <w:t>is</w:t>
      </w:r>
      <w:r w:rsidR="00D46DD5">
        <w:rPr>
          <w:rFonts w:ascii="Times New Roman" w:hAnsi="Times New Roman" w:cs="Times New Roman"/>
          <w:lang w:val="en-GB"/>
        </w:rPr>
        <w:t xml:space="preserve"> turned </w:t>
      </w:r>
      <w:r w:rsidR="00912727">
        <w:rPr>
          <w:rFonts w:ascii="Times New Roman" w:hAnsi="Times New Roman" w:cs="Times New Roman"/>
          <w:lang w:val="en-GB"/>
        </w:rPr>
        <w:t>over at least once per day</w:t>
      </w:r>
      <w:r w:rsidR="00D46DD5">
        <w:rPr>
          <w:rFonts w:ascii="Times New Roman" w:hAnsi="Times New Roman" w:cs="Times New Roman"/>
          <w:lang w:val="en-GB"/>
        </w:rPr>
        <w:t xml:space="preserve">. </w:t>
      </w:r>
      <w:r w:rsidR="00631338">
        <w:rPr>
          <w:rFonts w:ascii="Times New Roman" w:hAnsi="Times New Roman" w:cs="Times New Roman"/>
          <w:lang w:val="en-GB"/>
        </w:rPr>
        <w:t>T</w:t>
      </w:r>
      <w:r w:rsidR="00857715">
        <w:rPr>
          <w:rFonts w:ascii="Times New Roman" w:hAnsi="Times New Roman" w:cs="Times New Roman"/>
          <w:lang w:val="en-GB"/>
        </w:rPr>
        <w:t xml:space="preserve">o maintain the </w:t>
      </w:r>
      <w:r w:rsidR="00631338">
        <w:rPr>
          <w:rFonts w:ascii="Times New Roman" w:hAnsi="Times New Roman" w:cs="Times New Roman"/>
          <w:lang w:val="en-GB"/>
        </w:rPr>
        <w:t xml:space="preserve">NAD </w:t>
      </w:r>
      <w:r w:rsidR="00857715">
        <w:rPr>
          <w:rFonts w:ascii="Times New Roman" w:hAnsi="Times New Roman" w:cs="Times New Roman"/>
          <w:lang w:val="en-GB"/>
        </w:rPr>
        <w:t>concentration</w:t>
      </w:r>
      <w:r w:rsidR="00631338">
        <w:rPr>
          <w:rFonts w:ascii="Times New Roman" w:hAnsi="Times New Roman" w:cs="Times New Roman"/>
          <w:lang w:val="en-GB"/>
        </w:rPr>
        <w:t xml:space="preserve"> at physiological levels</w:t>
      </w:r>
      <w:r w:rsidR="00857715">
        <w:rPr>
          <w:rFonts w:ascii="Times New Roman" w:hAnsi="Times New Roman" w:cs="Times New Roman"/>
          <w:lang w:val="en-GB"/>
        </w:rPr>
        <w:t xml:space="preserve">, NAD biosynthesis needs to proceed </w:t>
      </w:r>
      <w:r w:rsidR="007166EC">
        <w:rPr>
          <w:rFonts w:ascii="Times New Roman" w:hAnsi="Times New Roman" w:cs="Times New Roman"/>
          <w:lang w:val="en-GB"/>
        </w:rPr>
        <w:t xml:space="preserve">at an </w:t>
      </w:r>
      <w:r w:rsidR="00857715">
        <w:rPr>
          <w:rFonts w:ascii="Times New Roman" w:hAnsi="Times New Roman" w:cs="Times New Roman"/>
          <w:lang w:val="en-GB"/>
        </w:rPr>
        <w:t>equally rapid</w:t>
      </w:r>
      <w:r w:rsidR="007166EC">
        <w:rPr>
          <w:rFonts w:ascii="Times New Roman" w:hAnsi="Times New Roman" w:cs="Times New Roman"/>
          <w:lang w:val="en-GB"/>
        </w:rPr>
        <w:t xml:space="preserve"> rate</w:t>
      </w:r>
      <w:r w:rsidR="00857715">
        <w:rPr>
          <w:rFonts w:ascii="Times New Roman" w:hAnsi="Times New Roman" w:cs="Times New Roman"/>
          <w:lang w:val="en-GB"/>
        </w:rPr>
        <w:t xml:space="preserve">. </w:t>
      </w:r>
      <w:r w:rsidR="00E03CEC">
        <w:rPr>
          <w:rFonts w:ascii="Times New Roman" w:eastAsia="Times New Roman" w:hAnsi="Times New Roman" w:cs="Times New Roman"/>
          <w:lang w:val="en-GB"/>
        </w:rPr>
        <w:t xml:space="preserve">Imbalances in NAD-homeostasis have been linked to </w:t>
      </w:r>
      <w:r w:rsidR="00E03CEC">
        <w:rPr>
          <w:rFonts w:ascii="Times New Roman" w:eastAsia="Times New Roman" w:hAnsi="Times New Roman" w:cs="Times New Roman"/>
          <w:lang w:val="en-GB"/>
        </w:rPr>
        <w:lastRenderedPageBreak/>
        <w:t>various</w:t>
      </w:r>
      <w:r w:rsidR="005121CF">
        <w:rPr>
          <w:rFonts w:ascii="Times New Roman" w:eastAsia="Times New Roman" w:hAnsi="Times New Roman" w:cs="Times New Roman"/>
          <w:lang w:val="en-GB"/>
        </w:rPr>
        <w:t>,</w:t>
      </w:r>
      <w:r w:rsidR="005121CF" w:rsidRPr="005121CF">
        <w:rPr>
          <w:rFonts w:ascii="Times New Roman" w:eastAsia="Times New Roman" w:hAnsi="Times New Roman" w:cs="Times New Roman"/>
          <w:lang w:val="en-GB"/>
        </w:rPr>
        <w:t xml:space="preserve"> </w:t>
      </w:r>
      <w:r w:rsidR="005121CF">
        <w:rPr>
          <w:rFonts w:ascii="Times New Roman" w:eastAsia="Times New Roman" w:hAnsi="Times New Roman" w:cs="Times New Roman"/>
          <w:lang w:val="en-GB"/>
        </w:rPr>
        <w:t>in particular, ageing-related diseases</w:t>
      </w:r>
      <w:r w:rsidR="00E03CEC">
        <w:rPr>
          <w:rFonts w:ascii="Times New Roman" w:eastAsia="Times New Roman" w:hAnsi="Times New Roman" w:cs="Times New Roman"/>
          <w:lang w:val="en-GB"/>
        </w:rPr>
        <w:t xml:space="preserve"> such as diabetes, neurodegenerative disorders and cancer</w:t>
      </w:r>
      <w:r w:rsidR="00674538">
        <w:rPr>
          <w:rFonts w:ascii="Times New Roman" w:eastAsia="Times New Roman" w:hAnsi="Times New Roman" w:cs="Times New Roman"/>
          <w:lang w:val="en-GB"/>
        </w:rPr>
        <w:t xml:space="preserve"> </w:t>
      </w:r>
      <w:commentRangeStart w:id="12"/>
      <w:r w:rsidR="00674538">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 </w:instrText>
      </w:r>
      <w:r w:rsidR="001A5E53">
        <w:rPr>
          <w:rFonts w:ascii="Times New Roman" w:eastAsia="Times New Roman" w:hAnsi="Times New Roman" w:cs="Times New Roman"/>
          <w:lang w:val="en-GB"/>
        </w:rPr>
        <w:fldChar w:fldCharType="begin">
          <w:fldData xml:space="preserve">PEVuZE5vdGU+PENpdGU+PEF1dGhvcj5DaGlhcnVnaTwvQXV0aG9yPjxZZWFyPjIwMTI8L1llYXI+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</w:fldData>
        </w:fldChar>
      </w:r>
      <w:r w:rsidR="001A5E53">
        <w:rPr>
          <w:rFonts w:ascii="Times New Roman" w:eastAsia="Times New Roman" w:hAnsi="Times New Roman" w:cs="Times New Roman"/>
          <w:lang w:val="en-GB"/>
        </w:rPr>
        <w:instrText xml:space="preserve"> ADDIN EN.CITE.DATA </w:instrText>
      </w:r>
      <w:r w:rsidR="001A5E53">
        <w:rPr>
          <w:rFonts w:ascii="Times New Roman" w:eastAsia="Times New Roman" w:hAnsi="Times New Roman" w:cs="Times New Roman"/>
          <w:lang w:val="en-GB"/>
        </w:rPr>
      </w:r>
      <w:r w:rsidR="001A5E53">
        <w:rPr>
          <w:rFonts w:ascii="Times New Roman" w:eastAsia="Times New Roman" w:hAnsi="Times New Roman" w:cs="Times New Roman"/>
          <w:lang w:val="en-GB"/>
        </w:rPr>
        <w:fldChar w:fldCharType="end"/>
      </w:r>
      <w:r w:rsidR="00674538">
        <w:rPr>
          <w:rFonts w:ascii="Times New Roman" w:eastAsia="Times New Roman" w:hAnsi="Times New Roman" w:cs="Times New Roman"/>
          <w:lang w:val="en-GB"/>
        </w:rPr>
      </w:r>
      <w:r w:rsidR="00674538">
        <w:rPr>
          <w:rFonts w:ascii="Times New Roman" w:eastAsia="Times New Roman" w:hAnsi="Times New Roman" w:cs="Times New Roman"/>
          <w:lang w:val="en-GB"/>
        </w:rPr>
        <w:fldChar w:fldCharType="separate"/>
      </w:r>
      <w:r w:rsidR="001A5E53">
        <w:rPr>
          <w:rFonts w:ascii="Times New Roman" w:eastAsia="Times New Roman" w:hAnsi="Times New Roman" w:cs="Times New Roman"/>
          <w:noProof/>
          <w:lang w:val="en-GB"/>
        </w:rPr>
        <w:t>(Chiarugi et al., 2012; Verdin, 2015)</w:t>
      </w:r>
      <w:r w:rsidR="00674538">
        <w:rPr>
          <w:rFonts w:ascii="Times New Roman" w:eastAsia="Times New Roman" w:hAnsi="Times New Roman" w:cs="Times New Roman"/>
          <w:lang w:val="en-GB"/>
        </w:rPr>
        <w:fldChar w:fldCharType="end"/>
      </w:r>
      <w:commentRangeEnd w:id="12"/>
      <w:r w:rsidR="0026192A">
        <w:rPr>
          <w:rStyle w:val="CommentReference"/>
        </w:rPr>
        <w:commentReference w:id="12"/>
      </w:r>
      <w:r w:rsidR="00E03CEC">
        <w:rPr>
          <w:rFonts w:ascii="Times New Roman" w:eastAsia="Times New Roman" w:hAnsi="Times New Roman" w:cs="Times New Roman"/>
          <w:lang w:val="en-GB"/>
        </w:rPr>
        <w:t xml:space="preserve">. </w:t>
      </w:r>
      <w:r w:rsidR="007166EC">
        <w:rPr>
          <w:rFonts w:ascii="Times New Roman" w:eastAsia="Times New Roman" w:hAnsi="Times New Roman" w:cs="Times New Roman"/>
          <w:lang w:val="en-GB"/>
        </w:rPr>
        <w:t xml:space="preserve">Various recent studies have demonstrated impressive health benefits of dietary supplementation with intermediates of NAD biosynthesis including NMN and nicotinamide riboside, NR </w:t>
      </w:r>
      <w:commentRangeStart w:id="13"/>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 </w:instrText>
      </w:r>
      <w:r w:rsidR="00697E95">
        <w:rPr>
          <w:rFonts w:ascii="Times New Roman" w:eastAsia="Times New Roman" w:hAnsi="Times New Roman" w:cs="Times New Roman"/>
          <w:lang w:val="en-GB"/>
        </w:rPr>
        <w:fldChar w:fldCharType="begin">
          <w:fldData xml:space="preserve">PEVuZE5vdGU+PENpdGU+PEF1dGhvcj5CZWxlbmt5PC9BdXRob3I+PFllYXI+MjAwNzwvWWVhcj48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</w:fldData>
        </w:fldChar>
      </w:r>
      <w:r w:rsidR="00697E95">
        <w:rPr>
          <w:rFonts w:ascii="Times New Roman" w:eastAsia="Times New Roman" w:hAnsi="Times New Roman" w:cs="Times New Roman"/>
          <w:lang w:val="en-GB"/>
        </w:rPr>
        <w:instrText xml:space="preserve"> ADDIN EN.CITE.DATA </w:instrText>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end"/>
      </w:r>
      <w:r w:rsidR="00697E95">
        <w:rPr>
          <w:rFonts w:ascii="Times New Roman" w:eastAsia="Times New Roman" w:hAnsi="Times New Roman" w:cs="Times New Roman"/>
          <w:lang w:val="en-GB"/>
        </w:rPr>
      </w:r>
      <w:r w:rsidR="00697E95">
        <w:rPr>
          <w:rFonts w:ascii="Times New Roman" w:eastAsia="Times New Roman" w:hAnsi="Times New Roman" w:cs="Times New Roman"/>
          <w:lang w:val="en-GB"/>
        </w:rPr>
        <w:fldChar w:fldCharType="separate"/>
      </w:r>
      <w:r w:rsidR="00697E95">
        <w:rPr>
          <w:rFonts w:ascii="Times New Roman" w:eastAsia="Times New Roman" w:hAnsi="Times New Roman" w:cs="Times New Roman"/>
          <w:noProof/>
          <w:lang w:val="en-GB"/>
        </w:rPr>
        <w:t>(Belenky et al., 2007)</w:t>
      </w:r>
      <w:r w:rsidR="00697E95">
        <w:rPr>
          <w:rFonts w:ascii="Times New Roman" w:eastAsia="Times New Roman" w:hAnsi="Times New Roman" w:cs="Times New Roman"/>
          <w:lang w:val="en-GB"/>
        </w:rPr>
        <w:fldChar w:fldCharType="end"/>
      </w:r>
      <w:r w:rsidR="007166EC">
        <w:rPr>
          <w:rFonts w:ascii="Times New Roman" w:eastAsia="Times New Roman" w:hAnsi="Times New Roman" w:cs="Times New Roman"/>
          <w:lang w:val="en-GB"/>
        </w:rPr>
        <w:t>.</w:t>
      </w:r>
      <w:commentRangeEnd w:id="13"/>
      <w:r w:rsidR="00697E95">
        <w:rPr>
          <w:rStyle w:val="CommentReference"/>
        </w:rPr>
        <w:commentReference w:id="13"/>
      </w:r>
      <w:r w:rsidR="007166EC">
        <w:rPr>
          <w:rFonts w:ascii="Times New Roman" w:eastAsia="Times New Roman" w:hAnsi="Times New Roman" w:cs="Times New Roman"/>
          <w:lang w:val="en-GB"/>
        </w:rPr>
        <w:t xml:space="preserve"> </w:t>
      </w:r>
      <w:r w:rsidR="00E05D2B">
        <w:rPr>
          <w:rFonts w:ascii="Times New Roman" w:eastAsia="Times New Roman" w:hAnsi="Times New Roman" w:cs="Times New Roman"/>
          <w:lang w:val="en-GB"/>
        </w:rPr>
        <w:t xml:space="preserve">Apparently, the exploitation of NAD biosynthetic routes, in addition to the use of nicotinamide as precursor (Fig. </w:t>
      </w:r>
      <w:r w:rsidR="004B1994">
        <w:rPr>
          <w:rFonts w:ascii="Times New Roman" w:eastAsia="Times New Roman" w:hAnsi="Times New Roman" w:cs="Times New Roman"/>
          <w:lang w:val="en-GB"/>
        </w:rPr>
        <w:t>1</w:t>
      </w:r>
      <w:r w:rsidR="00E05D2B">
        <w:rPr>
          <w:rFonts w:ascii="Times New Roman" w:eastAsia="Times New Roman" w:hAnsi="Times New Roman" w:cs="Times New Roman"/>
          <w:lang w:val="en-GB"/>
        </w:rPr>
        <w:t xml:space="preserve">), results in increased NAD concentrations that stimulate NAD-dependent signalling processes, in particular, protein deacetylation by </w:t>
      </w:r>
      <w:proofErr w:type="spellStart"/>
      <w:r w:rsidR="00E05D2B">
        <w:rPr>
          <w:rFonts w:ascii="Times New Roman" w:eastAsia="Times New Roman" w:hAnsi="Times New Roman" w:cs="Times New Roman"/>
          <w:lang w:val="en-GB"/>
        </w:rPr>
        <w:t>sirtuins</w:t>
      </w:r>
      <w:proofErr w:type="spellEnd"/>
      <w:r w:rsidR="00E05D2B">
        <w:rPr>
          <w:rFonts w:ascii="Times New Roman" w:eastAsia="Times New Roman" w:hAnsi="Times New Roman" w:cs="Times New Roman"/>
          <w:lang w:val="en-GB"/>
        </w:rPr>
        <w:t xml:space="preserve">. </w:t>
      </w:r>
    </w:p>
    <w:commentRangeEnd w:id="11"/>
    <w:p w14:paraId="54D85167" w14:textId="522C50A2" w:rsidR="003C02AB" w:rsidRDefault="00730173" w:rsidP="006146CB">
      <w:pPr>
        <w:spacing w:line="480" w:lineRule="auto"/>
        <w:jc w:val="both"/>
        <w:rPr>
          <w:rFonts w:ascii="Times New Roman" w:eastAsia="Times New Roman" w:hAnsi="Times New Roman" w:cs="Times New Roman"/>
          <w:lang w:val="en-GB"/>
        </w:rPr>
      </w:pPr>
      <w:r>
        <w:rPr>
          <w:rStyle w:val="CommentReference"/>
        </w:rPr>
        <w:commentReference w:id="11"/>
      </w:r>
      <w:commentRangeStart w:id="14"/>
      <w:r w:rsidR="00E05D2B">
        <w:rPr>
          <w:rFonts w:ascii="Times New Roman" w:eastAsia="Times New Roman" w:hAnsi="Times New Roman" w:cs="Times New Roman"/>
          <w:lang w:val="en-GB"/>
        </w:rPr>
        <w:t xml:space="preserve">In mammals, NAD biosynthesis predominantly relies on </w:t>
      </w:r>
      <w:r w:rsidR="00C36F38">
        <w:rPr>
          <w:rFonts w:ascii="Times New Roman" w:eastAsia="Times New Roman" w:hAnsi="Times New Roman" w:cs="Times New Roman"/>
          <w:lang w:val="en-GB"/>
        </w:rPr>
        <w:t>nicotinamide</w:t>
      </w:r>
      <w:r w:rsidR="00532AA2">
        <w:rPr>
          <w:rFonts w:ascii="Times New Roman" w:eastAsia="Times New Roman" w:hAnsi="Times New Roman" w:cs="Times New Roman"/>
          <w:lang w:val="en-GB"/>
        </w:rPr>
        <w:t xml:space="preserve"> </w:t>
      </w:r>
      <w:commentRangeStart w:id="15"/>
      <w:r w:rsidR="00112D19">
        <w:rPr>
          <w:rFonts w:ascii="Times New Roman" w:eastAsia="Times New Roman" w:hAnsi="Times New Roman" w:cs="Times New Roman"/>
          <w:lang w:val="en-GB"/>
        </w:rPr>
        <w:fldChar w:fldCharType="begin"/>
      </w:r>
      <w:r w:rsidR="00F27D0F">
        <w:rPr>
          <w:rFonts w:ascii="Times New Roman" w:eastAsia="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112D19">
        <w:rPr>
          <w:rFonts w:ascii="Times New Roman" w:eastAsia="Times New Roman" w:hAnsi="Times New Roman" w:cs="Times New Roman"/>
          <w:lang w:val="en-GB"/>
        </w:rPr>
        <w:fldChar w:fldCharType="separate"/>
      </w:r>
      <w:r w:rsidR="00F27D0F">
        <w:rPr>
          <w:rFonts w:ascii="Times New Roman" w:eastAsia="Times New Roman" w:hAnsi="Times New Roman" w:cs="Times New Roman"/>
          <w:noProof/>
          <w:lang w:val="en-GB"/>
        </w:rPr>
        <w:t>(Bogan and Brenner, 2008)</w:t>
      </w:r>
      <w:r w:rsidR="00112D19">
        <w:rPr>
          <w:rFonts w:ascii="Times New Roman" w:eastAsia="Times New Roman" w:hAnsi="Times New Roman" w:cs="Times New Roman"/>
          <w:lang w:val="en-GB"/>
        </w:rPr>
        <w:fldChar w:fldCharType="end"/>
      </w:r>
      <w:commentRangeEnd w:id="15"/>
      <w:r w:rsidR="00916471">
        <w:rPr>
          <w:rStyle w:val="CommentReference"/>
        </w:rPr>
        <w:commentReference w:id="15"/>
      </w:r>
      <w:r w:rsidR="00C36F38">
        <w:rPr>
          <w:rFonts w:ascii="Times New Roman" w:eastAsia="Times New Roman" w:hAnsi="Times New Roman" w:cs="Times New Roman"/>
          <w:lang w:val="en-GB"/>
        </w:rPr>
        <w:t xml:space="preserve">, a form of vitamin B3, as precursor. In the first step, Nam is converted to the mononucleotide, NMN by Nam </w:t>
      </w:r>
      <w:proofErr w:type="spellStart"/>
      <w:r w:rsidR="00C36F38">
        <w:rPr>
          <w:rFonts w:ascii="Times New Roman" w:eastAsia="Times New Roman" w:hAnsi="Times New Roman" w:cs="Times New Roman"/>
          <w:lang w:val="en-GB"/>
        </w:rPr>
        <w:t>phosphoribosyltransferase</w:t>
      </w:r>
      <w:proofErr w:type="spellEnd"/>
      <w:r w:rsidR="00C36F38">
        <w:rPr>
          <w:rFonts w:ascii="Times New Roman" w:eastAsia="Times New Roman" w:hAnsi="Times New Roman" w:cs="Times New Roman"/>
          <w:lang w:val="en-GB"/>
        </w:rPr>
        <w:t xml:space="preserve">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using </w:t>
      </w:r>
      <w:proofErr w:type="spellStart"/>
      <w:r w:rsidR="00C36F38">
        <w:rPr>
          <w:rFonts w:ascii="Times New Roman" w:eastAsia="Times New Roman" w:hAnsi="Times New Roman" w:cs="Times New Roman"/>
          <w:lang w:val="en-GB"/>
        </w:rPr>
        <w:t>phosphoribosylpyrophosphate</w:t>
      </w:r>
      <w:proofErr w:type="spellEnd"/>
      <w:r w:rsidR="00C36F38">
        <w:rPr>
          <w:rFonts w:ascii="Times New Roman" w:eastAsia="Times New Roman" w:hAnsi="Times New Roman" w:cs="Times New Roman"/>
          <w:lang w:val="en-GB"/>
        </w:rPr>
        <w:t xml:space="preserve"> (PRPP) as co-substrate. The key role of this enzyme is related to the nature of NAD-dependent signalling reactions, namely, that in all these reactions Nam is cleaved off</w:t>
      </w:r>
      <w:r w:rsidR="007B537E">
        <w:rPr>
          <w:rFonts w:ascii="Times New Roman" w:eastAsia="Times New Roman" w:hAnsi="Times New Roman" w:cs="Times New Roman"/>
          <w:lang w:val="en-GB"/>
        </w:rPr>
        <w:t xml:space="preserve"> and potentially lost</w:t>
      </w:r>
      <w:r w:rsidR="00C36F38">
        <w:rPr>
          <w:rFonts w:ascii="Times New Roman" w:eastAsia="Times New Roman" w:hAnsi="Times New Roman" w:cs="Times New Roman"/>
          <w:lang w:val="en-GB"/>
        </w:rPr>
        <w:t>. If the released Nam were not recycled into NAD biosynthesis, humans would require a</w:t>
      </w:r>
      <w:r w:rsidR="002851C5">
        <w:rPr>
          <w:rFonts w:ascii="Times New Roman" w:eastAsia="Times New Roman" w:hAnsi="Times New Roman" w:cs="Times New Roman"/>
          <w:lang w:val="en-GB"/>
        </w:rPr>
        <w:t xml:space="preserve"> much higher</w:t>
      </w:r>
      <w:r w:rsidR="00C36F38">
        <w:rPr>
          <w:rFonts w:ascii="Times New Roman" w:eastAsia="Times New Roman" w:hAnsi="Times New Roman" w:cs="Times New Roman"/>
          <w:lang w:val="en-GB"/>
        </w:rPr>
        <w:t xml:space="preserve"> daily </w:t>
      </w:r>
      <w:r w:rsidR="007B537E">
        <w:rPr>
          <w:rFonts w:ascii="Times New Roman" w:eastAsia="Times New Roman" w:hAnsi="Times New Roman" w:cs="Times New Roman"/>
          <w:lang w:val="en-GB"/>
        </w:rPr>
        <w:t>vitamin B3 intake</w:t>
      </w:r>
      <w:r w:rsidR="002851C5">
        <w:rPr>
          <w:rFonts w:ascii="Times New Roman" w:eastAsia="Times New Roman" w:hAnsi="Times New Roman" w:cs="Times New Roman"/>
          <w:lang w:val="en-GB"/>
        </w:rPr>
        <w:t xml:space="preserve"> than the 15mg </w:t>
      </w:r>
      <w:r w:rsidR="00A2290E">
        <w:rPr>
          <w:rFonts w:ascii="Times New Roman" w:eastAsia="Times New Roman" w:hAnsi="Times New Roman" w:cs="Times New Roman"/>
          <w:lang w:val="en-GB"/>
        </w:rPr>
        <w:t>that are</w:t>
      </w:r>
      <w:r w:rsidR="002851C5">
        <w:rPr>
          <w:rFonts w:ascii="Times New Roman" w:eastAsia="Times New Roman" w:hAnsi="Times New Roman" w:cs="Times New Roman"/>
          <w:lang w:val="en-GB"/>
        </w:rPr>
        <w:t xml:space="preserve"> the current daily recommendation </w:t>
      </w:r>
      <w:commentRangeStart w:id="16"/>
      <w:r w:rsidR="00C36F38">
        <w:rPr>
          <w:rFonts w:ascii="Times New Roman" w:eastAsia="Times New Roman" w:hAnsi="Times New Roman" w:cs="Times New Roman"/>
          <w:lang w:val="en-GB"/>
        </w:rPr>
        <w:t>(</w:t>
      </w:r>
      <w:ins w:id="17" w:author="Ines Heiland" w:date="2017-04-14T13:06:00Z">
        <w:r w:rsidR="00B11DE7">
          <w:rPr>
            <w:rFonts w:ascii="Times New Roman" w:eastAsia="Times New Roman" w:hAnsi="Times New Roman" w:cs="Times New Roman"/>
            <w:lang w:val="en-GB"/>
          </w:rPr>
          <w:t>ref</w:t>
        </w:r>
      </w:ins>
      <w:r w:rsidR="00C36F38">
        <w:rPr>
          <w:rFonts w:ascii="Times New Roman" w:eastAsia="Times New Roman" w:hAnsi="Times New Roman" w:cs="Times New Roman"/>
          <w:lang w:val="en-GB"/>
        </w:rPr>
        <w:t xml:space="preserve">). </w:t>
      </w:r>
      <w:commentRangeEnd w:id="16"/>
      <w:r w:rsidR="00E80759">
        <w:rPr>
          <w:rStyle w:val="CommentReference"/>
        </w:rPr>
        <w:commentReference w:id="16"/>
      </w:r>
      <w:r w:rsidR="00C36F38">
        <w:rPr>
          <w:rFonts w:ascii="Times New Roman" w:eastAsia="Times New Roman" w:hAnsi="Times New Roman" w:cs="Times New Roman"/>
          <w:lang w:val="en-GB"/>
        </w:rPr>
        <w:t xml:space="preserve">The nearly complete recycling of Nam is achieved by an extraordinary high affinity </w:t>
      </w:r>
      <w:r w:rsidR="00F27D0F">
        <w:rPr>
          <w:rFonts w:ascii="Times New Roman" w:eastAsia="Times New Roman" w:hAnsi="Times New Roman" w:cs="Times New Roman"/>
          <w:lang w:val="en-GB"/>
        </w:rPr>
        <w:t xml:space="preserve">of </w:t>
      </w:r>
      <w:proofErr w:type="spellStart"/>
      <w:r w:rsidR="00C36F38">
        <w:rPr>
          <w:rFonts w:ascii="Times New Roman" w:eastAsia="Times New Roman" w:hAnsi="Times New Roman" w:cs="Times New Roman"/>
          <w:lang w:val="en-GB"/>
        </w:rPr>
        <w:t>NamPRT</w:t>
      </w:r>
      <w:proofErr w:type="spellEnd"/>
      <w:r w:rsidR="00C36F38">
        <w:rPr>
          <w:rFonts w:ascii="Times New Roman" w:eastAsia="Times New Roman" w:hAnsi="Times New Roman" w:cs="Times New Roman"/>
          <w:lang w:val="en-GB"/>
        </w:rPr>
        <w:t xml:space="preserve"> to Nam, the Km being in the low </w:t>
      </w:r>
      <w:proofErr w:type="spellStart"/>
      <w:r w:rsidR="00C36F38">
        <w:rPr>
          <w:rFonts w:ascii="Times New Roman" w:eastAsia="Times New Roman" w:hAnsi="Times New Roman" w:cs="Times New Roman"/>
          <w:lang w:val="en-GB"/>
        </w:rPr>
        <w:t>nM</w:t>
      </w:r>
      <w:proofErr w:type="spellEnd"/>
      <w:r w:rsidR="00C36F38">
        <w:rPr>
          <w:rFonts w:ascii="Times New Roman" w:eastAsia="Times New Roman" w:hAnsi="Times New Roman" w:cs="Times New Roman"/>
          <w:lang w:val="en-GB"/>
        </w:rPr>
        <w:t xml:space="preserve"> range</w:t>
      </w:r>
      <w:r w:rsidR="00A2290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 </w:instrText>
      </w:r>
      <w:r w:rsidR="00395293">
        <w:rPr>
          <w:rFonts w:ascii="Times New Roman" w:eastAsia="Times New Roman" w:hAnsi="Times New Roman" w:cs="Times New Roman"/>
          <w:lang w:val="en-GB"/>
        </w:rPr>
        <w:fldChar w:fldCharType="begin">
          <w:fldData xml:space="preserve">PEVuZE5vdGU+PENpdGU+PEF1dGhvcj5CdXJnb3M8L0F1dGhvcj48WWVhcj4yMDA4PC9ZZWFyPjxS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</w:fldData>
        </w:fldChar>
      </w:r>
      <w:r w:rsidR="00395293">
        <w:rPr>
          <w:rFonts w:ascii="Times New Roman" w:eastAsia="Times New Roman" w:hAnsi="Times New Roman" w:cs="Times New Roman"/>
          <w:lang w:val="en-GB"/>
        </w:rPr>
        <w:instrText xml:space="preserve"> ADDIN EN.CITE.DATA </w:instrText>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end"/>
      </w:r>
      <w:r w:rsidR="00395293">
        <w:rPr>
          <w:rFonts w:ascii="Times New Roman" w:eastAsia="Times New Roman" w:hAnsi="Times New Roman" w:cs="Times New Roman"/>
          <w:lang w:val="en-GB"/>
        </w:rPr>
      </w:r>
      <w:r w:rsidR="00395293">
        <w:rPr>
          <w:rFonts w:ascii="Times New Roman" w:eastAsia="Times New Roman" w:hAnsi="Times New Roman" w:cs="Times New Roman"/>
          <w:lang w:val="en-GB"/>
        </w:rPr>
        <w:fldChar w:fldCharType="separate"/>
      </w:r>
      <w:r w:rsidR="00395293">
        <w:rPr>
          <w:rFonts w:ascii="Times New Roman" w:eastAsia="Times New Roman" w:hAnsi="Times New Roman" w:cs="Times New Roman"/>
          <w:noProof/>
          <w:lang w:val="en-GB"/>
        </w:rPr>
        <w:t>(Burgos and Schramm, 2008)</w:t>
      </w:r>
      <w:r w:rsidR="00395293">
        <w:rPr>
          <w:rFonts w:ascii="Times New Roman" w:eastAsia="Times New Roman" w:hAnsi="Times New Roman" w:cs="Times New Roman"/>
          <w:lang w:val="en-GB"/>
        </w:rPr>
        <w:fldChar w:fldCharType="end"/>
      </w:r>
      <w:r w:rsidR="00A2290E">
        <w:rPr>
          <w:rFonts w:ascii="Times New Roman" w:eastAsia="Times New Roman" w:hAnsi="Times New Roman" w:cs="Times New Roman"/>
          <w:lang w:val="en-GB"/>
        </w:rPr>
        <w:t>.</w:t>
      </w:r>
      <w:r w:rsidR="007B537E">
        <w:rPr>
          <w:rFonts w:ascii="Times New Roman" w:eastAsia="Times New Roman" w:hAnsi="Times New Roman" w:cs="Times New Roman"/>
          <w:lang w:val="en-GB"/>
        </w:rPr>
        <w:t xml:space="preserve"> </w:t>
      </w:r>
      <w:r w:rsidR="00395293">
        <w:rPr>
          <w:rFonts w:ascii="Times New Roman" w:eastAsia="Times New Roman" w:hAnsi="Times New Roman" w:cs="Times New Roman"/>
          <w:lang w:val="en-GB"/>
        </w:rPr>
        <w:t>Despite</w:t>
      </w:r>
      <w:r w:rsidR="00AB58D4">
        <w:rPr>
          <w:rFonts w:ascii="Times New Roman" w:eastAsia="Times New Roman" w:hAnsi="Times New Roman" w:cs="Times New Roman"/>
          <w:lang w:val="en-GB"/>
        </w:rPr>
        <w:t xml:space="preserve"> the importance of its salvage, Nam can also be marked for </w:t>
      </w:r>
      <w:r w:rsidR="00A5469C">
        <w:rPr>
          <w:rFonts w:ascii="Times New Roman" w:eastAsia="Times New Roman" w:hAnsi="Times New Roman" w:cs="Times New Roman"/>
          <w:lang w:val="en-GB"/>
        </w:rPr>
        <w:t>excretion by methylation. Indeed, the presence of nicotinamide N-methyltransferase (NNMT) in vertebrates</w:t>
      </w:r>
      <w:r w:rsidR="00F27D0F">
        <w:rPr>
          <w:rFonts w:ascii="Times New Roman" w:eastAsia="Times New Roman" w:hAnsi="Times New Roman" w:cs="Times New Roman"/>
          <w:lang w:val="en-GB"/>
        </w:rPr>
        <w:t xml:space="preserve"> </w:t>
      </w:r>
      <w:r w:rsidR="00916471">
        <w:rPr>
          <w:rFonts w:ascii="Times New Roman" w:eastAsia="Times New Roman" w:hAnsi="Times New Roman" w:cs="Times New Roman"/>
          <w:lang w:val="en-GB"/>
        </w:rPr>
        <w:fldChar w:fldCharType="begin"/>
      </w:r>
      <w:r w:rsidR="00916471">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916471">
        <w:rPr>
          <w:rFonts w:ascii="Times New Roman" w:eastAsia="Times New Roman" w:hAnsi="Times New Roman" w:cs="Times New Roman"/>
          <w:lang w:val="en-GB"/>
        </w:rPr>
        <w:fldChar w:fldCharType="separate"/>
      </w:r>
      <w:r w:rsidR="00916471">
        <w:rPr>
          <w:rFonts w:ascii="Times New Roman" w:eastAsia="Times New Roman" w:hAnsi="Times New Roman" w:cs="Times New Roman"/>
          <w:noProof/>
          <w:lang w:val="en-GB"/>
        </w:rPr>
        <w:t>(Gossmann et al., 2012)</w:t>
      </w:r>
      <w:r w:rsidR="00916471">
        <w:rPr>
          <w:rFonts w:ascii="Times New Roman" w:eastAsia="Times New Roman" w:hAnsi="Times New Roman" w:cs="Times New Roman"/>
          <w:lang w:val="en-GB"/>
        </w:rPr>
        <w:fldChar w:fldCharType="end"/>
      </w:r>
      <w:r w:rsidR="00A5469C">
        <w:rPr>
          <w:rFonts w:ascii="Times New Roman" w:eastAsia="Times New Roman" w:hAnsi="Times New Roman" w:cs="Times New Roman"/>
          <w:lang w:val="en-GB"/>
        </w:rPr>
        <w:t xml:space="preserve"> is among the most enigmatic and counterintuitive features of NAD metabolism. Why is there one enzyme (</w:t>
      </w:r>
      <w:proofErr w:type="spellStart"/>
      <w:r w:rsidR="00A5469C">
        <w:rPr>
          <w:rFonts w:ascii="Times New Roman" w:eastAsia="Times New Roman" w:hAnsi="Times New Roman" w:cs="Times New Roman"/>
          <w:lang w:val="en-GB"/>
        </w:rPr>
        <w:t>NamPRT</w:t>
      </w:r>
      <w:proofErr w:type="spellEnd"/>
      <w:r w:rsidR="00A5469C">
        <w:rPr>
          <w:rFonts w:ascii="Times New Roman" w:eastAsia="Times New Roman" w:hAnsi="Times New Roman" w:cs="Times New Roman"/>
          <w:lang w:val="en-GB"/>
        </w:rPr>
        <w:t xml:space="preserve">) seemingly optimized to recycle even the faintest amounts of Nam back into NAD synthesis, while at the same time there is another one (NNMT) that seems to have no metabolic function other than to remove Nam from NAD metabolism? </w:t>
      </w:r>
      <w:commentRangeEnd w:id="14"/>
      <w:r w:rsidR="00E11FCD">
        <w:rPr>
          <w:rStyle w:val="CommentReference"/>
        </w:rPr>
        <w:commentReference w:id="14"/>
      </w:r>
      <w:r w:rsidR="00A14CD4">
        <w:rPr>
          <w:rFonts w:ascii="Times New Roman" w:eastAsia="Times New Roman" w:hAnsi="Times New Roman" w:cs="Times New Roman"/>
          <w:lang w:val="en-GB"/>
        </w:rPr>
        <w:t xml:space="preserve">This puzzle becomes even more </w:t>
      </w:r>
      <w:r w:rsidR="00A14CD4">
        <w:rPr>
          <w:rFonts w:ascii="Times New Roman" w:eastAsia="Times New Roman" w:hAnsi="Times New Roman" w:cs="Times New Roman"/>
          <w:lang w:val="en-GB"/>
        </w:rPr>
        <w:lastRenderedPageBreak/>
        <w:t xml:space="preserve">intriguing when considering that the majority of lower organisms and plants </w:t>
      </w:r>
      <w:proofErr w:type="spellStart"/>
      <w:r w:rsidR="00A14CD4">
        <w:rPr>
          <w:rFonts w:ascii="Times New Roman" w:eastAsia="Times New Roman" w:hAnsi="Times New Roman" w:cs="Times New Roman"/>
          <w:lang w:val="en-GB"/>
        </w:rPr>
        <w:t>deami</w:t>
      </w:r>
      <w:r w:rsidR="00BB6DF1">
        <w:rPr>
          <w:rFonts w:ascii="Times New Roman" w:eastAsia="Times New Roman" w:hAnsi="Times New Roman" w:cs="Times New Roman"/>
          <w:lang w:val="en-GB"/>
        </w:rPr>
        <w:t>nated</w:t>
      </w:r>
      <w:proofErr w:type="spellEnd"/>
      <w:r w:rsidR="00A14CD4">
        <w:rPr>
          <w:rFonts w:ascii="Times New Roman" w:eastAsia="Times New Roman" w:hAnsi="Times New Roman" w:cs="Times New Roman"/>
          <w:lang w:val="en-GB"/>
        </w:rPr>
        <w:t xml:space="preserve"> Nam to nicotinic acid (NA) before it can enter NAD biosynthesis via the Preiss-Handler pathway</w:t>
      </w:r>
      <w:r w:rsidR="004B1994">
        <w:rPr>
          <w:rFonts w:ascii="Times New Roman" w:eastAsia="Times New Roman" w:hAnsi="Times New Roman" w:cs="Times New Roman"/>
          <w:lang w:val="en-GB"/>
        </w:rPr>
        <w:t xml:space="preserve"> (Fig. 1)</w:t>
      </w:r>
      <w:r w:rsidR="00A14CD4">
        <w:rPr>
          <w:rFonts w:ascii="Times New Roman" w:eastAsia="Times New Roman" w:hAnsi="Times New Roman" w:cs="Times New Roman"/>
          <w:lang w:val="en-GB"/>
        </w:rPr>
        <w:t xml:space="preserve">. </w:t>
      </w:r>
      <w:r w:rsidR="00845E1A">
        <w:rPr>
          <w:rFonts w:ascii="Times New Roman" w:eastAsia="Times New Roman" w:hAnsi="Times New Roman" w:cs="Times New Roman"/>
          <w:lang w:val="en-GB"/>
        </w:rPr>
        <w:t>Previous</w:t>
      </w:r>
      <w:r w:rsidR="003C02AB">
        <w:rPr>
          <w:rFonts w:ascii="Times New Roman" w:eastAsia="Times New Roman" w:hAnsi="Times New Roman" w:cs="Times New Roman"/>
          <w:lang w:val="en-GB"/>
        </w:rPr>
        <w:t xml:space="preserve"> phylogenetic analysis </w:t>
      </w:r>
      <w:r w:rsidR="00845E1A">
        <w:rPr>
          <w:rFonts w:ascii="Times New Roman" w:eastAsia="Times New Roman" w:hAnsi="Times New Roman" w:cs="Times New Roman"/>
          <w:lang w:val="en-GB"/>
        </w:rPr>
        <w:t>show</w:t>
      </w:r>
      <w:r w:rsidR="003C02AB">
        <w:rPr>
          <w:rFonts w:ascii="Times New Roman" w:eastAsia="Times New Roman" w:hAnsi="Times New Roman" w:cs="Times New Roman"/>
          <w:lang w:val="en-GB"/>
        </w:rPr>
        <w:t xml:space="preserve"> that</w:t>
      </w:r>
      <w:r w:rsidR="00845E1A">
        <w:rPr>
          <w:rFonts w:ascii="Times New Roman" w:eastAsia="Times New Roman" w:hAnsi="Times New Roman" w:cs="Times New Roman"/>
          <w:lang w:val="en-GB"/>
        </w:rPr>
        <w:t xml:space="preserve"> the two Nam recycling pathways are both ancestral showing a scattered</w:t>
      </w:r>
      <w:r w:rsidR="00086BB0">
        <w:rPr>
          <w:rFonts w:ascii="Times New Roman" w:eastAsia="Times New Roman" w:hAnsi="Times New Roman" w:cs="Times New Roman"/>
          <w:lang w:val="en-GB"/>
        </w:rPr>
        <w:t xml:space="preserve"> distribution in bacteria </w:t>
      </w:r>
      <w:r w:rsidR="00086BB0">
        <w:rPr>
          <w:rFonts w:ascii="Times New Roman" w:eastAsia="Times New Roman" w:hAnsi="Times New Roman" w:cs="Times New Roman"/>
          <w:lang w:val="en-GB"/>
        </w:rPr>
        <w:fldChar w:fldCharType="begin"/>
      </w:r>
      <w:r w:rsidR="00086BB0">
        <w:rPr>
          <w:rFonts w:ascii="Times New Roman" w:eastAsia="Times New Roman" w:hAnsi="Times New Roman" w:cs="Times New Roman"/>
          <w:lang w:val="en-GB"/>
        </w:rPr>
        <w:instrText xml:space="preserve"> ADDIN EN.CITE &lt;EndNote&gt;&lt;Cite&gt;&lt;Author&gt;Gazzaniga&lt;/Author&gt;&lt;Year&gt;2009&lt;/Year&gt;&lt;RecNum&gt;12&lt;/RecNum&gt;&lt;DisplayText&gt;(Gazzaniga et al., 2009)&lt;/DisplayText&gt;&lt;record&gt;&lt;rec-number&gt;12&lt;/rec-number&gt;&lt;foreign-keys&gt;&lt;key app="EN" db-id="p5vs2vt2xffz0iearrr5rezax00aatvpxtzp" timestamp="1510239210"&gt;12&lt;/key&gt;&lt;/foreign-keys&gt;&lt;ref-type name="Journal Article"&gt;17&lt;/ref-type&gt;&lt;contributors&gt;&lt;authors&gt;&lt;author&gt;Gazzaniga, F.&lt;/author&gt;&lt;author&gt;Stebbins, R.&lt;/author&gt;&lt;author&gt;Chang, S. Z.&lt;/author&gt;&lt;author&gt;McPeek, M. A.&lt;/author&gt;&lt;author&gt;Brenner, C.&lt;/author&gt;&lt;/authors&gt;&lt;/contributors&gt;&lt;auth-address&gt;Department of Genetics and Norris Cotton Cancer Center, Dartmouth Medical School, Lebanon, New Hampshire 03756, USA.&lt;/auth-address&gt;&lt;titles&gt;&lt;title&gt;Microbial NAD metabolism: lessons from comparative genomics&lt;/title&gt;&lt;secondary-title&gt;Microbiol Mol Biol Rev&lt;/secondary-title&gt;&lt;/titles&gt;&lt;periodical&gt;&lt;full-title&gt;Microbiol Mol Biol Rev&lt;/full-title&gt;&lt;/periodical&gt;&lt;pages&gt;529-41, Table of Contents&lt;/pages&gt;&lt;volume&gt;73&lt;/volume&gt;&lt;number&gt;3&lt;/number&gt;&lt;keywords&gt;&lt;keyword&gt;*Bacteria/genetics/metabolism&lt;/keyword&gt;&lt;keyword&gt;Biosynthetic Pathways&lt;/keyword&gt;&lt;keyword&gt;Evolution, Molecular&lt;/keyword&gt;&lt;keyword&gt;Gene Transfer, Horizontal&lt;/keyword&gt;&lt;keyword&gt;Genome, Bacterial&lt;/keyword&gt;&lt;keyword&gt;*Genomics&lt;/keyword&gt;&lt;keyword&gt;NAD/*metabolism&lt;/keyword&gt;&lt;keyword&gt;Sequence Homology, Amino Acid&lt;/keyword&gt;&lt;/keywords&gt;&lt;dates&gt;&lt;year&gt;2009&lt;/year&gt;&lt;pub-dates&gt;&lt;date&gt;Sep&lt;/date&gt;&lt;/pub-dates&gt;&lt;/dates&gt;&lt;isbn&gt;1098-5557 (Electronic)&amp;#xD;1092-2172 (Linking)&lt;/isbn&gt;&lt;accession-num&gt;19721089&lt;/accession-num&gt;&lt;urls&gt;&lt;related-urls&gt;&lt;url&gt;https://www.ncbi.nlm.nih.gov/pubmed/19721089&lt;/url&gt;&lt;/related-urls&gt;&lt;/urls&gt;&lt;custom2&gt;PMC2738131&lt;/custom2&gt;&lt;electronic-resource-num&gt;10.1128/MMBR.00042-08&lt;/electronic-resource-num&gt;&lt;/record&gt;&lt;/Cite&gt;&lt;/EndNote&gt;</w:instrText>
      </w:r>
      <w:r w:rsidR="00086BB0">
        <w:rPr>
          <w:rFonts w:ascii="Times New Roman" w:eastAsia="Times New Roman" w:hAnsi="Times New Roman" w:cs="Times New Roman"/>
          <w:lang w:val="en-GB"/>
        </w:rPr>
        <w:fldChar w:fldCharType="separate"/>
      </w:r>
      <w:r w:rsidR="00086BB0">
        <w:rPr>
          <w:rFonts w:ascii="Times New Roman" w:eastAsia="Times New Roman" w:hAnsi="Times New Roman" w:cs="Times New Roman"/>
          <w:noProof/>
          <w:lang w:val="en-GB"/>
        </w:rPr>
        <w:t>(Gazzaniga et al., 2009)</w:t>
      </w:r>
      <w:r w:rsidR="00086BB0">
        <w:rPr>
          <w:rFonts w:ascii="Times New Roman" w:eastAsia="Times New Roman" w:hAnsi="Times New Roman" w:cs="Times New Roman"/>
          <w:lang w:val="en-GB"/>
        </w:rPr>
        <w:fldChar w:fldCharType="end"/>
      </w:r>
      <w:r w:rsidR="003C02AB">
        <w:rPr>
          <w:rFonts w:ascii="Times New Roman" w:eastAsia="Times New Roman" w:hAnsi="Times New Roman" w:cs="Times New Roman"/>
          <w:lang w:val="en-GB"/>
        </w:rPr>
        <w:t xml:space="preserve">. </w:t>
      </w:r>
      <w:r w:rsidR="00086BB0">
        <w:rPr>
          <w:rFonts w:ascii="Times New Roman" w:eastAsia="Times New Roman" w:hAnsi="Times New Roman" w:cs="Times New Roman"/>
          <w:lang w:val="en-GB"/>
        </w:rPr>
        <w:t xml:space="preserve">In contrast, </w:t>
      </w:r>
      <w:r w:rsidR="00845E1A">
        <w:rPr>
          <w:rFonts w:ascii="Times New Roman" w:eastAsia="Times New Roman" w:hAnsi="Times New Roman" w:cs="Times New Roman"/>
          <w:lang w:val="en-GB"/>
        </w:rPr>
        <w:t>NNMT has so far only been found in animals</w:t>
      </w:r>
      <w:r w:rsidR="006146CB">
        <w:rPr>
          <w:rFonts w:ascii="Times New Roman" w:eastAsia="Times New Roman" w:hAnsi="Times New Roman" w:cs="Times New Roman"/>
          <w:lang w:val="en-GB"/>
        </w:rPr>
        <w:t xml:space="preserve"> </w:t>
      </w:r>
      <w:r w:rsidR="0069672C">
        <w:rPr>
          <w:rFonts w:ascii="Times New Roman" w:eastAsia="Times New Roman" w:hAnsi="Times New Roman" w:cs="Times New Roman"/>
          <w:lang w:val="en-GB"/>
        </w:rPr>
        <w:fldChar w:fldCharType="begin"/>
      </w:r>
      <w:r w:rsidR="0069672C">
        <w:rPr>
          <w:rFonts w:ascii="Times New Roman" w:eastAsia="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sidR="0069672C">
        <w:rPr>
          <w:rFonts w:ascii="Times New Roman" w:eastAsia="Times New Roman" w:hAnsi="Times New Roman" w:cs="Times New Roman"/>
          <w:lang w:val="en-GB"/>
        </w:rPr>
        <w:fldChar w:fldCharType="separate"/>
      </w:r>
      <w:r w:rsidR="0069672C">
        <w:rPr>
          <w:rFonts w:ascii="Times New Roman" w:eastAsia="Times New Roman" w:hAnsi="Times New Roman" w:cs="Times New Roman"/>
          <w:noProof/>
          <w:lang w:val="en-GB"/>
        </w:rPr>
        <w:t>(Gossmann et al., 2012)</w:t>
      </w:r>
      <w:r w:rsidR="0069672C">
        <w:rPr>
          <w:rFonts w:ascii="Times New Roman" w:eastAsia="Times New Roman" w:hAnsi="Times New Roman" w:cs="Times New Roman"/>
          <w:lang w:val="en-GB"/>
        </w:rPr>
        <w:fldChar w:fldCharType="end"/>
      </w:r>
      <w:r w:rsidR="006146CB">
        <w:rPr>
          <w:rFonts w:ascii="Times New Roman" w:eastAsia="Times New Roman" w:hAnsi="Times New Roman" w:cs="Times New Roman"/>
          <w:lang w:val="en-GB"/>
        </w:rPr>
        <w:t xml:space="preserve">. But analysis of the eukaryotic evolution pathway evolution has previously been limited by the low number of </w:t>
      </w:r>
      <w:r w:rsidR="00845E1A">
        <w:rPr>
          <w:rFonts w:ascii="Times New Roman" w:eastAsia="Times New Roman" w:hAnsi="Times New Roman" w:cs="Times New Roman"/>
          <w:lang w:val="en-GB"/>
        </w:rPr>
        <w:t xml:space="preserve">available genome sequences. </w:t>
      </w:r>
      <w:r w:rsidR="006146CB">
        <w:rPr>
          <w:rFonts w:ascii="Times New Roman" w:eastAsia="Times New Roman" w:hAnsi="Times New Roman" w:cs="Times New Roman"/>
          <w:lang w:val="en-GB"/>
        </w:rPr>
        <w:t>A</w:t>
      </w:r>
      <w:r w:rsidR="003C02AB">
        <w:rPr>
          <w:rFonts w:ascii="Times New Roman" w:eastAsia="Times New Roman" w:hAnsi="Times New Roman" w:cs="Times New Roman"/>
          <w:lang w:val="en-GB"/>
        </w:rPr>
        <w:t xml:space="preserve"> comprehensive evolutionary analysis is</w:t>
      </w:r>
      <w:r w:rsidR="006146CB">
        <w:rPr>
          <w:rFonts w:ascii="Times New Roman" w:eastAsia="Times New Roman" w:hAnsi="Times New Roman" w:cs="Times New Roman"/>
          <w:lang w:val="en-GB"/>
        </w:rPr>
        <w:t>,</w:t>
      </w:r>
      <w:r w:rsidR="003C02AB">
        <w:rPr>
          <w:rFonts w:ascii="Times New Roman" w:eastAsia="Times New Roman" w:hAnsi="Times New Roman" w:cs="Times New Roman"/>
          <w:lang w:val="en-GB"/>
        </w:rPr>
        <w:t xml:space="preserve"> </w:t>
      </w:r>
      <w:r w:rsidR="006146CB">
        <w:rPr>
          <w:rFonts w:ascii="Times New Roman" w:eastAsia="Times New Roman" w:hAnsi="Times New Roman" w:cs="Times New Roman"/>
          <w:lang w:val="en-GB"/>
        </w:rPr>
        <w:t xml:space="preserve">however, </w:t>
      </w:r>
      <w:r w:rsidR="003C02AB">
        <w:rPr>
          <w:rFonts w:ascii="Times New Roman" w:eastAsia="Times New Roman" w:hAnsi="Times New Roman" w:cs="Times New Roman"/>
          <w:lang w:val="en-GB"/>
        </w:rPr>
        <w:t xml:space="preserve">needed to </w:t>
      </w:r>
      <w:r w:rsidR="006146CB">
        <w:rPr>
          <w:rFonts w:ascii="Times New Roman" w:eastAsia="Times New Roman" w:hAnsi="Times New Roman" w:cs="Times New Roman"/>
          <w:lang w:val="en-GB"/>
        </w:rPr>
        <w:t xml:space="preserve">fully </w:t>
      </w:r>
      <w:r w:rsidR="003C02AB">
        <w:rPr>
          <w:rFonts w:ascii="Times New Roman" w:eastAsia="Times New Roman" w:hAnsi="Times New Roman" w:cs="Times New Roman"/>
          <w:lang w:val="en-GB"/>
        </w:rPr>
        <w:t xml:space="preserve">understand the phylogeny of NAD metabolism, in particular, Nam metabolizing enzymes and their relationship to signalling pathways. </w:t>
      </w:r>
    </w:p>
    <w:p w14:paraId="19D1D1A7" w14:textId="3B516233" w:rsidR="00E05D2B" w:rsidRDefault="006068B7" w:rsidP="00E11FCD">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This may also help to unravel</w:t>
      </w:r>
      <w:r w:rsidR="003C02AB">
        <w:rPr>
          <w:rFonts w:ascii="Times New Roman" w:eastAsia="Times New Roman" w:hAnsi="Times New Roman" w:cs="Times New Roman"/>
          <w:lang w:val="en-GB"/>
        </w:rPr>
        <w:t xml:space="preserve">, </w:t>
      </w:r>
      <w:r w:rsidR="00750D0D">
        <w:rPr>
          <w:rFonts w:ascii="Times New Roman" w:eastAsia="Times New Roman" w:hAnsi="Times New Roman" w:cs="Times New Roman"/>
          <w:lang w:val="en-GB"/>
        </w:rPr>
        <w:t>how</w:t>
      </w:r>
      <w:r w:rsidR="003C02AB">
        <w:rPr>
          <w:rFonts w:ascii="Times New Roman" w:eastAsia="Times New Roman" w:hAnsi="Times New Roman" w:cs="Times New Roman"/>
          <w:lang w:val="en-GB"/>
        </w:rPr>
        <w:t xml:space="preserve"> biosy</w:t>
      </w:r>
      <w:r w:rsidR="00750D0D">
        <w:rPr>
          <w:rFonts w:ascii="Times New Roman" w:eastAsia="Times New Roman" w:hAnsi="Times New Roman" w:cs="Times New Roman"/>
          <w:lang w:val="en-GB"/>
        </w:rPr>
        <w:t>nthesis and signalling are coupled and influence each other</w:t>
      </w:r>
      <w:r>
        <w:rPr>
          <w:rFonts w:ascii="Times New Roman" w:eastAsia="Times New Roman" w:hAnsi="Times New Roman" w:cs="Times New Roman"/>
          <w:lang w:val="en-GB"/>
        </w:rPr>
        <w:t>, as this</w:t>
      </w:r>
      <w:r w:rsidR="00750D0D">
        <w:rPr>
          <w:rFonts w:ascii="Times New Roman" w:eastAsia="Times New Roman" w:hAnsi="Times New Roman" w:cs="Times New Roman"/>
          <w:lang w:val="en-GB"/>
        </w:rPr>
        <w:t xml:space="preserve"> is not</w:t>
      </w:r>
      <w:r>
        <w:rPr>
          <w:rFonts w:ascii="Times New Roman" w:eastAsia="Times New Roman" w:hAnsi="Times New Roman" w:cs="Times New Roman"/>
          <w:lang w:val="en-GB"/>
        </w:rPr>
        <w:t xml:space="preserve"> well</w:t>
      </w:r>
      <w:r w:rsidR="00750D0D">
        <w:rPr>
          <w:rFonts w:ascii="Times New Roman" w:eastAsia="Times New Roman" w:hAnsi="Times New Roman" w:cs="Times New Roman"/>
          <w:lang w:val="en-GB"/>
        </w:rPr>
        <w:t xml:space="preserve"> understood</w:t>
      </w:r>
      <w:r>
        <w:rPr>
          <w:rFonts w:ascii="Times New Roman" w:eastAsia="Times New Roman" w:hAnsi="Times New Roman" w:cs="Times New Roman"/>
          <w:lang w:val="en-GB"/>
        </w:rPr>
        <w:t xml:space="preserve"> so far</w:t>
      </w:r>
      <w:r w:rsidR="00750D0D">
        <w:rPr>
          <w:rFonts w:ascii="Times New Roman" w:eastAsia="Times New Roman" w:hAnsi="Times New Roman" w:cs="Times New Roman"/>
          <w:lang w:val="en-GB"/>
        </w:rPr>
        <w:t>. It is widely assumed that a major driving force of NAD-</w:t>
      </w:r>
      <w:r w:rsidR="00E11FCD">
        <w:rPr>
          <w:rFonts w:ascii="Times New Roman" w:eastAsia="Times New Roman" w:hAnsi="Times New Roman" w:cs="Times New Roman"/>
          <w:lang w:val="en-GB"/>
        </w:rPr>
        <w:t>consuming signalling</w:t>
      </w:r>
      <w:r w:rsidR="00750D0D">
        <w:rPr>
          <w:rFonts w:ascii="Times New Roman" w:eastAsia="Times New Roman" w:hAnsi="Times New Roman" w:cs="Times New Roman"/>
          <w:lang w:val="en-GB"/>
        </w:rPr>
        <w:t xml:space="preserve"> reactions is the cellular NAD concentration. On the other hand, </w:t>
      </w:r>
      <w:r w:rsidR="0069672C">
        <w:rPr>
          <w:rFonts w:ascii="Times New Roman" w:eastAsia="Times New Roman" w:hAnsi="Times New Roman" w:cs="Times New Roman"/>
          <w:lang w:val="en-GB"/>
        </w:rPr>
        <w:t xml:space="preserve">most </w:t>
      </w:r>
      <w:r w:rsidR="00750D0D">
        <w:rPr>
          <w:rFonts w:ascii="Times New Roman" w:eastAsia="Times New Roman" w:hAnsi="Times New Roman" w:cs="Times New Roman"/>
          <w:lang w:val="en-GB"/>
        </w:rPr>
        <w:t>enzymes using NAD in signalling reactions</w:t>
      </w:r>
      <w:r w:rsidR="0069672C">
        <w:rPr>
          <w:rFonts w:ascii="Times New Roman" w:eastAsia="Times New Roman" w:hAnsi="Times New Roman" w:cs="Times New Roman"/>
          <w:lang w:val="en-GB"/>
        </w:rPr>
        <w:t xml:space="preserve"> that have been characterized in detail</w:t>
      </w:r>
      <w:r w:rsidR="00750D0D">
        <w:rPr>
          <w:rFonts w:ascii="Times New Roman" w:eastAsia="Times New Roman" w:hAnsi="Times New Roman" w:cs="Times New Roman"/>
          <w:lang w:val="en-GB"/>
        </w:rPr>
        <w:t xml:space="preserve">, especially </w:t>
      </w:r>
      <w:r w:rsidR="0069672C">
        <w:rPr>
          <w:rFonts w:ascii="Times New Roman" w:eastAsia="Times New Roman" w:hAnsi="Times New Roman" w:cs="Times New Roman"/>
          <w:lang w:val="en-GB"/>
        </w:rPr>
        <w:t xml:space="preserve">most </w:t>
      </w:r>
      <w:proofErr w:type="spellStart"/>
      <w:r w:rsidR="00750D0D">
        <w:rPr>
          <w:rFonts w:ascii="Times New Roman" w:eastAsia="Times New Roman" w:hAnsi="Times New Roman" w:cs="Times New Roman"/>
          <w:lang w:val="en-GB"/>
        </w:rPr>
        <w:t>sirtuin</w:t>
      </w:r>
      <w:r w:rsidR="0069672C">
        <w:rPr>
          <w:rFonts w:ascii="Times New Roman" w:eastAsia="Times New Roman" w:hAnsi="Times New Roman" w:cs="Times New Roman"/>
          <w:lang w:val="en-GB"/>
        </w:rPr>
        <w:t>s</w:t>
      </w:r>
      <w:proofErr w:type="spellEnd"/>
      <w:r w:rsidR="0069672C">
        <w:rPr>
          <w:rFonts w:ascii="Times New Roman" w:eastAsia="Times New Roman" w:hAnsi="Times New Roman" w:cs="Times New Roman"/>
          <w:lang w:val="en-GB"/>
        </w:rPr>
        <w:t xml:space="preserve"> and </w:t>
      </w:r>
      <w:r w:rsidR="00750D0D">
        <w:rPr>
          <w:rFonts w:ascii="Times New Roman" w:eastAsia="Times New Roman" w:hAnsi="Times New Roman" w:cs="Times New Roman"/>
          <w:lang w:val="en-GB"/>
        </w:rPr>
        <w:t>PARPs, are subject to inhibition by nicotinamide</w:t>
      </w:r>
      <w:r>
        <w:rPr>
          <w:rFonts w:ascii="Times New Roman" w:eastAsia="Times New Roman" w:hAnsi="Times New Roman" w:cs="Times New Roman"/>
          <w:lang w:val="en-GB"/>
        </w:rPr>
        <w:t xml:space="preserve"> </w:t>
      </w:r>
      <w:r w:rsidR="000C04E2">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 </w:instrText>
      </w:r>
      <w:r w:rsidR="00F41055">
        <w:rPr>
          <w:rFonts w:ascii="Times New Roman" w:eastAsia="Times New Roman" w:hAnsi="Times New Roman" w:cs="Times New Roman"/>
          <w:lang w:val="en-GB"/>
        </w:rPr>
        <w:fldChar w:fldCharType="begin">
          <w:fldData xml:space="preserve">PEVuZE5vdGU+PENpdGU+PEF1dGhvcj5Cb3JyYTwvQXV0aG9yPjxZZWFyPjIwMDQ8L1llYXI+PFJl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</w:fldData>
        </w:fldChar>
      </w:r>
      <w:r w:rsidR="00F41055">
        <w:rPr>
          <w:rFonts w:ascii="Times New Roman" w:eastAsia="Times New Roman" w:hAnsi="Times New Roman" w:cs="Times New Roman"/>
          <w:lang w:val="en-GB"/>
        </w:rPr>
        <w:instrText xml:space="preserve"> ADDIN EN.CITE.DATA </w:instrText>
      </w:r>
      <w:r w:rsidR="00F41055">
        <w:rPr>
          <w:rFonts w:ascii="Times New Roman" w:eastAsia="Times New Roman" w:hAnsi="Times New Roman" w:cs="Times New Roman"/>
          <w:lang w:val="en-GB"/>
        </w:rPr>
      </w:r>
      <w:r w:rsidR="00F41055">
        <w:rPr>
          <w:rFonts w:ascii="Times New Roman" w:eastAsia="Times New Roman" w:hAnsi="Times New Roman" w:cs="Times New Roman"/>
          <w:lang w:val="en-GB"/>
        </w:rPr>
        <w:fldChar w:fldCharType="end"/>
      </w:r>
      <w:r w:rsidR="000C04E2">
        <w:rPr>
          <w:rFonts w:ascii="Times New Roman" w:eastAsia="Times New Roman" w:hAnsi="Times New Roman" w:cs="Times New Roman"/>
          <w:lang w:val="en-GB"/>
        </w:rPr>
      </w:r>
      <w:r w:rsidR="000C04E2">
        <w:rPr>
          <w:rFonts w:ascii="Times New Roman" w:eastAsia="Times New Roman" w:hAnsi="Times New Roman" w:cs="Times New Roman"/>
          <w:lang w:val="en-GB"/>
        </w:rPr>
        <w:fldChar w:fldCharType="separate"/>
      </w:r>
      <w:r w:rsidR="00F41055">
        <w:rPr>
          <w:rFonts w:ascii="Times New Roman" w:eastAsia="Times New Roman" w:hAnsi="Times New Roman" w:cs="Times New Roman"/>
          <w:noProof/>
          <w:lang w:val="en-GB"/>
        </w:rPr>
        <w:t>(Borra et al., 2004; Ko and Ren, 2012)</w:t>
      </w:r>
      <w:r w:rsidR="000C04E2">
        <w:rPr>
          <w:rFonts w:ascii="Times New Roman" w:eastAsia="Times New Roman" w:hAnsi="Times New Roman" w:cs="Times New Roman"/>
          <w:lang w:val="en-GB"/>
        </w:rPr>
        <w:fldChar w:fldCharType="end"/>
      </w:r>
      <w:r w:rsidR="00750D0D">
        <w:rPr>
          <w:rFonts w:ascii="Times New Roman" w:eastAsia="Times New Roman" w:hAnsi="Times New Roman" w:cs="Times New Roman"/>
          <w:lang w:val="en-GB"/>
        </w:rPr>
        <w:t>. Th</w:t>
      </w:r>
      <w:r w:rsidR="000C04E2">
        <w:rPr>
          <w:rFonts w:ascii="Times New Roman" w:eastAsia="Times New Roman" w:hAnsi="Times New Roman" w:cs="Times New Roman"/>
          <w:lang w:val="en-GB"/>
        </w:rPr>
        <w:t>us</w:t>
      </w:r>
      <w:r w:rsidR="00750D0D">
        <w:rPr>
          <w:rFonts w:ascii="Times New Roman" w:eastAsia="Times New Roman" w:hAnsi="Times New Roman" w:cs="Times New Roman"/>
          <w:lang w:val="en-GB"/>
        </w:rPr>
        <w:t>, to promote NAD-dependent signalling reactions, the balance between elevated NAD levels and accumulating nicotinamide concentrations needs to be kept such that the inhibitory effect of Nam does not override the kinetic stimulation by high NAD levels. Given the complex nature of the NAD metabolome, it is not trivial to predi</w:t>
      </w:r>
      <w:r w:rsidR="00FB4EFD">
        <w:rPr>
          <w:rFonts w:ascii="Times New Roman" w:eastAsia="Times New Roman" w:hAnsi="Times New Roman" w:cs="Times New Roman"/>
          <w:lang w:val="en-GB"/>
        </w:rPr>
        <w:t>ct the optim</w:t>
      </w:r>
      <w:r w:rsidR="00E11FCD">
        <w:rPr>
          <w:rFonts w:ascii="Times New Roman" w:eastAsia="Times New Roman" w:hAnsi="Times New Roman" w:cs="Times New Roman"/>
          <w:lang w:val="en-GB"/>
        </w:rPr>
        <w:t xml:space="preserve">al conditions for efficient NAD </w:t>
      </w:r>
      <w:r w:rsidR="00FB4EFD">
        <w:rPr>
          <w:rFonts w:ascii="Times New Roman" w:eastAsia="Times New Roman" w:hAnsi="Times New Roman" w:cs="Times New Roman"/>
          <w:lang w:val="en-GB"/>
        </w:rPr>
        <w:t>dependent signalling. However, it is obvious that Nam-converting enzymes must play a key role in this regard.</w:t>
      </w:r>
    </w:p>
    <w:p w14:paraId="7797C823" w14:textId="4469F7B1" w:rsidR="00FB4EFD" w:rsidRDefault="00324AAA" w:rsidP="00E11FCD">
      <w:pPr>
        <w:spacing w:line="480" w:lineRule="auto"/>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In the present study, we have conducted a comprehensive phylogenetic analysis of the genes that encode Nam-converting enzymes. The most surprising result was that with the emergence of deuterostomes, there has been a strong selection for the co-existence </w:t>
      </w:r>
      <w:r>
        <w:rPr>
          <w:rFonts w:ascii="Times New Roman" w:eastAsia="Times New Roman" w:hAnsi="Times New Roman" w:cs="Times New Roman"/>
          <w:lang w:val="en-GB"/>
        </w:rPr>
        <w:lastRenderedPageBreak/>
        <w:t xml:space="preserve">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Moreover, this s</w:t>
      </w:r>
      <w:r w:rsidR="00007741">
        <w:rPr>
          <w:rFonts w:ascii="Times New Roman" w:eastAsia="Times New Roman" w:hAnsi="Times New Roman" w:cs="Times New Roman"/>
          <w:lang w:val="en-GB"/>
        </w:rPr>
        <w:t>e</w:t>
      </w:r>
      <w:r>
        <w:rPr>
          <w:rFonts w:ascii="Times New Roman" w:eastAsia="Times New Roman" w:hAnsi="Times New Roman" w:cs="Times New Roman"/>
          <w:lang w:val="en-GB"/>
        </w:rPr>
        <w:t xml:space="preserve">lection for the co-existence of </w:t>
      </w:r>
      <w:proofErr w:type="spellStart"/>
      <w:r>
        <w:rPr>
          <w:rFonts w:ascii="Times New Roman" w:eastAsia="Times New Roman" w:hAnsi="Times New Roman" w:cs="Times New Roman"/>
          <w:lang w:val="en-GB"/>
        </w:rPr>
        <w:t>NamPRT</w:t>
      </w:r>
      <w:proofErr w:type="spellEnd"/>
      <w:r>
        <w:rPr>
          <w:rFonts w:ascii="Times New Roman" w:eastAsia="Times New Roman" w:hAnsi="Times New Roman" w:cs="Times New Roman"/>
          <w:lang w:val="en-GB"/>
        </w:rPr>
        <w:t xml:space="preserve"> and NNMT was accompanied by a marked increase in the number of genes encoding NAD-</w:t>
      </w:r>
      <w:r w:rsidR="00E11FCD">
        <w:rPr>
          <w:rFonts w:ascii="Times New Roman" w:eastAsia="Times New Roman" w:hAnsi="Times New Roman" w:cs="Times New Roman"/>
          <w:lang w:val="en-GB"/>
        </w:rPr>
        <w:t>consuming</w:t>
      </w:r>
      <w:r>
        <w:rPr>
          <w:rFonts w:ascii="Times New Roman" w:eastAsia="Times New Roman" w:hAnsi="Times New Roman" w:cs="Times New Roman"/>
          <w:lang w:val="en-GB"/>
        </w:rPr>
        <w:t xml:space="preserve"> signalling reactions. </w:t>
      </w:r>
      <w:r w:rsidR="00F85264">
        <w:rPr>
          <w:rFonts w:ascii="Times New Roman" w:eastAsia="Times New Roman" w:hAnsi="Times New Roman" w:cs="Times New Roman"/>
          <w:lang w:val="en-GB"/>
        </w:rPr>
        <w:t>To explain this observation, we build a kinetic model of NAD metabolism b</w:t>
      </w:r>
      <w:r w:rsidR="002B3AC2">
        <w:rPr>
          <w:rFonts w:ascii="Times New Roman" w:eastAsia="Times New Roman" w:hAnsi="Times New Roman" w:cs="Times New Roman"/>
          <w:lang w:val="en-GB"/>
        </w:rPr>
        <w:t xml:space="preserve">ased </w:t>
      </w:r>
      <w:r w:rsidR="00007741">
        <w:rPr>
          <w:rFonts w:ascii="Times New Roman" w:eastAsia="Times New Roman" w:hAnsi="Times New Roman" w:cs="Times New Roman"/>
          <w:lang w:val="en-GB"/>
        </w:rPr>
        <w:t>on available kinetic parameters. This mathematical model provided a powerful tool to analyse the relationship between NAD biosynthet</w:t>
      </w:r>
      <w:r w:rsidR="006B0CA6">
        <w:rPr>
          <w:rFonts w:ascii="Times New Roman" w:eastAsia="Times New Roman" w:hAnsi="Times New Roman" w:cs="Times New Roman"/>
          <w:lang w:val="en-GB"/>
        </w:rPr>
        <w:t>ic and signalling fluxes when</w:t>
      </w:r>
      <w:r w:rsidR="00007741">
        <w:rPr>
          <w:rFonts w:ascii="Times New Roman" w:eastAsia="Times New Roman" w:hAnsi="Times New Roman" w:cs="Times New Roman"/>
          <w:lang w:val="en-GB"/>
        </w:rPr>
        <w:t xml:space="preserve"> different subsets of Nam-utilizing enzymes are present. </w:t>
      </w:r>
      <w:r w:rsidR="00F85264">
        <w:rPr>
          <w:rFonts w:ascii="Times New Roman" w:eastAsia="Times New Roman" w:hAnsi="Times New Roman" w:cs="Times New Roman"/>
          <w:lang w:val="en-GB"/>
        </w:rPr>
        <w:t>The</w:t>
      </w:r>
      <w:r w:rsidR="00007741">
        <w:rPr>
          <w:rFonts w:ascii="Times New Roman" w:eastAsia="Times New Roman" w:hAnsi="Times New Roman" w:cs="Times New Roman"/>
          <w:lang w:val="en-GB"/>
        </w:rPr>
        <w:t xml:space="preserve"> model demonstrated that NNMT has a cri</w:t>
      </w:r>
      <w:r w:rsidR="00E11FCD">
        <w:rPr>
          <w:rFonts w:ascii="Times New Roman" w:eastAsia="Times New Roman" w:hAnsi="Times New Roman" w:cs="Times New Roman"/>
          <w:lang w:val="en-GB"/>
        </w:rPr>
        <w:t>tical role to maintain high NAD consuming</w:t>
      </w:r>
      <w:r w:rsidR="00007741">
        <w:rPr>
          <w:rFonts w:ascii="Times New Roman" w:eastAsia="Times New Roman" w:hAnsi="Times New Roman" w:cs="Times New Roman"/>
          <w:lang w:val="en-GB"/>
        </w:rPr>
        <w:t xml:space="preserve"> signalling fluxes by preventing accumulation of inhibitory Nam. At lower Nam concentrations, the impact of NNMT is minimal, because of the very high affi</w:t>
      </w:r>
      <w:r w:rsidR="00300267">
        <w:rPr>
          <w:rFonts w:ascii="Times New Roman" w:eastAsia="Times New Roman" w:hAnsi="Times New Roman" w:cs="Times New Roman"/>
          <w:lang w:val="en-GB"/>
        </w:rPr>
        <w:t xml:space="preserve">nity of </w:t>
      </w:r>
      <w:proofErr w:type="spellStart"/>
      <w:r w:rsidR="00300267">
        <w:rPr>
          <w:rFonts w:ascii="Times New Roman" w:eastAsia="Times New Roman" w:hAnsi="Times New Roman" w:cs="Times New Roman"/>
          <w:lang w:val="en-GB"/>
        </w:rPr>
        <w:t>NamPRT</w:t>
      </w:r>
      <w:proofErr w:type="spellEnd"/>
      <w:r w:rsidR="00300267">
        <w:rPr>
          <w:rFonts w:ascii="Times New Roman" w:eastAsia="Times New Roman" w:hAnsi="Times New Roman" w:cs="Times New Roman"/>
          <w:lang w:val="en-GB"/>
        </w:rPr>
        <w:t xml:space="preserve">.  </w:t>
      </w:r>
      <w:r w:rsidR="00F85264">
        <w:rPr>
          <w:rFonts w:ascii="Times New Roman" w:eastAsia="Times New Roman" w:hAnsi="Times New Roman" w:cs="Times New Roman"/>
          <w:lang w:val="en-GB"/>
        </w:rPr>
        <w:t>Taken together,</w:t>
      </w:r>
      <w:r w:rsidR="00007741">
        <w:rPr>
          <w:rFonts w:ascii="Times New Roman" w:eastAsia="Times New Roman" w:hAnsi="Times New Roman" w:cs="Times New Roman"/>
          <w:lang w:val="en-GB"/>
        </w:rPr>
        <w:t xml:space="preserve"> </w:t>
      </w:r>
      <w:r w:rsidR="00300267">
        <w:rPr>
          <w:rFonts w:ascii="Times New Roman" w:eastAsia="Times New Roman" w:hAnsi="Times New Roman" w:cs="Times New Roman"/>
          <w:lang w:val="en-GB"/>
        </w:rPr>
        <w:t xml:space="preserve">our analyses suggest that </w:t>
      </w:r>
      <w:r w:rsidR="00007741">
        <w:rPr>
          <w:rFonts w:ascii="Times New Roman" w:eastAsia="Times New Roman" w:hAnsi="Times New Roman" w:cs="Times New Roman"/>
          <w:lang w:val="en-GB"/>
        </w:rPr>
        <w:t>the co-</w:t>
      </w:r>
      <w:r w:rsidR="00F85264">
        <w:rPr>
          <w:rFonts w:ascii="Times New Roman" w:eastAsia="Times New Roman" w:hAnsi="Times New Roman" w:cs="Times New Roman"/>
          <w:lang w:val="en-GB"/>
        </w:rPr>
        <w:t>existence</w:t>
      </w:r>
      <w:r w:rsidR="00007741">
        <w:rPr>
          <w:rFonts w:ascii="Times New Roman" w:eastAsia="Times New Roman" w:hAnsi="Times New Roman" w:cs="Times New Roman"/>
          <w:lang w:val="en-GB"/>
        </w:rPr>
        <w:t xml:space="preserve"> of </w:t>
      </w:r>
      <w:proofErr w:type="spellStart"/>
      <w:r w:rsidR="00007741">
        <w:rPr>
          <w:rFonts w:ascii="Times New Roman" w:eastAsia="Times New Roman" w:hAnsi="Times New Roman" w:cs="Times New Roman"/>
          <w:lang w:val="en-GB"/>
        </w:rPr>
        <w:t>NamPRT</w:t>
      </w:r>
      <w:proofErr w:type="spellEnd"/>
      <w:r w:rsidR="00007741">
        <w:rPr>
          <w:rFonts w:ascii="Times New Roman" w:eastAsia="Times New Roman" w:hAnsi="Times New Roman" w:cs="Times New Roman"/>
          <w:lang w:val="en-GB"/>
        </w:rPr>
        <w:t xml:space="preserve"> and NNMT </w:t>
      </w:r>
      <w:r w:rsidR="00300267">
        <w:rPr>
          <w:rFonts w:ascii="Times New Roman" w:eastAsia="Times New Roman" w:hAnsi="Times New Roman" w:cs="Times New Roman"/>
          <w:lang w:val="en-GB"/>
        </w:rPr>
        <w:t>has been a</w:t>
      </w:r>
      <w:r w:rsidR="00007741">
        <w:rPr>
          <w:rFonts w:ascii="Times New Roman" w:eastAsia="Times New Roman" w:hAnsi="Times New Roman" w:cs="Times New Roman"/>
          <w:lang w:val="en-GB"/>
        </w:rPr>
        <w:t xml:space="preserve"> prerequisite to enable the </w:t>
      </w:r>
      <w:r w:rsidR="00F85264">
        <w:rPr>
          <w:rFonts w:ascii="Times New Roman" w:eastAsia="Times New Roman" w:hAnsi="Times New Roman" w:cs="Times New Roman"/>
          <w:lang w:val="en-GB"/>
        </w:rPr>
        <w:t xml:space="preserve">evolutionary development of </w:t>
      </w:r>
      <w:r w:rsidR="00007741">
        <w:rPr>
          <w:rFonts w:ascii="Times New Roman" w:eastAsia="Times New Roman" w:hAnsi="Times New Roman" w:cs="Times New Roman"/>
          <w:lang w:val="en-GB"/>
        </w:rPr>
        <w:t>versatile NAD-dependent signalling mechanisms present in vertebra</w:t>
      </w:r>
      <w:r w:rsidR="00F85264">
        <w:rPr>
          <w:rFonts w:ascii="Times New Roman" w:eastAsia="Times New Roman" w:hAnsi="Times New Roman" w:cs="Times New Roman"/>
          <w:lang w:val="en-GB"/>
        </w:rPr>
        <w:t>tes</w:t>
      </w:r>
      <w:r w:rsidR="00007741">
        <w:rPr>
          <w:rFonts w:ascii="Times New Roman" w:eastAsia="Times New Roman" w:hAnsi="Times New Roman" w:cs="Times New Roman"/>
          <w:lang w:val="en-GB"/>
        </w:rPr>
        <w:t>.</w:t>
      </w:r>
      <w:r w:rsidR="00F85264">
        <w:rPr>
          <w:rFonts w:ascii="Times New Roman" w:eastAsia="Times New Roman" w:hAnsi="Times New Roman" w:cs="Times New Roman"/>
          <w:lang w:val="en-GB"/>
        </w:rPr>
        <w:t xml:space="preserve"> </w:t>
      </w:r>
    </w:p>
    <w:p w14:paraId="453D5972" w14:textId="77777777" w:rsidR="007166EC" w:rsidRDefault="007166EC" w:rsidP="00E03CEC">
      <w:pPr>
        <w:spacing w:line="480" w:lineRule="auto"/>
        <w:jc w:val="both"/>
        <w:rPr>
          <w:rFonts w:ascii="Times New Roman" w:eastAsia="Times New Roman" w:hAnsi="Times New Roman" w:cs="Times New Roman"/>
          <w:lang w:val="en-GB"/>
        </w:rPr>
      </w:pPr>
    </w:p>
    <w:p w14:paraId="694E5D5F" w14:textId="77777777" w:rsidR="006B0CA6" w:rsidRDefault="006B0CA6" w:rsidP="00E03CEC">
      <w:pPr>
        <w:spacing w:line="480" w:lineRule="auto"/>
        <w:jc w:val="both"/>
        <w:rPr>
          <w:rFonts w:ascii="Times New Roman" w:eastAsia="Times New Roman" w:hAnsi="Times New Roman" w:cs="Times New Roman"/>
          <w:lang w:val="en-GB"/>
        </w:rPr>
      </w:pPr>
    </w:p>
    <w:p w14:paraId="60DF879B" w14:textId="22FE1336" w:rsidR="006B0CA6" w:rsidRDefault="006B0CA6" w:rsidP="006B0CA6">
      <w:pPr>
        <w:pStyle w:val="Heading2"/>
        <w:rPr>
          <w:lang w:val="en-GB"/>
        </w:rPr>
      </w:pPr>
      <w:r>
        <w:rPr>
          <w:lang w:val="en-GB"/>
        </w:rPr>
        <w:t>Results</w:t>
      </w:r>
    </w:p>
    <w:p w14:paraId="7A622A4F" w14:textId="77777777" w:rsidR="006B0CA6" w:rsidRDefault="006B0CA6" w:rsidP="00E03CEC">
      <w:pPr>
        <w:spacing w:line="480" w:lineRule="auto"/>
        <w:jc w:val="both"/>
        <w:rPr>
          <w:rFonts w:ascii="Times New Roman" w:eastAsia="Times New Roman" w:hAnsi="Times New Roman" w:cs="Times New Roman"/>
          <w:lang w:val="en-GB"/>
        </w:rPr>
      </w:pPr>
    </w:p>
    <w:p w14:paraId="7929A156" w14:textId="77777777" w:rsidR="006B0CA6" w:rsidRDefault="006B0CA6" w:rsidP="006B0CA6">
      <w:pPr>
        <w:spacing w:line="480" w:lineRule="auto"/>
        <w:jc w:val="both"/>
        <w:rPr>
          <w:rFonts w:ascii="Times New Roman" w:hAnsi="Times New Roman" w:cs="Times New Roman"/>
          <w:lang w:val="en-GB"/>
        </w:rPr>
      </w:pPr>
    </w:p>
    <w:p w14:paraId="5525574F" w14:textId="5706BFD7" w:rsidR="000E524F" w:rsidRDefault="006B0CA6" w:rsidP="000E524F">
      <w:pPr>
        <w:spacing w:line="480" w:lineRule="auto"/>
        <w:jc w:val="both"/>
        <w:rPr>
          <w:rFonts w:ascii="Times New Roman" w:hAnsi="Times New Roman" w:cs="Times New Roman"/>
          <w:lang w:val="en-GB"/>
        </w:rPr>
      </w:pPr>
      <w:r>
        <w:rPr>
          <w:rFonts w:ascii="Times New Roman" w:hAnsi="Times New Roman" w:cs="Times New Roman"/>
          <w:lang w:val="en-GB"/>
        </w:rPr>
        <w:t xml:space="preserve">As shown in Fig. 1, </w:t>
      </w:r>
    </w:p>
    <w:p w14:paraId="4D1F5DF9" w14:textId="46037508" w:rsidR="006B0CA6" w:rsidRDefault="00B243AE" w:rsidP="00585E75">
      <w:pPr>
        <w:spacing w:line="480" w:lineRule="auto"/>
        <w:jc w:val="both"/>
        <w:rPr>
          <w:rFonts w:ascii="Times New Roman" w:hAnsi="Times New Roman" w:cs="Times New Roman"/>
          <w:lang w:val="en-GB"/>
        </w:rPr>
      </w:pPr>
      <w:r>
        <w:rPr>
          <w:rFonts w:ascii="Times New Roman" w:hAnsi="Times New Roman" w:cs="Times New Roman"/>
          <w:lang w:val="en-GB"/>
        </w:rPr>
        <w:t xml:space="preserve">Even though the latter </w:t>
      </w:r>
      <w:r w:rsidR="00463410">
        <w:rPr>
          <w:rFonts w:ascii="Times New Roman" w:hAnsi="Times New Roman" w:cs="Times New Roman"/>
          <w:lang w:val="en-GB"/>
        </w:rPr>
        <w:t xml:space="preserve">pathway </w:t>
      </w:r>
      <w:r>
        <w:rPr>
          <w:rFonts w:ascii="Times New Roman" w:hAnsi="Times New Roman" w:cs="Times New Roman"/>
          <w:lang w:val="en-GB"/>
        </w:rPr>
        <w:t>seems to be very inefficient</w:t>
      </w:r>
      <w:r w:rsidR="007F5116">
        <w:rPr>
          <w:rFonts w:ascii="Times New Roman" w:hAnsi="Times New Roman" w:cs="Times New Roman"/>
          <w:lang w:val="en-GB"/>
        </w:rPr>
        <w:t>,</w:t>
      </w:r>
      <w:r>
        <w:rPr>
          <w:rFonts w:ascii="Times New Roman" w:hAnsi="Times New Roman" w:cs="Times New Roman"/>
          <w:lang w:val="en-GB"/>
        </w:rPr>
        <w:t xml:space="preserve"> it is the pathway preferentially used by most bacteria, fungi and plants (see Figure 2A), whereas most</w:t>
      </w:r>
      <w:r w:rsidR="008B6CB5">
        <w:rPr>
          <w:rFonts w:ascii="Times New Roman" w:hAnsi="Times New Roman" w:cs="Times New Roman"/>
          <w:lang w:val="en-GB"/>
        </w:rPr>
        <w:t xml:space="preserve"> metazoan recycle Nam using </w:t>
      </w:r>
      <w:proofErr w:type="spellStart"/>
      <w:r w:rsidR="008B6CB5">
        <w:rPr>
          <w:rFonts w:ascii="Times New Roman" w:hAnsi="Times New Roman" w:cs="Times New Roman"/>
          <w:lang w:val="en-GB"/>
        </w:rPr>
        <w:t>NamPRT</w:t>
      </w:r>
      <w:proofErr w:type="spellEnd"/>
      <w:r w:rsidR="008B6CB5">
        <w:rPr>
          <w:rFonts w:ascii="Times New Roman" w:hAnsi="Times New Roman" w:cs="Times New Roman"/>
          <w:lang w:val="en-GB"/>
        </w:rPr>
        <w:t xml:space="preserve">. </w:t>
      </w:r>
      <w:commentRangeStart w:id="18"/>
      <w:r w:rsidR="00C17413">
        <w:rPr>
          <w:rFonts w:ascii="Times New Roman" w:hAnsi="Times New Roman" w:cs="Times New Roman"/>
          <w:lang w:val="en-GB"/>
        </w:rPr>
        <w:t xml:space="preserve">Analysing the </w:t>
      </w:r>
      <w:proofErr w:type="spellStart"/>
      <w:r w:rsidR="00C17413">
        <w:rPr>
          <w:rFonts w:ascii="Times New Roman" w:hAnsi="Times New Roman" w:cs="Times New Roman"/>
          <w:lang w:val="en-GB"/>
        </w:rPr>
        <w:t>phylogene</w:t>
      </w:r>
      <w:r w:rsidR="00564195">
        <w:rPr>
          <w:rFonts w:ascii="Times New Roman" w:hAnsi="Times New Roman" w:cs="Times New Roman"/>
          <w:lang w:val="en-GB"/>
        </w:rPr>
        <w:t>y</w:t>
      </w:r>
      <w:proofErr w:type="spellEnd"/>
      <w:r w:rsidR="00564195">
        <w:rPr>
          <w:rFonts w:ascii="Times New Roman" w:hAnsi="Times New Roman" w:cs="Times New Roman"/>
          <w:lang w:val="en-GB"/>
        </w:rPr>
        <w:t xml:space="preserve"> of the NAD </w:t>
      </w:r>
      <w:r w:rsidR="004A20C4">
        <w:rPr>
          <w:rFonts w:ascii="Times New Roman" w:hAnsi="Times New Roman" w:cs="Times New Roman"/>
          <w:lang w:val="en-GB"/>
        </w:rPr>
        <w:t xml:space="preserve">recycling enzymes in metazoan in more detail reveals that not only does </w:t>
      </w:r>
      <w:proofErr w:type="spellStart"/>
      <w:r w:rsidR="004A20C4">
        <w:rPr>
          <w:rFonts w:ascii="Times New Roman" w:hAnsi="Times New Roman" w:cs="Times New Roman"/>
          <w:lang w:val="en-GB"/>
        </w:rPr>
        <w:t>NamPRT</w:t>
      </w:r>
      <w:proofErr w:type="spellEnd"/>
      <w:r w:rsidR="004A20C4">
        <w:rPr>
          <w:rFonts w:ascii="Times New Roman" w:hAnsi="Times New Roman" w:cs="Times New Roman"/>
          <w:lang w:val="en-GB"/>
        </w:rPr>
        <w:t xml:space="preserve"> replace NADA, but </w:t>
      </w:r>
      <w:r w:rsidR="00992DE9">
        <w:rPr>
          <w:rFonts w:ascii="Times New Roman" w:hAnsi="Times New Roman" w:cs="Times New Roman"/>
          <w:lang w:val="en-GB"/>
        </w:rPr>
        <w:t>in</w:t>
      </w:r>
      <w:r w:rsidR="00C17413">
        <w:rPr>
          <w:rFonts w:ascii="Times New Roman" w:hAnsi="Times New Roman" w:cs="Times New Roman"/>
          <w:lang w:val="en-GB"/>
        </w:rPr>
        <w:t xml:space="preserve"> most organisms, especially in </w:t>
      </w:r>
      <w:proofErr w:type="spellStart"/>
      <w:r w:rsidR="00C17413">
        <w:rPr>
          <w:rFonts w:ascii="Times New Roman" w:hAnsi="Times New Roman" w:cs="Times New Roman"/>
          <w:lang w:val="en-GB"/>
        </w:rPr>
        <w:t>d</w:t>
      </w:r>
      <w:r w:rsidR="00992DE9">
        <w:rPr>
          <w:rFonts w:ascii="Times New Roman" w:hAnsi="Times New Roman" w:cs="Times New Roman"/>
          <w:lang w:val="en-GB"/>
        </w:rPr>
        <w:t>euterostomia</w:t>
      </w:r>
      <w:proofErr w:type="spellEnd"/>
      <w:r w:rsidR="00463410">
        <w:rPr>
          <w:rFonts w:ascii="Times New Roman" w:hAnsi="Times New Roman" w:cs="Times New Roman"/>
          <w:lang w:val="en-GB"/>
        </w:rPr>
        <w:t>,</w:t>
      </w:r>
      <w:r w:rsidR="00992DE9">
        <w:rPr>
          <w:rFonts w:ascii="Times New Roman" w:hAnsi="Times New Roman" w:cs="Times New Roman"/>
          <w:lang w:val="en-GB"/>
        </w:rPr>
        <w:t xml:space="preserve"> </w:t>
      </w:r>
      <w:proofErr w:type="spellStart"/>
      <w:r w:rsidR="00992DE9">
        <w:rPr>
          <w:rFonts w:ascii="Times New Roman" w:hAnsi="Times New Roman" w:cs="Times New Roman"/>
          <w:lang w:val="en-GB"/>
        </w:rPr>
        <w:t>NamPRT</w:t>
      </w:r>
      <w:proofErr w:type="spellEnd"/>
      <w:r w:rsidR="00992DE9">
        <w:rPr>
          <w:rFonts w:ascii="Times New Roman" w:hAnsi="Times New Roman" w:cs="Times New Roman"/>
          <w:lang w:val="en-GB"/>
        </w:rPr>
        <w:t xml:space="preserve"> is found together with the NAM methyltransferase NNMT (Figure 2B).</w:t>
      </w:r>
      <w:r w:rsidR="00463410">
        <w:rPr>
          <w:rFonts w:ascii="Times New Roman" w:hAnsi="Times New Roman" w:cs="Times New Roman"/>
          <w:lang w:val="en-GB"/>
        </w:rPr>
        <w:t xml:space="preserve"> </w:t>
      </w:r>
      <w:commentRangeEnd w:id="18"/>
      <w:r w:rsidR="00564195">
        <w:rPr>
          <w:rStyle w:val="CommentReference"/>
        </w:rPr>
        <w:commentReference w:id="18"/>
      </w:r>
      <w:r w:rsidR="00463410">
        <w:rPr>
          <w:rFonts w:ascii="Times New Roman" w:hAnsi="Times New Roman" w:cs="Times New Roman"/>
          <w:lang w:val="en-GB"/>
        </w:rPr>
        <w:t xml:space="preserve">NNMT </w:t>
      </w:r>
      <w:proofErr w:type="spellStart"/>
      <w:r w:rsidR="00463410">
        <w:rPr>
          <w:rFonts w:ascii="Times New Roman" w:hAnsi="Times New Roman" w:cs="Times New Roman"/>
          <w:lang w:val="en-GB"/>
        </w:rPr>
        <w:t>methylates</w:t>
      </w:r>
      <w:proofErr w:type="spellEnd"/>
      <w:r w:rsidR="00463410">
        <w:rPr>
          <w:rFonts w:ascii="Times New Roman" w:hAnsi="Times New Roman" w:cs="Times New Roman"/>
          <w:lang w:val="en-GB"/>
        </w:rPr>
        <w:t xml:space="preserve"> Nam to methyl-Nam that is</w:t>
      </w:r>
      <w:r w:rsidR="00D7648A">
        <w:rPr>
          <w:rFonts w:ascii="Times New Roman" w:hAnsi="Times New Roman" w:cs="Times New Roman"/>
          <w:lang w:val="en-GB"/>
        </w:rPr>
        <w:t xml:space="preserve"> in mammals excreted with the urin</w:t>
      </w:r>
      <w:r w:rsidR="00564195">
        <w:rPr>
          <w:rFonts w:ascii="Times New Roman" w:hAnsi="Times New Roman" w:cs="Times New Roman"/>
          <w:lang w:val="en-GB"/>
        </w:rPr>
        <w:t>e</w:t>
      </w:r>
      <w:r w:rsidR="00463410">
        <w:rPr>
          <w:rFonts w:ascii="Times New Roman" w:hAnsi="Times New Roman" w:cs="Times New Roman"/>
          <w:lang w:val="en-GB"/>
        </w:rPr>
        <w:t xml:space="preserve">, thus removing Nam </w:t>
      </w:r>
      <w:r w:rsidR="00463410">
        <w:rPr>
          <w:rFonts w:ascii="Times New Roman" w:hAnsi="Times New Roman" w:cs="Times New Roman"/>
          <w:lang w:val="en-GB"/>
        </w:rPr>
        <w:lastRenderedPageBreak/>
        <w:t xml:space="preserve">from recycling. NNMT seems to have arisen </w:t>
      </w:r>
      <w:r w:rsidR="00463410" w:rsidRPr="00463410">
        <w:rPr>
          <w:rFonts w:ascii="Times New Roman" w:hAnsi="Times New Roman" w:cs="Times New Roman"/>
          <w:i/>
          <w:iCs/>
          <w:lang w:val="en-GB"/>
        </w:rPr>
        <w:t>de novo</w:t>
      </w:r>
      <w:r w:rsidR="00D7648A">
        <w:rPr>
          <w:rFonts w:ascii="Times New Roman" w:hAnsi="Times New Roman" w:cs="Times New Roman"/>
          <w:lang w:val="en-GB"/>
        </w:rPr>
        <w:t xml:space="preserve"> in the common ancestor of </w:t>
      </w:r>
      <w:proofErr w:type="spellStart"/>
      <w:r w:rsidR="00D7648A">
        <w:rPr>
          <w:rFonts w:ascii="Times New Roman" w:hAnsi="Times New Roman" w:cs="Times New Roman"/>
          <w:lang w:val="en-GB"/>
        </w:rPr>
        <w:t>ecdysozoa</w:t>
      </w:r>
      <w:proofErr w:type="spellEnd"/>
      <w:r w:rsidR="00D7648A">
        <w:rPr>
          <w:rFonts w:ascii="Times New Roman" w:hAnsi="Times New Roman" w:cs="Times New Roman"/>
          <w:lang w:val="en-GB"/>
        </w:rPr>
        <w:t xml:space="preserve"> and </w:t>
      </w:r>
      <w:proofErr w:type="spellStart"/>
      <w:r w:rsidR="00D7648A">
        <w:rPr>
          <w:rFonts w:ascii="Times New Roman" w:hAnsi="Times New Roman" w:cs="Times New Roman"/>
          <w:lang w:val="en-GB"/>
        </w:rPr>
        <w:t>lophotrochozoa</w:t>
      </w:r>
      <w:proofErr w:type="spellEnd"/>
      <w:r w:rsidR="00D7648A">
        <w:rPr>
          <w:rFonts w:ascii="Times New Roman" w:hAnsi="Times New Roman" w:cs="Times New Roman"/>
          <w:lang w:val="en-GB"/>
        </w:rPr>
        <w:t>, as we could not find any gene with considerable similarity in fungi or plants.</w:t>
      </w:r>
      <w:r w:rsidR="00463410">
        <w:rPr>
          <w:rFonts w:ascii="Times New Roman" w:hAnsi="Times New Roman" w:cs="Times New Roman"/>
          <w:lang w:val="en-GB"/>
        </w:rPr>
        <w:t xml:space="preserve"> </w:t>
      </w:r>
      <w:r w:rsidR="00D7648A">
        <w:rPr>
          <w:rFonts w:ascii="Times New Roman" w:hAnsi="Times New Roman" w:cs="Times New Roman"/>
          <w:lang w:val="en-GB"/>
        </w:rPr>
        <w:t xml:space="preserve">Nematodes are the only organisms where we find NNMT together with NADA without </w:t>
      </w:r>
      <w:proofErr w:type="spellStart"/>
      <w:r w:rsidR="00D7648A">
        <w:rPr>
          <w:rFonts w:ascii="Times New Roman" w:hAnsi="Times New Roman" w:cs="Times New Roman"/>
          <w:lang w:val="en-GB"/>
        </w:rPr>
        <w:t>NamPRT</w:t>
      </w:r>
      <w:proofErr w:type="spellEnd"/>
      <w:r w:rsidR="001621A4">
        <w:rPr>
          <w:rFonts w:ascii="Times New Roman" w:hAnsi="Times New Roman" w:cs="Times New Roman"/>
          <w:lang w:val="en-GB"/>
        </w:rPr>
        <w:t xml:space="preserve"> being present</w:t>
      </w:r>
      <w:r w:rsidR="00D7648A">
        <w:rPr>
          <w:rFonts w:ascii="Times New Roman" w:hAnsi="Times New Roman" w:cs="Times New Roman"/>
          <w:lang w:val="en-GB"/>
        </w:rPr>
        <w:t xml:space="preserve">. </w:t>
      </w:r>
      <w:r w:rsidR="000A4D0C">
        <w:rPr>
          <w:rFonts w:ascii="Times New Roman" w:hAnsi="Times New Roman" w:cs="Times New Roman"/>
          <w:lang w:val="en-GB"/>
        </w:rPr>
        <w:t xml:space="preserve">In </w:t>
      </w:r>
      <w:proofErr w:type="spellStart"/>
      <w:r w:rsidR="000A4D0C">
        <w:rPr>
          <w:rFonts w:ascii="Times New Roman" w:hAnsi="Times New Roman" w:cs="Times New Roman"/>
          <w:lang w:val="en-GB"/>
        </w:rPr>
        <w:t>Deuterostomia</w:t>
      </w:r>
      <w:proofErr w:type="spellEnd"/>
      <w:r w:rsidR="000A4D0C">
        <w:rPr>
          <w:rFonts w:ascii="Times New Roman" w:hAnsi="Times New Roman" w:cs="Times New Roman"/>
          <w:lang w:val="en-GB"/>
        </w:rPr>
        <w:t xml:space="preserve"> the only large class that does only have </w:t>
      </w:r>
      <w:proofErr w:type="spellStart"/>
      <w:r w:rsidR="000A4D0C">
        <w:rPr>
          <w:rFonts w:ascii="Times New Roman" w:hAnsi="Times New Roman" w:cs="Times New Roman"/>
          <w:lang w:val="en-GB"/>
        </w:rPr>
        <w:t>NamPRT</w:t>
      </w:r>
      <w:proofErr w:type="spellEnd"/>
      <w:r w:rsidR="000A4D0C">
        <w:rPr>
          <w:rFonts w:ascii="Times New Roman" w:hAnsi="Times New Roman" w:cs="Times New Roman"/>
          <w:lang w:val="en-GB"/>
        </w:rPr>
        <w:t xml:space="preserve"> and seems to have lost NNMT again are</w:t>
      </w:r>
      <w:r w:rsidR="00C17413">
        <w:rPr>
          <w:rFonts w:ascii="Times New Roman" w:hAnsi="Times New Roman" w:cs="Times New Roman"/>
          <w:lang w:val="en-GB"/>
        </w:rPr>
        <w:t xml:space="preserve"> </w:t>
      </w:r>
      <w:proofErr w:type="spellStart"/>
      <w:r w:rsidR="00C17413">
        <w:rPr>
          <w:rFonts w:ascii="Times New Roman" w:hAnsi="Times New Roman" w:cs="Times New Roman"/>
          <w:lang w:val="en-GB"/>
        </w:rPr>
        <w:t>s</w:t>
      </w:r>
      <w:r w:rsidR="00992DE9">
        <w:rPr>
          <w:rFonts w:ascii="Times New Roman" w:hAnsi="Times New Roman" w:cs="Times New Roman"/>
          <w:lang w:val="en-GB"/>
        </w:rPr>
        <w:t>auropsida</w:t>
      </w:r>
      <w:proofErr w:type="spellEnd"/>
      <w:r w:rsidR="00992DE9">
        <w:rPr>
          <w:rFonts w:ascii="Times New Roman" w:hAnsi="Times New Roman" w:cs="Times New Roman"/>
          <w:lang w:val="en-GB"/>
        </w:rPr>
        <w:t xml:space="preserve"> and here especially birds. The reason why a lot of birds do not encode NNMT remains unclear, as the appearance is quite scattered (not shown). It might be related to the excretion system, as the product of NNMT methyl-nicotinamide is in mammals excreted with the urine.</w:t>
      </w:r>
      <w:r w:rsidR="00A60255">
        <w:rPr>
          <w:rFonts w:ascii="Times New Roman" w:hAnsi="Times New Roman" w:cs="Times New Roman"/>
          <w:lang w:val="en-GB"/>
        </w:rPr>
        <w:t xml:space="preserve"> There a</w:t>
      </w:r>
      <w:r w:rsidR="00FF495C">
        <w:rPr>
          <w:rFonts w:ascii="Times New Roman" w:hAnsi="Times New Roman" w:cs="Times New Roman"/>
          <w:lang w:val="en-GB"/>
        </w:rPr>
        <w:t>re</w:t>
      </w:r>
      <w:r w:rsidR="00A60255">
        <w:rPr>
          <w:rFonts w:ascii="Times New Roman" w:hAnsi="Times New Roman" w:cs="Times New Roman"/>
          <w:lang w:val="en-GB"/>
        </w:rPr>
        <w:t xml:space="preserve"> some species where we could not find </w:t>
      </w:r>
      <w:proofErr w:type="spellStart"/>
      <w:r w:rsidR="00A60255">
        <w:rPr>
          <w:rFonts w:ascii="Times New Roman" w:hAnsi="Times New Roman" w:cs="Times New Roman"/>
          <w:lang w:val="en-GB"/>
        </w:rPr>
        <w:t>NamPRT</w:t>
      </w:r>
      <w:proofErr w:type="spellEnd"/>
      <w:r w:rsidR="00A60255">
        <w:rPr>
          <w:rFonts w:ascii="Times New Roman" w:hAnsi="Times New Roman" w:cs="Times New Roman"/>
          <w:lang w:val="en-GB"/>
        </w:rPr>
        <w:t xml:space="preserve"> or NADA but NNMT, we assume that this is due to incomplete genomes in the </w:t>
      </w:r>
      <w:commentRangeStart w:id="19"/>
      <w:r w:rsidR="00A60255">
        <w:rPr>
          <w:rFonts w:ascii="Times New Roman" w:hAnsi="Times New Roman" w:cs="Times New Roman"/>
          <w:lang w:val="en-GB"/>
        </w:rPr>
        <w:t>database</w:t>
      </w:r>
      <w:commentRangeEnd w:id="19"/>
      <w:r w:rsidR="00BF7927">
        <w:rPr>
          <w:rStyle w:val="CommentReference"/>
        </w:rPr>
        <w:commentReference w:id="19"/>
      </w:r>
      <w:r w:rsidR="00A60255">
        <w:rPr>
          <w:rFonts w:ascii="Times New Roman" w:hAnsi="Times New Roman" w:cs="Times New Roman"/>
          <w:lang w:val="en-GB"/>
        </w:rPr>
        <w:t>.</w:t>
      </w:r>
      <w:r w:rsidR="00585E75">
        <w:rPr>
          <w:rFonts w:ascii="Times New Roman" w:hAnsi="Times New Roman" w:cs="Times New Roman"/>
          <w:lang w:val="en-GB"/>
        </w:rPr>
        <w:t xml:space="preserve"> </w:t>
      </w:r>
    </w:p>
    <w:p w14:paraId="163465C1" w14:textId="441CBB70" w:rsidR="00992DE9" w:rsidRDefault="00992DE9" w:rsidP="00AE401A">
      <w:pPr>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phylogenetic distribution of the two Nam salvage enzymes NADA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looked at phylogenetic diversity of enzymes catalysing NAD dependent signalling reactions. To do so we used the previously established classification into 10 different families </w:t>
      </w:r>
      <w:r>
        <w:rPr>
          <w:rFonts w:ascii="Times New Roman" w:hAnsi="Times New Roman" w:cs="Times New Roman"/>
          <w:lang w:val="en-GB"/>
        </w:rPr>
        <w:fldChar w:fldCharType="begin"/>
      </w:r>
      <w:r>
        <w:rPr>
          <w:rFonts w:ascii="Times New Roman" w:hAnsi="Times New Roman" w:cs="Times New Roman"/>
          <w:lang w:val="en-GB"/>
        </w:rPr>
        <w:instrText xml:space="preserve"> ADDIN EN.CITE &lt;EndNote&gt;&lt;Cite&gt;&lt;Author&gt;Gossmann&lt;/Author&gt;&lt;Year&gt;2012&lt;/Year&gt;&lt;RecNum&gt;10&lt;/RecNum&gt;&lt;DisplayText&gt;(Gossmann et al., 2012)&lt;/DisplayText&gt;&lt;record&gt;&lt;rec-number&gt;10&lt;/rec-number&gt;&lt;foreign-keys&gt;&lt;key app="EN" db-id="p5vs2vt2xffz0iearrr5rezax00aatvpxtzp" timestamp="1510236282"&gt;10&lt;/key&gt;&lt;/foreign-keys&gt;&lt;ref-type name="Journal Article"&gt;17&lt;/ref-type&gt;&lt;contributors&gt;&lt;authors&gt;&lt;author&gt;Gossmann, T. I.&lt;/author&gt;&lt;author&gt;Ziegler, M.&lt;/author&gt;&lt;author&gt;Puntervoll, P.&lt;/author&gt;&lt;author&gt;de Figueiredo, L. F.&lt;/author&gt;&lt;author&gt;Schuster, S.&lt;/author&gt;&lt;author&gt;Heiland, I.&lt;/author&gt;&lt;/authors&gt;&lt;/contributors&gt;&lt;auth-address&gt;Department of Molecular Biology, University of Bergen, Norway.&lt;/auth-address&gt;&lt;titles&gt;&lt;title&gt;NAD(+) biosynthesis and salvage--a phylogenetic perspective&lt;/title&gt;&lt;secondary-title&gt;FEBS J&lt;/secondary-title&gt;&lt;/titles&gt;&lt;periodical&gt;&lt;full-title&gt;FEBS J&lt;/full-title&gt;&lt;/periodical&gt;&lt;pages&gt;3355-63&lt;/pages&gt;&lt;volume&gt;279&lt;/volume&gt;&lt;number&gt;18&lt;/number&gt;&lt;keywords&gt;&lt;keyword&gt;Adenosine Diphosphate Ribose/metabolism&lt;/keyword&gt;&lt;keyword&gt;Animals&lt;/keyword&gt;&lt;keyword&gt;Eukaryota/metabolism&lt;/keyword&gt;&lt;keyword&gt;Humans&lt;/keyword&gt;&lt;keyword&gt;Metabolic Networks and Pathways&lt;/keyword&gt;&lt;keyword&gt;NAD/*biosynthesis&lt;/keyword&gt;&lt;keyword&gt;Niacinamide/metabolism&lt;/keyword&gt;&lt;keyword&gt;Phosphotransferases (Alcohol Group Acceptor)/metabolism&lt;/keyword&gt;&lt;keyword&gt;Phylogeny&lt;/keyword&gt;&lt;keyword&gt;Protein Processing, Post-Translational&lt;/keyword&gt;&lt;keyword&gt;Saccharomyces cerevisiae/metabolism&lt;/keyword&gt;&lt;/keywords&gt;&lt;dates&gt;&lt;year&gt;2012&lt;/year&gt;&lt;pub-dates&gt;&lt;date&gt;Sep&lt;/date&gt;&lt;/pub-dates&gt;&lt;/dates&gt;&lt;isbn&gt;1742-4658 (Electronic)&amp;#xD;1742-464X (Linking)&lt;/isbn&gt;&lt;accession-num&gt;22404877&lt;/accession-num&gt;&lt;urls&gt;&lt;related-urls&gt;&lt;url&gt;https://www.ncbi.nlm.nih.gov/pubmed/22404877&lt;/url&gt;&lt;/related-urls&gt;&lt;/urls&gt;&lt;electronic-resource-num&gt;10.1111/j.1742-4658.2012.08559.x&lt;/electronic-resource-num&gt;&lt;/record&gt;&lt;/Cite&gt;&lt;/EndNote&gt;</w:instrText>
      </w:r>
      <w:r>
        <w:rPr>
          <w:rFonts w:ascii="Times New Roman" w:hAnsi="Times New Roman" w:cs="Times New Roman"/>
          <w:lang w:val="en-GB"/>
        </w:rPr>
        <w:fldChar w:fldCharType="separate"/>
      </w:r>
      <w:r>
        <w:rPr>
          <w:rFonts w:ascii="Times New Roman" w:hAnsi="Times New Roman" w:cs="Times New Roman"/>
          <w:noProof/>
          <w:lang w:val="en-GB"/>
        </w:rPr>
        <w:t>(Gossmann et al., 2012)</w:t>
      </w:r>
      <w:r>
        <w:rPr>
          <w:rFonts w:ascii="Times New Roman" w:hAnsi="Times New Roman" w:cs="Times New Roman"/>
          <w:lang w:val="en-GB"/>
        </w:rPr>
        <w:fldChar w:fldCharType="end"/>
      </w:r>
      <w:r w:rsidR="009C5B3E">
        <w:rPr>
          <w:rFonts w:ascii="Times New Roman" w:hAnsi="Times New Roman" w:cs="Times New Roman"/>
          <w:lang w:val="en-GB"/>
        </w:rPr>
        <w:t xml:space="preserve"> (For details the materials and methods and supplementary information). </w:t>
      </w:r>
      <w:r w:rsidR="000C2A20">
        <w:rPr>
          <w:rFonts w:ascii="Times New Roman" w:hAnsi="Times New Roman" w:cs="Times New Roman"/>
          <w:lang w:val="en-GB"/>
        </w:rPr>
        <w:t>The numbers in F</w:t>
      </w:r>
      <w:r w:rsidR="004C5D0A">
        <w:rPr>
          <w:rFonts w:ascii="Times New Roman" w:hAnsi="Times New Roman" w:cs="Times New Roman"/>
          <w:lang w:val="en-GB"/>
        </w:rPr>
        <w:t xml:space="preserve">igure 2B denote the average number of NAD- dependent signalling enzyme families we found in each </w:t>
      </w:r>
      <w:proofErr w:type="gramStart"/>
      <w:r w:rsidR="004C5D0A">
        <w:rPr>
          <w:rFonts w:ascii="Times New Roman" w:hAnsi="Times New Roman" w:cs="Times New Roman"/>
          <w:lang w:val="en-GB"/>
        </w:rPr>
        <w:t>taxa</w:t>
      </w:r>
      <w:proofErr w:type="gramEnd"/>
      <w:r w:rsidR="004C5D0A">
        <w:rPr>
          <w:rFonts w:ascii="Times New Roman" w:hAnsi="Times New Roman" w:cs="Times New Roman"/>
          <w:lang w:val="en-GB"/>
        </w:rPr>
        <w:t>. With t</w:t>
      </w:r>
      <w:r w:rsidR="00DF1034">
        <w:rPr>
          <w:rFonts w:ascii="Times New Roman" w:hAnsi="Times New Roman" w:cs="Times New Roman"/>
          <w:lang w:val="en-GB"/>
        </w:rPr>
        <w:t xml:space="preserve">he exception of </w:t>
      </w:r>
      <w:proofErr w:type="spellStart"/>
      <w:r w:rsidR="00DF1034">
        <w:rPr>
          <w:rFonts w:ascii="Times New Roman" w:hAnsi="Times New Roman" w:cs="Times New Roman"/>
          <w:lang w:val="en-GB"/>
        </w:rPr>
        <w:t>c</w:t>
      </w:r>
      <w:r w:rsidR="004C5D0A">
        <w:rPr>
          <w:rFonts w:ascii="Times New Roman" w:hAnsi="Times New Roman" w:cs="Times New Roman"/>
          <w:lang w:val="en-GB"/>
        </w:rPr>
        <w:t>nidaria</w:t>
      </w:r>
      <w:proofErr w:type="spellEnd"/>
      <w:r w:rsidR="004C5D0A">
        <w:rPr>
          <w:rFonts w:ascii="Times New Roman" w:hAnsi="Times New Roman" w:cs="Times New Roman"/>
          <w:lang w:val="en-GB"/>
        </w:rPr>
        <w:t xml:space="preserve"> and </w:t>
      </w:r>
      <w:proofErr w:type="spellStart"/>
      <w:r w:rsidR="00DF1034">
        <w:rPr>
          <w:rFonts w:ascii="Times New Roman" w:hAnsi="Times New Roman" w:cs="Times New Roman"/>
          <w:lang w:val="en-GB"/>
        </w:rPr>
        <w:t>l</w:t>
      </w:r>
      <w:r w:rsidR="000C2A20">
        <w:rPr>
          <w:rFonts w:ascii="Times New Roman" w:hAnsi="Times New Roman" w:cs="Times New Roman"/>
          <w:lang w:val="en-GB"/>
        </w:rPr>
        <w:t>ophotroc</w:t>
      </w:r>
      <w:r w:rsidR="004C5D0A">
        <w:rPr>
          <w:rFonts w:ascii="Times New Roman" w:hAnsi="Times New Roman" w:cs="Times New Roman"/>
          <w:lang w:val="en-GB"/>
        </w:rPr>
        <w:t>hozoa</w:t>
      </w:r>
      <w:proofErr w:type="spellEnd"/>
      <w:r w:rsidR="00DF1034">
        <w:rPr>
          <w:rFonts w:ascii="Times New Roman" w:hAnsi="Times New Roman" w:cs="Times New Roman"/>
          <w:lang w:val="en-GB"/>
        </w:rPr>
        <w:t xml:space="preserve"> we find in </w:t>
      </w:r>
      <w:proofErr w:type="spellStart"/>
      <w:r w:rsidR="00DF1034">
        <w:rPr>
          <w:rFonts w:ascii="Times New Roman" w:hAnsi="Times New Roman" w:cs="Times New Roman"/>
          <w:lang w:val="en-GB"/>
        </w:rPr>
        <w:t>p</w:t>
      </w:r>
      <w:r w:rsidR="004C5D0A">
        <w:rPr>
          <w:rFonts w:ascii="Times New Roman" w:hAnsi="Times New Roman" w:cs="Times New Roman"/>
          <w:lang w:val="en-GB"/>
        </w:rPr>
        <w:t>roteostoia</w:t>
      </w:r>
      <w:proofErr w:type="spellEnd"/>
      <w:r w:rsidR="004C5D0A">
        <w:rPr>
          <w:rFonts w:ascii="Times New Roman" w:hAnsi="Times New Roman" w:cs="Times New Roman"/>
          <w:lang w:val="en-GB"/>
        </w:rPr>
        <w:t xml:space="preserve"> on average 3 to 4 f</w:t>
      </w:r>
      <w:r w:rsidR="00DF1034">
        <w:rPr>
          <w:rFonts w:ascii="Times New Roman" w:hAnsi="Times New Roman" w:cs="Times New Roman"/>
          <w:lang w:val="en-GB"/>
        </w:rPr>
        <w:t xml:space="preserve">amilies, whereas most </w:t>
      </w:r>
      <w:proofErr w:type="spellStart"/>
      <w:r w:rsidR="00DF1034">
        <w:rPr>
          <w:rFonts w:ascii="Times New Roman" w:hAnsi="Times New Roman" w:cs="Times New Roman"/>
          <w:lang w:val="en-GB"/>
        </w:rPr>
        <w:t>deuterostomia</w:t>
      </w:r>
      <w:proofErr w:type="spellEnd"/>
      <w:r w:rsidR="00DF1034">
        <w:rPr>
          <w:rFonts w:ascii="Times New Roman" w:hAnsi="Times New Roman" w:cs="Times New Roman"/>
          <w:lang w:val="en-GB"/>
        </w:rPr>
        <w:t xml:space="preserve"> have on average more than 8 families with an increasing d</w:t>
      </w:r>
      <w:r w:rsidR="009C2509">
        <w:rPr>
          <w:rFonts w:ascii="Times New Roman" w:hAnsi="Times New Roman" w:cs="Times New Roman"/>
          <w:lang w:val="en-GB"/>
        </w:rPr>
        <w:t>iversification</w:t>
      </w:r>
      <w:r w:rsidR="00DF1034">
        <w:rPr>
          <w:rFonts w:ascii="Times New Roman" w:hAnsi="Times New Roman" w:cs="Times New Roman"/>
          <w:lang w:val="en-GB"/>
        </w:rPr>
        <w:t xml:space="preserve"> of enzymes within at least some of these families  </w: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 </w:instrText>
      </w:r>
      <w:r w:rsidR="009C2509">
        <w:rPr>
          <w:rFonts w:ascii="Times New Roman" w:hAnsi="Times New Roman" w:cs="Times New Roman"/>
          <w:lang w:val="en-GB"/>
        </w:rPr>
        <w:fldChar w:fldCharType="begin">
          <w:fldData xml:space="preserve">PEVuZE5vdGU+PENpdGU+PEF1dGhvcj5Hb3NzbWFubjwvQXV0aG9yPjxZZWFyPjIwMTQ8L1llYXI+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</w:fldData>
        </w:fldChar>
      </w:r>
      <w:r w:rsidR="009C2509">
        <w:rPr>
          <w:rFonts w:ascii="Times New Roman" w:hAnsi="Times New Roman" w:cs="Times New Roman"/>
          <w:lang w:val="en-GB"/>
        </w:rPr>
        <w:instrText xml:space="preserve"> ADDIN EN.CITE.DATA </w:instrText>
      </w:r>
      <w:r w:rsidR="009C2509">
        <w:rPr>
          <w:rFonts w:ascii="Times New Roman" w:hAnsi="Times New Roman" w:cs="Times New Roman"/>
          <w:lang w:val="en-GB"/>
        </w:rPr>
      </w:r>
      <w:r w:rsidR="009C2509">
        <w:rPr>
          <w:rFonts w:ascii="Times New Roman" w:hAnsi="Times New Roman" w:cs="Times New Roman"/>
          <w:lang w:val="en-GB"/>
        </w:rPr>
        <w:fldChar w:fldCharType="end"/>
      </w:r>
      <w:r w:rsidR="009C2509">
        <w:rPr>
          <w:rFonts w:ascii="Times New Roman" w:hAnsi="Times New Roman" w:cs="Times New Roman"/>
          <w:lang w:val="en-GB"/>
        </w:rPr>
      </w:r>
      <w:r w:rsidR="009C2509">
        <w:rPr>
          <w:rFonts w:ascii="Times New Roman" w:hAnsi="Times New Roman" w:cs="Times New Roman"/>
          <w:lang w:val="en-GB"/>
        </w:rPr>
        <w:fldChar w:fldCharType="separate"/>
      </w:r>
      <w:r w:rsidR="009C2509">
        <w:rPr>
          <w:rFonts w:ascii="Times New Roman" w:hAnsi="Times New Roman" w:cs="Times New Roman"/>
          <w:noProof/>
          <w:lang w:val="en-GB"/>
        </w:rPr>
        <w:t>(Gossmann and Ziegler, 2014)</w:t>
      </w:r>
      <w:r w:rsidR="009C2509">
        <w:rPr>
          <w:rFonts w:ascii="Times New Roman" w:hAnsi="Times New Roman" w:cs="Times New Roman"/>
          <w:lang w:val="en-GB"/>
        </w:rPr>
        <w:fldChar w:fldCharType="end"/>
      </w:r>
      <w:r w:rsidR="009C2509">
        <w:rPr>
          <w:rFonts w:ascii="Times New Roman" w:hAnsi="Times New Roman" w:cs="Times New Roman"/>
          <w:lang w:val="en-GB"/>
        </w:rPr>
        <w:t>.</w:t>
      </w:r>
      <w:r w:rsidR="008605D6" w:rsidRPr="00AE401A">
        <w:rPr>
          <w:rFonts w:ascii="Times New Roman" w:hAnsi="Times New Roman" w:cs="Times New Roman"/>
          <w:bCs/>
          <w:lang w:val="en-GB"/>
        </w:rPr>
        <w:t xml:space="preserve"> </w:t>
      </w:r>
    </w:p>
    <w:p w14:paraId="4764EB81" w14:textId="080CB3CA" w:rsidR="006B0CA6" w:rsidRDefault="00636486" w:rsidP="008B2126">
      <w:pPr>
        <w:spacing w:line="480" w:lineRule="auto"/>
        <w:jc w:val="both"/>
        <w:rPr>
          <w:rFonts w:ascii="Times New Roman" w:hAnsi="Times New Roman" w:cs="Times New Roman"/>
          <w:lang w:val="en-GB"/>
        </w:rPr>
      </w:pPr>
      <w:r>
        <w:rPr>
          <w:rFonts w:ascii="Times New Roman" w:hAnsi="Times New Roman" w:cs="Times New Roman"/>
          <w:lang w:val="en-GB"/>
        </w:rPr>
        <w:t>Taken together</w:t>
      </w:r>
      <w:r w:rsidR="008605D6">
        <w:rPr>
          <w:rFonts w:ascii="Times New Roman" w:hAnsi="Times New Roman" w:cs="Times New Roman"/>
          <w:lang w:val="en-GB"/>
        </w:rPr>
        <w:t>,</w:t>
      </w:r>
      <w:r>
        <w:rPr>
          <w:rFonts w:ascii="Times New Roman" w:hAnsi="Times New Roman" w:cs="Times New Roman"/>
          <w:lang w:val="en-GB"/>
        </w:rPr>
        <w:t xml:space="preserve"> we f</w:t>
      </w:r>
      <w:r w:rsidR="00982902">
        <w:rPr>
          <w:rFonts w:ascii="Times New Roman" w:hAnsi="Times New Roman" w:cs="Times New Roman"/>
          <w:lang w:val="en-GB"/>
        </w:rPr>
        <w:t>ou</w:t>
      </w:r>
      <w:r>
        <w:rPr>
          <w:rFonts w:ascii="Times New Roman" w:hAnsi="Times New Roman" w:cs="Times New Roman"/>
          <w:lang w:val="en-GB"/>
        </w:rPr>
        <w:t>nd that the</w:t>
      </w:r>
      <w:r w:rsidR="008605D6">
        <w:rPr>
          <w:rFonts w:ascii="Times New Roman" w:hAnsi="Times New Roman" w:cs="Times New Roman"/>
          <w:lang w:val="en-GB"/>
        </w:rPr>
        <w:t xml:space="preserve"> presence of </w:t>
      </w:r>
      <w:proofErr w:type="spellStart"/>
      <w:r w:rsidR="008605D6">
        <w:rPr>
          <w:rFonts w:ascii="Times New Roman" w:hAnsi="Times New Roman" w:cs="Times New Roman"/>
          <w:lang w:val="en-GB"/>
        </w:rPr>
        <w:t>NamPRT</w:t>
      </w:r>
      <w:proofErr w:type="spellEnd"/>
      <w:r w:rsidR="008605D6">
        <w:rPr>
          <w:rFonts w:ascii="Times New Roman" w:hAnsi="Times New Roman" w:cs="Times New Roman"/>
          <w:lang w:val="en-GB"/>
        </w:rPr>
        <w:t xml:space="preserve"> and NNMT coincides with an increased diversification of NAD-dependent signalling.</w:t>
      </w:r>
      <w:r w:rsidR="00AE401A">
        <w:rPr>
          <w:rFonts w:ascii="Times New Roman" w:hAnsi="Times New Roman" w:cs="Times New Roman"/>
          <w:lang w:val="en-GB"/>
        </w:rPr>
        <w:t xml:space="preserve"> That is surprising as </w:t>
      </w:r>
      <w:r w:rsidR="00AE401A">
        <w:rPr>
          <w:rFonts w:ascii="Times New Roman" w:hAnsi="Times New Roman" w:cs="Times New Roman"/>
          <w:bCs/>
          <w:lang w:val="en-GB"/>
        </w:rPr>
        <w:t>i</w:t>
      </w:r>
      <w:r w:rsidR="00AE401A" w:rsidRPr="00AE401A">
        <w:rPr>
          <w:rFonts w:ascii="Times New Roman" w:hAnsi="Times New Roman" w:cs="Times New Roman"/>
          <w:bCs/>
          <w:lang w:val="en-GB"/>
        </w:rPr>
        <w:t xml:space="preserve">ntuitively, one would expect that a decrease in precursor concentration </w:t>
      </w:r>
      <w:r w:rsidR="000C2A20">
        <w:rPr>
          <w:rFonts w:ascii="Times New Roman" w:hAnsi="Times New Roman" w:cs="Times New Roman"/>
          <w:bCs/>
          <w:lang w:val="en-GB"/>
        </w:rPr>
        <w:t xml:space="preserve">caused by the precursor removal through NNMT, </w:t>
      </w:r>
      <w:r w:rsidR="00AE401A" w:rsidRPr="00AE401A">
        <w:rPr>
          <w:rFonts w:ascii="Times New Roman" w:hAnsi="Times New Roman" w:cs="Times New Roman"/>
          <w:bCs/>
          <w:lang w:val="en-GB"/>
        </w:rPr>
        <w:t>should cause a decrease of NAD availability a</w:t>
      </w:r>
      <w:r w:rsidR="008B2126">
        <w:rPr>
          <w:rFonts w:ascii="Times New Roman" w:hAnsi="Times New Roman" w:cs="Times New Roman"/>
          <w:bCs/>
          <w:lang w:val="en-GB"/>
        </w:rPr>
        <w:t xml:space="preserve">nd </w:t>
      </w:r>
      <w:r w:rsidR="008B2126">
        <w:rPr>
          <w:rFonts w:ascii="Times New Roman" w:hAnsi="Times New Roman" w:cs="Times New Roman"/>
          <w:bCs/>
          <w:lang w:val="en-GB"/>
        </w:rPr>
        <w:lastRenderedPageBreak/>
        <w:t xml:space="preserve">consequently less active NAD </w:t>
      </w:r>
      <w:r w:rsidR="00AE401A" w:rsidRPr="00AE401A">
        <w:rPr>
          <w:rFonts w:ascii="Times New Roman" w:hAnsi="Times New Roman" w:cs="Times New Roman"/>
          <w:bCs/>
          <w:lang w:val="en-GB"/>
        </w:rPr>
        <w:t xml:space="preserve">dependent signalling. </w:t>
      </w:r>
      <w:r w:rsidR="00AE401A">
        <w:rPr>
          <w:rFonts w:ascii="Times New Roman" w:hAnsi="Times New Roman" w:cs="Times New Roman"/>
          <w:lang w:val="en-GB"/>
        </w:rPr>
        <w:t>So why does the diversity</w:t>
      </w:r>
      <w:r w:rsidR="008B2126">
        <w:rPr>
          <w:rFonts w:ascii="Times New Roman" w:hAnsi="Times New Roman" w:cs="Times New Roman"/>
          <w:lang w:val="en-GB"/>
        </w:rPr>
        <w:t xml:space="preserve"> of NAD </w:t>
      </w:r>
      <w:r w:rsidR="00AE401A">
        <w:rPr>
          <w:rFonts w:ascii="Times New Roman" w:hAnsi="Times New Roman" w:cs="Times New Roman"/>
          <w:lang w:val="en-GB"/>
        </w:rPr>
        <w:t xml:space="preserve">dependent signalling increase and goes along with the disappearance of NADA and the coexistence of </w:t>
      </w:r>
      <w:proofErr w:type="spellStart"/>
      <w:r w:rsidR="00AE401A">
        <w:rPr>
          <w:rFonts w:ascii="Times New Roman" w:hAnsi="Times New Roman" w:cs="Times New Roman"/>
          <w:lang w:val="en-GB"/>
        </w:rPr>
        <w:t>NamPRT</w:t>
      </w:r>
      <w:proofErr w:type="spellEnd"/>
      <w:r w:rsidR="00AE401A">
        <w:rPr>
          <w:rFonts w:ascii="Times New Roman" w:hAnsi="Times New Roman" w:cs="Times New Roman"/>
          <w:lang w:val="en-GB"/>
        </w:rPr>
        <w:t xml:space="preserve"> and NNMT. </w:t>
      </w:r>
      <w:r w:rsidR="00232EF1">
        <w:rPr>
          <w:rFonts w:ascii="Times New Roman" w:hAnsi="Times New Roman" w:cs="Times New Roman"/>
          <w:lang w:val="en-GB"/>
        </w:rPr>
        <w:t xml:space="preserve">Why is </w:t>
      </w:r>
      <w:r w:rsidR="00AE401A">
        <w:rPr>
          <w:rFonts w:ascii="Times New Roman" w:hAnsi="Times New Roman" w:cs="Times New Roman"/>
          <w:lang w:val="en-GB"/>
        </w:rPr>
        <w:t>NADA on the other hand</w:t>
      </w:r>
      <w:r w:rsidR="00232EF1">
        <w:rPr>
          <w:rFonts w:ascii="Times New Roman" w:hAnsi="Times New Roman" w:cs="Times New Roman"/>
          <w:lang w:val="en-GB"/>
        </w:rPr>
        <w:t xml:space="preserve"> predominantly used in bacteria, plants and fungi even though the pathway is seemingly less </w:t>
      </w:r>
      <w:r w:rsidR="00606673">
        <w:rPr>
          <w:rFonts w:ascii="Times New Roman" w:hAnsi="Times New Roman" w:cs="Times New Roman"/>
          <w:lang w:val="en-GB"/>
        </w:rPr>
        <w:t>efficient?</w:t>
      </w:r>
      <w:r w:rsidR="00232EF1">
        <w:rPr>
          <w:rFonts w:ascii="Times New Roman" w:hAnsi="Times New Roman" w:cs="Times New Roman"/>
          <w:lang w:val="en-GB"/>
        </w:rPr>
        <w:t xml:space="preserve"> </w:t>
      </w:r>
      <w:r w:rsidR="00B02554" w:rsidRPr="00AE401A">
        <w:rPr>
          <w:rFonts w:ascii="Times New Roman" w:hAnsi="Times New Roman" w:cs="Times New Roman"/>
          <w:bCs/>
          <w:lang w:val="en-GB"/>
        </w:rPr>
        <w:t>Given the complexity of the NAD-metabolic network, this question is difficult</w:t>
      </w:r>
      <w:r w:rsidR="000C2A20">
        <w:rPr>
          <w:rFonts w:ascii="Times New Roman" w:hAnsi="Times New Roman" w:cs="Times New Roman"/>
          <w:bCs/>
          <w:lang w:val="en-GB"/>
        </w:rPr>
        <w:t xml:space="preserve"> to be comprehensively address</w:t>
      </w:r>
      <w:r w:rsidR="00B02554" w:rsidRPr="00AE401A">
        <w:rPr>
          <w:rFonts w:ascii="Times New Roman" w:hAnsi="Times New Roman" w:cs="Times New Roman"/>
          <w:bCs/>
          <w:lang w:val="en-GB"/>
        </w:rPr>
        <w:t xml:space="preserve"> experimentally.</w:t>
      </w:r>
      <w:r w:rsidR="00B02554">
        <w:rPr>
          <w:rFonts w:ascii="Times New Roman" w:hAnsi="Times New Roman" w:cs="Times New Roman"/>
          <w:lang w:val="en-GB"/>
        </w:rPr>
        <w:t xml:space="preserve"> Thus, t</w:t>
      </w:r>
      <w:r w:rsidR="00606673">
        <w:rPr>
          <w:rFonts w:ascii="Times New Roman" w:hAnsi="Times New Roman" w:cs="Times New Roman"/>
          <w:lang w:val="en-GB"/>
        </w:rPr>
        <w:t xml:space="preserve">o answer these questions we built a kinetic model of NAD metabolism using existing kinetic data from the literature (details se materials and methods and supplementary material). </w:t>
      </w:r>
    </w:p>
    <w:p w14:paraId="3B552EA4" w14:textId="35533F3A" w:rsidR="007E6385" w:rsidRDefault="003F7D75" w:rsidP="00462B1D">
      <w:pPr>
        <w:spacing w:line="480" w:lineRule="auto"/>
        <w:jc w:val="both"/>
        <w:rPr>
          <w:rFonts w:ascii="Times New Roman" w:hAnsi="Times New Roman" w:cs="Times New Roman"/>
          <w:lang w:val="en-GB"/>
        </w:rPr>
      </w:pPr>
      <w:r>
        <w:rPr>
          <w:rFonts w:ascii="Times New Roman" w:hAnsi="Times New Roman" w:cs="Times New Roman"/>
          <w:lang w:val="en-GB"/>
        </w:rPr>
        <w:t xml:space="preserve">To be able to compare metabolic feature of evolutionary quite different systems in our simulations, </w:t>
      </w:r>
      <w:r w:rsidR="003A0CEA">
        <w:rPr>
          <w:rFonts w:ascii="Times New Roman" w:hAnsi="Times New Roman" w:cs="Times New Roman"/>
          <w:lang w:val="en-GB"/>
        </w:rPr>
        <w:t>and as we have limited information about expression levels of enzymes or changes of kinetic constants during evolution, we initially used the kinetic constants found for yeast or human enzymes for all systems analysed and used equal amounts of enzymes for all reactions. Wherever possible we did</w:t>
      </w:r>
      <w:r w:rsidR="009649E3">
        <w:rPr>
          <w:rFonts w:ascii="Times New Roman" w:hAnsi="Times New Roman" w:cs="Times New Roman"/>
          <w:lang w:val="en-GB"/>
        </w:rPr>
        <w:t>, however,</w:t>
      </w:r>
      <w:r w:rsidR="003A0CEA">
        <w:rPr>
          <w:rFonts w:ascii="Times New Roman" w:hAnsi="Times New Roman" w:cs="Times New Roman"/>
          <w:lang w:val="en-GB"/>
        </w:rPr>
        <w:t xml:space="preserve"> not only include substrate affinities but also known product inhibition or inhibition by downstream metabolites.</w:t>
      </w:r>
      <w:r w:rsidR="000108BA">
        <w:rPr>
          <w:rFonts w:ascii="Times New Roman" w:hAnsi="Times New Roman" w:cs="Times New Roman"/>
          <w:lang w:val="en-GB"/>
        </w:rPr>
        <w:t xml:space="preserve"> In addition, we did</w:t>
      </w:r>
      <w:r w:rsidR="008B2126">
        <w:rPr>
          <w:rFonts w:ascii="Times New Roman" w:hAnsi="Times New Roman" w:cs="Times New Roman"/>
          <w:lang w:val="en-GB"/>
        </w:rPr>
        <w:t xml:space="preserve"> simulate</w:t>
      </w:r>
      <w:r w:rsidR="000108BA">
        <w:rPr>
          <w:rFonts w:ascii="Times New Roman" w:hAnsi="Times New Roman" w:cs="Times New Roman"/>
          <w:lang w:val="en-GB"/>
        </w:rPr>
        <w:t xml:space="preserve"> different growth rates (cell division rates) and Nam availability (Nam import rates) as these parameters </w:t>
      </w:r>
      <w:r w:rsidR="000C2A20">
        <w:rPr>
          <w:rFonts w:ascii="Times New Roman" w:hAnsi="Times New Roman" w:cs="Times New Roman"/>
          <w:lang w:val="en-GB"/>
        </w:rPr>
        <w:t>vary considerably</w:t>
      </w:r>
      <w:r w:rsidR="000108BA">
        <w:rPr>
          <w:rFonts w:ascii="Times New Roman" w:hAnsi="Times New Roman" w:cs="Times New Roman"/>
          <w:lang w:val="en-GB"/>
        </w:rPr>
        <w:t xml:space="preserve"> </w:t>
      </w:r>
      <w:r w:rsidR="000C2A20">
        <w:rPr>
          <w:rFonts w:ascii="Times New Roman" w:hAnsi="Times New Roman" w:cs="Times New Roman"/>
          <w:lang w:val="en-GB"/>
        </w:rPr>
        <w:t>between organisms</w:t>
      </w:r>
      <w:r w:rsidR="000108BA">
        <w:rPr>
          <w:rFonts w:ascii="Times New Roman" w:hAnsi="Times New Roman" w:cs="Times New Roman"/>
          <w:lang w:val="en-GB"/>
        </w:rPr>
        <w:t>. As we can see in Figure 3A</w:t>
      </w:r>
      <w:r w:rsidR="00AA77A5">
        <w:rPr>
          <w:rFonts w:ascii="Times New Roman" w:hAnsi="Times New Roman" w:cs="Times New Roman"/>
          <w:lang w:val="en-GB"/>
        </w:rPr>
        <w:t>-B</w:t>
      </w:r>
      <w:r w:rsidR="000108BA">
        <w:rPr>
          <w:rFonts w:ascii="Times New Roman" w:hAnsi="Times New Roman" w:cs="Times New Roman"/>
          <w:lang w:val="en-GB"/>
        </w:rPr>
        <w:t xml:space="preserve"> </w:t>
      </w:r>
      <w:r w:rsidR="00AA77A5">
        <w:rPr>
          <w:rFonts w:ascii="Times New Roman" w:hAnsi="Times New Roman" w:cs="Times New Roman"/>
          <w:lang w:val="en-GB"/>
        </w:rPr>
        <w:t>the yeast-like pathway using NADA and recycling Nam via NA is superior bo</w:t>
      </w:r>
      <w:r w:rsidR="0036473D">
        <w:rPr>
          <w:rFonts w:ascii="Times New Roman" w:hAnsi="Times New Roman" w:cs="Times New Roman"/>
          <w:lang w:val="en-GB"/>
        </w:rPr>
        <w:t xml:space="preserve">th in terms of steady state NAD concentration and NAD </w:t>
      </w:r>
      <w:r w:rsidR="00AA77A5">
        <w:rPr>
          <w:rFonts w:ascii="Times New Roman" w:hAnsi="Times New Roman" w:cs="Times New Roman"/>
          <w:lang w:val="en-GB"/>
        </w:rPr>
        <w:t>consumption flux</w:t>
      </w:r>
      <w:r w:rsidR="008B2126">
        <w:rPr>
          <w:rFonts w:ascii="Times New Roman" w:hAnsi="Times New Roman" w:cs="Times New Roman"/>
          <w:lang w:val="en-GB"/>
        </w:rPr>
        <w:t xml:space="preserve"> (representing the activity of NAD dependent signalling)</w:t>
      </w:r>
      <w:r w:rsidR="0036473D">
        <w:rPr>
          <w:rFonts w:ascii="Times New Roman" w:hAnsi="Times New Roman" w:cs="Times New Roman"/>
          <w:lang w:val="en-GB"/>
        </w:rPr>
        <w:t xml:space="preserve"> in the absence of NNMT</w:t>
      </w:r>
      <w:r w:rsidR="00AA77A5">
        <w:rPr>
          <w:rFonts w:ascii="Times New Roman" w:hAnsi="Times New Roman" w:cs="Times New Roman"/>
          <w:lang w:val="en-GB"/>
        </w:rPr>
        <w:t xml:space="preserve">. </w:t>
      </w:r>
      <w:r w:rsidR="0036473D">
        <w:rPr>
          <w:rFonts w:ascii="Times New Roman" w:hAnsi="Times New Roman" w:cs="Times New Roman"/>
          <w:lang w:val="en-GB"/>
        </w:rPr>
        <w:t>In the presence of</w:t>
      </w:r>
      <w:r w:rsidR="00AA77A5">
        <w:rPr>
          <w:rFonts w:ascii="Times New Roman" w:hAnsi="Times New Roman" w:cs="Times New Roman"/>
          <w:lang w:val="en-GB"/>
        </w:rPr>
        <w:t xml:space="preserve"> NNMT</w:t>
      </w:r>
      <w:r w:rsidR="006409DD">
        <w:rPr>
          <w:rFonts w:ascii="Times New Roman" w:hAnsi="Times New Roman" w:cs="Times New Roman"/>
          <w:lang w:val="en-GB"/>
        </w:rPr>
        <w:t>,</w:t>
      </w:r>
      <w:r w:rsidR="00AA77A5">
        <w:rPr>
          <w:rFonts w:ascii="Times New Roman" w:hAnsi="Times New Roman" w:cs="Times New Roman"/>
          <w:lang w:val="en-GB"/>
        </w:rPr>
        <w:t xml:space="preserve"> the picture is slightly different (Fig</w:t>
      </w:r>
      <w:r w:rsidR="0036473D">
        <w:rPr>
          <w:rFonts w:ascii="Times New Roman" w:hAnsi="Times New Roman" w:cs="Times New Roman"/>
          <w:lang w:val="en-GB"/>
        </w:rPr>
        <w:t xml:space="preserve">ure 3C-D), </w:t>
      </w:r>
      <w:r w:rsidR="006409DD">
        <w:rPr>
          <w:rFonts w:ascii="Times New Roman" w:hAnsi="Times New Roman" w:cs="Times New Roman"/>
          <w:lang w:val="en-GB"/>
        </w:rPr>
        <w:t xml:space="preserve">even though </w:t>
      </w:r>
      <w:r w:rsidR="00AA77A5">
        <w:rPr>
          <w:rFonts w:ascii="Times New Roman" w:hAnsi="Times New Roman" w:cs="Times New Roman"/>
          <w:lang w:val="en-GB"/>
        </w:rPr>
        <w:t xml:space="preserve">NADA is </w:t>
      </w:r>
      <w:r w:rsidR="0036473D">
        <w:rPr>
          <w:rFonts w:ascii="Times New Roman" w:hAnsi="Times New Roman" w:cs="Times New Roman"/>
          <w:lang w:val="en-GB"/>
        </w:rPr>
        <w:t xml:space="preserve">still </w:t>
      </w:r>
      <w:r w:rsidR="00AA77A5">
        <w:rPr>
          <w:rFonts w:ascii="Times New Roman" w:hAnsi="Times New Roman" w:cs="Times New Roman"/>
          <w:lang w:val="en-GB"/>
        </w:rPr>
        <w:t>superior</w:t>
      </w:r>
      <w:r w:rsidR="0036473D">
        <w:rPr>
          <w:rFonts w:ascii="Times New Roman" w:hAnsi="Times New Roman" w:cs="Times New Roman"/>
          <w:lang w:val="en-GB"/>
        </w:rPr>
        <w:t xml:space="preserve"> to </w:t>
      </w:r>
      <w:proofErr w:type="spellStart"/>
      <w:r w:rsidR="0036473D">
        <w:rPr>
          <w:rFonts w:ascii="Times New Roman" w:hAnsi="Times New Roman" w:cs="Times New Roman"/>
          <w:lang w:val="en-GB"/>
        </w:rPr>
        <w:t>NamPRT</w:t>
      </w:r>
      <w:proofErr w:type="spellEnd"/>
      <w:r w:rsidR="00AA77A5">
        <w:rPr>
          <w:rFonts w:ascii="Times New Roman" w:hAnsi="Times New Roman" w:cs="Times New Roman"/>
          <w:lang w:val="en-GB"/>
        </w:rPr>
        <w:t xml:space="preserve"> under most conditions. Only if Nam availability is very low</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is performing better because of i</w:t>
      </w:r>
      <w:r w:rsidR="00787DED">
        <w:rPr>
          <w:rFonts w:ascii="Times New Roman" w:hAnsi="Times New Roman" w:cs="Times New Roman"/>
          <w:lang w:val="en-GB"/>
        </w:rPr>
        <w:t xml:space="preserve">ts high substrate affinity. The disadvantage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xml:space="preserve"> at equal amounts of enzyme,</w:t>
      </w:r>
      <w:r w:rsidR="00AA77A5">
        <w:rPr>
          <w:rFonts w:ascii="Times New Roman" w:hAnsi="Times New Roman" w:cs="Times New Roman"/>
          <w:lang w:val="en-GB"/>
        </w:rPr>
        <w:t xml:space="preserve"> can</w:t>
      </w:r>
      <w:r w:rsidR="006409DD">
        <w:rPr>
          <w:rFonts w:ascii="Times New Roman" w:hAnsi="Times New Roman" w:cs="Times New Roman"/>
          <w:lang w:val="en-GB"/>
        </w:rPr>
        <w:t>,</w:t>
      </w:r>
      <w:r w:rsidR="00AA77A5">
        <w:rPr>
          <w:rFonts w:ascii="Times New Roman" w:hAnsi="Times New Roman" w:cs="Times New Roman"/>
          <w:lang w:val="en-GB"/>
        </w:rPr>
        <w:t xml:space="preserve"> however</w:t>
      </w:r>
      <w:r w:rsidR="006409DD">
        <w:rPr>
          <w:rFonts w:ascii="Times New Roman" w:hAnsi="Times New Roman" w:cs="Times New Roman"/>
          <w:lang w:val="en-GB"/>
        </w:rPr>
        <w:t>,</w:t>
      </w:r>
      <w:r w:rsidR="00AA77A5">
        <w:rPr>
          <w:rFonts w:ascii="Times New Roman" w:hAnsi="Times New Roman" w:cs="Times New Roman"/>
          <w:lang w:val="en-GB"/>
        </w:rPr>
        <w:t xml:space="preserve"> be compensated by an</w:t>
      </w:r>
      <w:r w:rsidR="00787DED">
        <w:rPr>
          <w:rFonts w:ascii="Times New Roman" w:hAnsi="Times New Roman" w:cs="Times New Roman"/>
          <w:lang w:val="en-GB"/>
        </w:rPr>
        <w:t xml:space="preserve"> increased </w:t>
      </w:r>
      <w:r w:rsidR="00787DED">
        <w:rPr>
          <w:rFonts w:ascii="Times New Roman" w:hAnsi="Times New Roman" w:cs="Times New Roman"/>
          <w:lang w:val="en-GB"/>
        </w:rPr>
        <w:lastRenderedPageBreak/>
        <w:t xml:space="preserve">expression of </w:t>
      </w:r>
      <w:proofErr w:type="spellStart"/>
      <w:r w:rsidR="00787DED">
        <w:rPr>
          <w:rFonts w:ascii="Times New Roman" w:hAnsi="Times New Roman" w:cs="Times New Roman"/>
          <w:lang w:val="en-GB"/>
        </w:rPr>
        <w:t>NamPRT</w:t>
      </w:r>
      <w:proofErr w:type="spellEnd"/>
      <w:r w:rsidR="00787DED">
        <w:rPr>
          <w:rFonts w:ascii="Times New Roman" w:hAnsi="Times New Roman" w:cs="Times New Roman"/>
          <w:lang w:val="en-GB"/>
        </w:rPr>
        <w:t>. A</w:t>
      </w:r>
      <w:r w:rsidR="00AA77A5">
        <w:rPr>
          <w:rFonts w:ascii="Times New Roman" w:hAnsi="Times New Roman" w:cs="Times New Roman"/>
          <w:lang w:val="en-GB"/>
        </w:rPr>
        <w:t>lthough</w:t>
      </w:r>
      <w:r w:rsidR="00787DED">
        <w:rPr>
          <w:rFonts w:ascii="Times New Roman" w:hAnsi="Times New Roman" w:cs="Times New Roman"/>
          <w:lang w:val="en-GB"/>
        </w:rPr>
        <w:t>,</w:t>
      </w:r>
      <w:r w:rsidR="00AA77A5">
        <w:rPr>
          <w:rFonts w:ascii="Times New Roman" w:hAnsi="Times New Roman" w:cs="Times New Roman"/>
          <w:lang w:val="en-GB"/>
        </w:rPr>
        <w:t xml:space="preserve"> to reach similar NAD-concentrations in our model</w:t>
      </w:r>
      <w:r w:rsidR="00787DED">
        <w:rPr>
          <w:rFonts w:ascii="Times New Roman" w:hAnsi="Times New Roman" w:cs="Times New Roman"/>
          <w:lang w:val="en-GB"/>
        </w:rPr>
        <w:t>,</w:t>
      </w:r>
      <w:r w:rsidR="00AA77A5">
        <w:rPr>
          <w:rFonts w:ascii="Times New Roman" w:hAnsi="Times New Roman" w:cs="Times New Roman"/>
          <w:lang w:val="en-GB"/>
        </w:rPr>
        <w:t xml:space="preserve"> </w:t>
      </w:r>
      <w:proofErr w:type="spellStart"/>
      <w:r w:rsidR="00AA77A5">
        <w:rPr>
          <w:rFonts w:ascii="Times New Roman" w:hAnsi="Times New Roman" w:cs="Times New Roman"/>
          <w:lang w:val="en-GB"/>
        </w:rPr>
        <w:t>NamPRT</w:t>
      </w:r>
      <w:proofErr w:type="spellEnd"/>
      <w:r w:rsidR="00AA77A5">
        <w:rPr>
          <w:rFonts w:ascii="Times New Roman" w:hAnsi="Times New Roman" w:cs="Times New Roman"/>
          <w:lang w:val="en-GB"/>
        </w:rPr>
        <w:t xml:space="preserve"> expression ha</w:t>
      </w:r>
      <w:r w:rsidR="00312C75">
        <w:rPr>
          <w:rFonts w:ascii="Times New Roman" w:hAnsi="Times New Roman" w:cs="Times New Roman"/>
          <w:lang w:val="en-GB"/>
        </w:rPr>
        <w:t>s</w:t>
      </w:r>
      <w:r w:rsidR="00AA77A5">
        <w:rPr>
          <w:rFonts w:ascii="Times New Roman" w:hAnsi="Times New Roman" w:cs="Times New Roman"/>
          <w:lang w:val="en-GB"/>
        </w:rPr>
        <w:t xml:space="preserve"> to be 10fold higher than the expression of NADA (Figure S1)</w:t>
      </w:r>
      <w:r w:rsidR="00312C75">
        <w:rPr>
          <w:rFonts w:ascii="Times New Roman" w:hAnsi="Times New Roman" w:cs="Times New Roman"/>
          <w:lang w:val="en-GB"/>
        </w:rPr>
        <w:t xml:space="preserve">. This might </w:t>
      </w:r>
      <w:r w:rsidR="00787DED">
        <w:rPr>
          <w:rFonts w:ascii="Times New Roman" w:hAnsi="Times New Roman" w:cs="Times New Roman"/>
          <w:lang w:val="en-GB"/>
        </w:rPr>
        <w:t>provide an explanation</w:t>
      </w:r>
      <w:r w:rsidR="00312C75">
        <w:rPr>
          <w:rFonts w:ascii="Times New Roman" w:hAnsi="Times New Roman" w:cs="Times New Roman"/>
          <w:lang w:val="en-GB"/>
        </w:rPr>
        <w:t xml:space="preserve"> why we find NADA predominantly in bacteria, yeast and plants, organisms that show high division rates. Under these conditions protein expression costs are assumed to have a high impact on metabolic performance and thus </w:t>
      </w:r>
      <w:r w:rsidR="00787DED">
        <w:rPr>
          <w:rFonts w:ascii="Times New Roman" w:hAnsi="Times New Roman" w:cs="Times New Roman"/>
          <w:lang w:val="en-GB"/>
        </w:rPr>
        <w:t xml:space="preserve">pathways </w:t>
      </w:r>
      <w:r w:rsidR="0035179F">
        <w:rPr>
          <w:rFonts w:ascii="Times New Roman" w:hAnsi="Times New Roman" w:cs="Times New Roman"/>
          <w:lang w:val="en-GB"/>
        </w:rPr>
        <w:t xml:space="preserve">where </w:t>
      </w:r>
      <w:r w:rsidR="00312C75">
        <w:rPr>
          <w:rFonts w:ascii="Times New Roman" w:hAnsi="Times New Roman" w:cs="Times New Roman"/>
          <w:lang w:val="en-GB"/>
        </w:rPr>
        <w:t xml:space="preserve">low </w:t>
      </w:r>
      <w:r w:rsidR="0035179F">
        <w:rPr>
          <w:rFonts w:ascii="Times New Roman" w:hAnsi="Times New Roman" w:cs="Times New Roman"/>
          <w:lang w:val="en-GB"/>
        </w:rPr>
        <w:t xml:space="preserve">enzyme </w:t>
      </w:r>
      <w:r w:rsidR="00312C75">
        <w:rPr>
          <w:rFonts w:ascii="Times New Roman" w:hAnsi="Times New Roman" w:cs="Times New Roman"/>
          <w:lang w:val="en-GB"/>
        </w:rPr>
        <w:t xml:space="preserve">expression </w:t>
      </w:r>
      <w:r w:rsidR="0035179F">
        <w:rPr>
          <w:rFonts w:ascii="Times New Roman" w:hAnsi="Times New Roman" w:cs="Times New Roman"/>
          <w:lang w:val="en-GB"/>
        </w:rPr>
        <w:t>suffices,</w:t>
      </w:r>
      <w:r w:rsidR="00787DED">
        <w:rPr>
          <w:rFonts w:ascii="Times New Roman" w:hAnsi="Times New Roman" w:cs="Times New Roman"/>
          <w:lang w:val="en-GB"/>
        </w:rPr>
        <w:t xml:space="preserve"> </w:t>
      </w:r>
      <w:r w:rsidR="00312C75">
        <w:rPr>
          <w:rFonts w:ascii="Times New Roman" w:hAnsi="Times New Roman" w:cs="Times New Roman"/>
          <w:lang w:val="en-GB"/>
        </w:rPr>
        <w:t xml:space="preserve">might </w:t>
      </w:r>
      <w:r w:rsidR="00787DED">
        <w:rPr>
          <w:rFonts w:ascii="Times New Roman" w:hAnsi="Times New Roman" w:cs="Times New Roman"/>
          <w:lang w:val="en-GB"/>
        </w:rPr>
        <w:t>be favourable</w:t>
      </w:r>
      <w:r w:rsidR="0035179F">
        <w:rPr>
          <w:rFonts w:ascii="Times New Roman" w:hAnsi="Times New Roman" w:cs="Times New Roman"/>
          <w:lang w:val="en-GB"/>
        </w:rPr>
        <w:t>,</w:t>
      </w:r>
      <w:r w:rsidR="00787DED">
        <w:rPr>
          <w:rFonts w:ascii="Times New Roman" w:hAnsi="Times New Roman" w:cs="Times New Roman"/>
          <w:lang w:val="en-GB"/>
        </w:rPr>
        <w:t xml:space="preserve"> even </w:t>
      </w:r>
      <w:r w:rsidR="0035179F">
        <w:rPr>
          <w:rFonts w:ascii="Times New Roman" w:hAnsi="Times New Roman" w:cs="Times New Roman"/>
          <w:lang w:val="en-GB"/>
        </w:rPr>
        <w:t>though</w:t>
      </w:r>
      <w:r w:rsidR="00787DED">
        <w:rPr>
          <w:rFonts w:ascii="Times New Roman" w:hAnsi="Times New Roman" w:cs="Times New Roman"/>
          <w:lang w:val="en-GB"/>
        </w:rPr>
        <w:t xml:space="preserve"> the yeast-like pathway has a lower</w:t>
      </w:r>
      <w:r w:rsidR="0035179F">
        <w:rPr>
          <w:rFonts w:ascii="Times New Roman" w:hAnsi="Times New Roman" w:cs="Times New Roman"/>
          <w:lang w:val="en-GB"/>
        </w:rPr>
        <w:t xml:space="preserve"> efficiency</w:t>
      </w:r>
      <w:r w:rsidR="00787DED">
        <w:rPr>
          <w:rFonts w:ascii="Times New Roman" w:hAnsi="Times New Roman" w:cs="Times New Roman"/>
          <w:lang w:val="en-GB"/>
        </w:rPr>
        <w:t xml:space="preserve">. </w:t>
      </w:r>
      <w:commentRangeStart w:id="20"/>
      <w:r w:rsidR="00312C75">
        <w:rPr>
          <w:rFonts w:ascii="Times New Roman" w:hAnsi="Times New Roman" w:cs="Times New Roman"/>
          <w:lang w:val="en-GB"/>
        </w:rPr>
        <w:t>In addition, nitrogen is more readily available to most of these orga</w:t>
      </w:r>
      <w:r w:rsidR="008B2126">
        <w:rPr>
          <w:rFonts w:ascii="Times New Roman" w:hAnsi="Times New Roman" w:cs="Times New Roman"/>
          <w:lang w:val="en-GB"/>
        </w:rPr>
        <w:t>nisms, thus making the loss of nitrogen</w:t>
      </w:r>
      <w:r w:rsidR="00312C75">
        <w:rPr>
          <w:rFonts w:ascii="Times New Roman" w:hAnsi="Times New Roman" w:cs="Times New Roman"/>
          <w:lang w:val="en-GB"/>
        </w:rPr>
        <w:t xml:space="preserve"> due to the initial deamination of Nam less critical.</w:t>
      </w:r>
      <w:commentRangeEnd w:id="20"/>
      <w:r w:rsidR="00312C75">
        <w:rPr>
          <w:rStyle w:val="CommentReference"/>
        </w:rPr>
        <w:commentReference w:id="20"/>
      </w:r>
    </w:p>
    <w:p w14:paraId="522A750B" w14:textId="1B839C56" w:rsidR="003011FB" w:rsidRDefault="00312C75" w:rsidP="006C37FD">
      <w:pPr>
        <w:spacing w:line="480" w:lineRule="auto"/>
        <w:jc w:val="both"/>
        <w:rPr>
          <w:rFonts w:ascii="Times New Roman" w:hAnsi="Times New Roman" w:cs="Times New Roman"/>
          <w:lang w:val="en-GB"/>
        </w:rPr>
      </w:pPr>
      <w:r>
        <w:rPr>
          <w:rFonts w:ascii="Times New Roman" w:hAnsi="Times New Roman" w:cs="Times New Roman"/>
          <w:lang w:val="en-GB"/>
        </w:rPr>
        <w:t xml:space="preserve">But why do we find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predominantly in combination with NNMT</w:t>
      </w:r>
      <w:r w:rsidR="008B2126">
        <w:rPr>
          <w:rFonts w:ascii="Times New Roman" w:hAnsi="Times New Roman" w:cs="Times New Roman"/>
          <w:lang w:val="en-GB"/>
        </w:rPr>
        <w:t xml:space="preserve">, and how does this affect NAD </w:t>
      </w:r>
      <w:r>
        <w:rPr>
          <w:rFonts w:ascii="Times New Roman" w:hAnsi="Times New Roman" w:cs="Times New Roman"/>
          <w:lang w:val="en-GB"/>
        </w:rPr>
        <w:t>consumption flux</w:t>
      </w:r>
      <w:r w:rsidR="00911BB7">
        <w:rPr>
          <w:rFonts w:ascii="Times New Roman" w:hAnsi="Times New Roman" w:cs="Times New Roman"/>
          <w:lang w:val="en-GB"/>
        </w:rPr>
        <w:t xml:space="preserve">. When we simulate the presence and absence of NNMT in the presence of either NADA or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we see that the impact</w:t>
      </w:r>
      <w:r w:rsidR="004C488A">
        <w:rPr>
          <w:rFonts w:ascii="Times New Roman" w:hAnsi="Times New Roman" w:cs="Times New Roman"/>
          <w:lang w:val="en-GB"/>
        </w:rPr>
        <w:t xml:space="preserve"> of NNMT on NAD-concentration is</w:t>
      </w:r>
      <w:r w:rsidR="00911BB7">
        <w:rPr>
          <w:rFonts w:ascii="Times New Roman" w:hAnsi="Times New Roman" w:cs="Times New Roman"/>
          <w:lang w:val="en-GB"/>
        </w:rPr>
        <w:t xml:space="preserve"> quite strong in the presence of NADA but minor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xml:space="preserve"> </w:t>
      </w:r>
      <w:r w:rsidR="00D24150">
        <w:rPr>
          <w:rFonts w:ascii="Times New Roman" w:hAnsi="Times New Roman" w:cs="Times New Roman"/>
          <w:lang w:val="en-GB"/>
        </w:rPr>
        <w:t xml:space="preserve">(Figure 4b and D).  </w:t>
      </w:r>
      <w:r w:rsidR="00911BB7">
        <w:rPr>
          <w:rFonts w:ascii="Times New Roman" w:hAnsi="Times New Roman" w:cs="Times New Roman"/>
          <w:lang w:val="en-GB"/>
        </w:rPr>
        <w:t>When we now</w:t>
      </w:r>
      <w:r w:rsidR="004C488A">
        <w:rPr>
          <w:rFonts w:ascii="Times New Roman" w:hAnsi="Times New Roman" w:cs="Times New Roman"/>
          <w:lang w:val="en-GB"/>
        </w:rPr>
        <w:t xml:space="preserve"> simulate the effect on the NAD </w:t>
      </w:r>
      <w:r w:rsidR="00911BB7">
        <w:rPr>
          <w:rFonts w:ascii="Times New Roman" w:hAnsi="Times New Roman" w:cs="Times New Roman"/>
          <w:lang w:val="en-GB"/>
        </w:rPr>
        <w:t>consumption flux, we see t</w:t>
      </w:r>
      <w:r w:rsidR="008315E1">
        <w:rPr>
          <w:rFonts w:ascii="Times New Roman" w:hAnsi="Times New Roman" w:cs="Times New Roman"/>
          <w:lang w:val="en-GB"/>
        </w:rPr>
        <w:t xml:space="preserve">hat that NNMT increases the NAD </w:t>
      </w:r>
      <w:r w:rsidR="00911BB7">
        <w:rPr>
          <w:rFonts w:ascii="Times New Roman" w:hAnsi="Times New Roman" w:cs="Times New Roman"/>
          <w:lang w:val="en-GB"/>
        </w:rPr>
        <w:t xml:space="preserve">consumption flux under most conditions in the presence of </w:t>
      </w:r>
      <w:proofErr w:type="spellStart"/>
      <w:r w:rsidR="00911BB7">
        <w:rPr>
          <w:rFonts w:ascii="Times New Roman" w:hAnsi="Times New Roman" w:cs="Times New Roman"/>
          <w:lang w:val="en-GB"/>
        </w:rPr>
        <w:t>NamPRT</w:t>
      </w:r>
      <w:proofErr w:type="spellEnd"/>
      <w:r w:rsidR="00911BB7">
        <w:rPr>
          <w:rFonts w:ascii="Times New Roman" w:hAnsi="Times New Roman" w:cs="Times New Roman"/>
          <w:lang w:val="en-GB"/>
        </w:rPr>
        <w:t>, whereas this is only true for high Nam availability in the presence of NADA.</w:t>
      </w:r>
      <w:r w:rsidR="008315E1">
        <w:rPr>
          <w:rFonts w:ascii="Times New Roman" w:hAnsi="Times New Roman" w:cs="Times New Roman"/>
          <w:lang w:val="en-GB"/>
        </w:rPr>
        <w:t xml:space="preserve"> NAD </w:t>
      </w:r>
      <w:r w:rsidR="009B3A30">
        <w:rPr>
          <w:rFonts w:ascii="Times New Roman" w:hAnsi="Times New Roman" w:cs="Times New Roman"/>
          <w:lang w:val="en-GB"/>
        </w:rPr>
        <w:t xml:space="preserve">consumption flux can be further increased by increasing the expression </w:t>
      </w:r>
      <w:proofErr w:type="spellStart"/>
      <w:r w:rsidR="009B3A30">
        <w:rPr>
          <w:rFonts w:ascii="Times New Roman" w:hAnsi="Times New Roman" w:cs="Times New Roman"/>
          <w:lang w:val="en-GB"/>
        </w:rPr>
        <w:t>NamPRT</w:t>
      </w:r>
      <w:proofErr w:type="spellEnd"/>
      <w:r w:rsidR="009B3A30">
        <w:rPr>
          <w:rFonts w:ascii="Times New Roman" w:hAnsi="Times New Roman" w:cs="Times New Roman"/>
          <w:lang w:val="en-GB"/>
        </w:rPr>
        <w:t>, which also compensates the slight reduction in NAD-concentration in the presence of NNMT (se</w:t>
      </w:r>
      <w:r w:rsidR="008315E1">
        <w:rPr>
          <w:rFonts w:ascii="Times New Roman" w:hAnsi="Times New Roman" w:cs="Times New Roman"/>
          <w:lang w:val="en-GB"/>
        </w:rPr>
        <w:t>e</w:t>
      </w:r>
      <w:r w:rsidR="009B3A30">
        <w:rPr>
          <w:rFonts w:ascii="Times New Roman" w:hAnsi="Times New Roman" w:cs="Times New Roman"/>
          <w:lang w:val="en-GB"/>
        </w:rPr>
        <w:t xml:space="preserve"> Figure S2).</w:t>
      </w:r>
      <w:r w:rsidR="003011FB">
        <w:rPr>
          <w:rFonts w:ascii="Times New Roman" w:hAnsi="Times New Roman" w:cs="Times New Roman"/>
          <w:lang w:val="en-GB"/>
        </w:rPr>
        <w:t xml:space="preserve"> These effects are due to two independent properties of the pathways. </w:t>
      </w:r>
    </w:p>
    <w:p w14:paraId="160258A8" w14:textId="207D1831" w:rsidR="009B3A30" w:rsidRDefault="003011FB" w:rsidP="001543BC">
      <w:pPr>
        <w:spacing w:line="480" w:lineRule="auto"/>
        <w:jc w:val="both"/>
        <w:rPr>
          <w:rFonts w:ascii="Times New Roman" w:hAnsi="Times New Roman" w:cs="Times New Roman"/>
          <w:lang w:val="en-GB"/>
        </w:rPr>
      </w:pPr>
      <w:r>
        <w:rPr>
          <w:rFonts w:ascii="Times New Roman" w:hAnsi="Times New Roman" w:cs="Times New Roman"/>
          <w:lang w:val="en-GB"/>
        </w:rPr>
        <w:t xml:space="preserve">These findings can be explained when looking in more detail into the kinetic parameters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NAD c</w:t>
      </w:r>
      <w:r w:rsidR="001543BC">
        <w:rPr>
          <w:rFonts w:ascii="Times New Roman" w:hAnsi="Times New Roman" w:cs="Times New Roman"/>
          <w:lang w:val="en-GB"/>
        </w:rPr>
        <w:t>onsuming enzymes such as Sirt1p. The ability to maintain</w:t>
      </w:r>
      <w:r>
        <w:rPr>
          <w:rFonts w:ascii="Times New Roman" w:hAnsi="Times New Roman" w:cs="Times New Roman"/>
          <w:lang w:val="en-GB"/>
        </w:rPr>
        <w:t xml:space="preserve"> high NAD-concentration </w:t>
      </w:r>
      <w:r w:rsidR="001543BC">
        <w:rPr>
          <w:rFonts w:ascii="Times New Roman" w:hAnsi="Times New Roman" w:cs="Times New Roman"/>
          <w:lang w:val="en-GB"/>
        </w:rPr>
        <w:t xml:space="preserve">in the presence of NNMT and at low Nam availability, </w:t>
      </w:r>
      <w:r>
        <w:rPr>
          <w:rFonts w:ascii="Times New Roman" w:hAnsi="Times New Roman" w:cs="Times New Roman"/>
          <w:lang w:val="en-GB"/>
        </w:rPr>
        <w:t xml:space="preserve">is due to the very high affinity of </w:t>
      </w:r>
      <w:proofErr w:type="spellStart"/>
      <w:r>
        <w:rPr>
          <w:rFonts w:ascii="Times New Roman" w:hAnsi="Times New Roman" w:cs="Times New Roman"/>
          <w:lang w:val="en-GB"/>
        </w:rPr>
        <w:t>NamPRT</w:t>
      </w:r>
      <w:proofErr w:type="spellEnd"/>
      <w:r w:rsidR="001543BC">
        <w:rPr>
          <w:rFonts w:ascii="Times New Roman" w:hAnsi="Times New Roman" w:cs="Times New Roman"/>
          <w:lang w:val="en-GB"/>
        </w:rPr>
        <w:t xml:space="preserve"> for its substrate, having a half saturation constant (Km) in the low </w:t>
      </w:r>
      <w:proofErr w:type="spellStart"/>
      <w:r w:rsidR="001543BC">
        <w:rPr>
          <w:rFonts w:ascii="Times New Roman" w:hAnsi="Times New Roman" w:cs="Times New Roman"/>
          <w:lang w:val="en-GB"/>
        </w:rPr>
        <w:t>nM</w:t>
      </w:r>
      <w:proofErr w:type="spellEnd"/>
      <w:r w:rsidR="001543BC">
        <w:rPr>
          <w:rFonts w:ascii="Times New Roman" w:hAnsi="Times New Roman" w:cs="Times New Roman"/>
          <w:lang w:val="en-GB"/>
        </w:rPr>
        <w:t xml:space="preserve"> rage. </w:t>
      </w:r>
      <w:r>
        <w:rPr>
          <w:rFonts w:ascii="Times New Roman" w:hAnsi="Times New Roman" w:cs="Times New Roman"/>
          <w:lang w:val="en-GB"/>
        </w:rPr>
        <w:t xml:space="preserve"> </w:t>
      </w:r>
      <w:r w:rsidR="001543BC">
        <w:rPr>
          <w:rFonts w:ascii="Times New Roman" w:hAnsi="Times New Roman" w:cs="Times New Roman"/>
          <w:lang w:val="en-GB"/>
        </w:rPr>
        <w:t xml:space="preserve">The increase of NAD </w:t>
      </w:r>
      <w:r>
        <w:rPr>
          <w:rFonts w:ascii="Times New Roman" w:hAnsi="Times New Roman" w:cs="Times New Roman"/>
          <w:lang w:val="en-GB"/>
        </w:rPr>
        <w:t xml:space="preserve">consumption </w:t>
      </w:r>
      <w:r w:rsidR="001543BC">
        <w:rPr>
          <w:rFonts w:ascii="Times New Roman" w:hAnsi="Times New Roman" w:cs="Times New Roman"/>
          <w:lang w:val="en-GB"/>
        </w:rPr>
        <w:lastRenderedPageBreak/>
        <w:t xml:space="preserve">flux, however, is caused by the fact that most NAD consuming enzymes are inhibited </w:t>
      </w:r>
      <w:r>
        <w:rPr>
          <w:rFonts w:ascii="Times New Roman" w:hAnsi="Times New Roman" w:cs="Times New Roman"/>
          <w:lang w:val="en-GB"/>
        </w:rPr>
        <w:t xml:space="preserve">by </w:t>
      </w:r>
      <w:r w:rsidR="001543BC">
        <w:rPr>
          <w:rFonts w:ascii="Times New Roman" w:hAnsi="Times New Roman" w:cs="Times New Roman"/>
          <w:lang w:val="en-GB"/>
        </w:rPr>
        <w:t xml:space="preserve">their product </w:t>
      </w:r>
      <w:r>
        <w:rPr>
          <w:rFonts w:ascii="Times New Roman" w:hAnsi="Times New Roman" w:cs="Times New Roman"/>
          <w:lang w:val="en-GB"/>
        </w:rPr>
        <w:t xml:space="preserve">Nam. </w:t>
      </w:r>
      <w:r w:rsidR="001543BC">
        <w:rPr>
          <w:rFonts w:ascii="Times New Roman" w:hAnsi="Times New Roman" w:cs="Times New Roman"/>
          <w:lang w:val="en-GB"/>
        </w:rPr>
        <w:t>Providing the reason why</w:t>
      </w:r>
      <w:r>
        <w:rPr>
          <w:rFonts w:ascii="Times New Roman" w:hAnsi="Times New Roman" w:cs="Times New Roman"/>
          <w:lang w:val="en-GB"/>
        </w:rPr>
        <w:t xml:space="preserve"> </w:t>
      </w:r>
      <w:r w:rsidR="001543BC">
        <w:rPr>
          <w:rFonts w:ascii="Times New Roman" w:hAnsi="Times New Roman" w:cs="Times New Roman"/>
          <w:lang w:val="en-GB"/>
        </w:rPr>
        <w:t xml:space="preserve">the presence of </w:t>
      </w:r>
      <w:r>
        <w:rPr>
          <w:rFonts w:ascii="Times New Roman" w:hAnsi="Times New Roman" w:cs="Times New Roman"/>
          <w:lang w:val="en-GB"/>
        </w:rPr>
        <w:t>NNMT enable</w:t>
      </w:r>
      <w:r w:rsidR="001543BC">
        <w:rPr>
          <w:rFonts w:ascii="Times New Roman" w:hAnsi="Times New Roman" w:cs="Times New Roman"/>
          <w:lang w:val="en-GB"/>
        </w:rPr>
        <w:t>s</w:t>
      </w:r>
      <w:r>
        <w:rPr>
          <w:rFonts w:ascii="Times New Roman" w:hAnsi="Times New Roman" w:cs="Times New Roman"/>
          <w:lang w:val="en-GB"/>
        </w:rPr>
        <w:t xml:space="preserve"> higher NAD-consumption </w:t>
      </w:r>
      <w:r w:rsidR="001543BC">
        <w:rPr>
          <w:rFonts w:ascii="Times New Roman" w:hAnsi="Times New Roman" w:cs="Times New Roman"/>
          <w:lang w:val="en-GB"/>
        </w:rPr>
        <w:t>fluxes.</w:t>
      </w:r>
      <w:r>
        <w:rPr>
          <w:rFonts w:ascii="Times New Roman" w:hAnsi="Times New Roman" w:cs="Times New Roman"/>
          <w:lang w:val="en-GB"/>
        </w:rPr>
        <w:t xml:space="preserve"> </w:t>
      </w:r>
    </w:p>
    <w:p w14:paraId="640483BC" w14:textId="51A7A3F7" w:rsidR="003D183B" w:rsidRDefault="009B3A30" w:rsidP="00C563A4">
      <w:pPr>
        <w:spacing w:line="480" w:lineRule="auto"/>
        <w:jc w:val="both"/>
        <w:rPr>
          <w:rFonts w:ascii="Times New Roman" w:hAnsi="Times New Roman" w:cs="Times New Roman"/>
          <w:lang w:val="en-GB"/>
        </w:rPr>
      </w:pPr>
      <w:r>
        <w:rPr>
          <w:rFonts w:ascii="Times New Roman" w:hAnsi="Times New Roman" w:cs="Times New Roman"/>
          <w:lang w:val="en-GB"/>
        </w:rPr>
        <w:t xml:space="preserve">As the substrate affinity </w:t>
      </w:r>
      <w:r w:rsidR="008315E1">
        <w:rPr>
          <w:rFonts w:ascii="Times New Roman" w:hAnsi="Times New Roman" w:cs="Times New Roman"/>
          <w:lang w:val="en-GB"/>
        </w:rPr>
        <w:t xml:space="preserve">and thus the half saturation constant Km </w:t>
      </w:r>
      <w:r>
        <w:rPr>
          <w:rFonts w:ascii="Times New Roman" w:hAnsi="Times New Roman" w:cs="Times New Roman"/>
          <w:lang w:val="en-GB"/>
        </w:rPr>
        <w:t xml:space="preserve">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for Nam is extremely high (in the low </w:t>
      </w:r>
      <w:proofErr w:type="spellStart"/>
      <w:r>
        <w:rPr>
          <w:rFonts w:ascii="Times New Roman" w:hAnsi="Times New Roman" w:cs="Times New Roman"/>
          <w:lang w:val="en-GB"/>
        </w:rPr>
        <w:t>nM</w:t>
      </w:r>
      <w:proofErr w:type="spellEnd"/>
      <w:r>
        <w:rPr>
          <w:rFonts w:ascii="Times New Roman" w:hAnsi="Times New Roman" w:cs="Times New Roman"/>
          <w:lang w:val="en-GB"/>
        </w:rPr>
        <w:t xml:space="preserve"> range) and as this might not have been the case throughout evolution, we next analysed the effect of the </w:t>
      </w:r>
      <w:proofErr w:type="spellStart"/>
      <w:r w:rsidR="008315E1">
        <w:rPr>
          <w:rFonts w:ascii="Times New Roman" w:hAnsi="Times New Roman" w:cs="Times New Roman"/>
          <w:lang w:val="en-GB"/>
        </w:rPr>
        <w:t>NamPRT</w:t>
      </w:r>
      <w:proofErr w:type="spellEnd"/>
      <w:r w:rsidR="008315E1">
        <w:rPr>
          <w:rFonts w:ascii="Times New Roman" w:hAnsi="Times New Roman" w:cs="Times New Roman"/>
          <w:lang w:val="en-GB"/>
        </w:rPr>
        <w:t>-</w:t>
      </w:r>
      <w:r>
        <w:rPr>
          <w:rFonts w:ascii="Times New Roman" w:hAnsi="Times New Roman" w:cs="Times New Roman"/>
          <w:lang w:val="en-GB"/>
        </w:rPr>
        <w:t>Km</w:t>
      </w:r>
      <w:r w:rsidR="008315E1">
        <w:rPr>
          <w:rFonts w:ascii="Times New Roman" w:hAnsi="Times New Roman" w:cs="Times New Roman"/>
          <w:lang w:val="en-GB"/>
        </w:rPr>
        <w:t xml:space="preserve"> on NAD steady state concentration and NAD consumption flux</w:t>
      </w:r>
      <w:r>
        <w:rPr>
          <w:rFonts w:ascii="Times New Roman" w:hAnsi="Times New Roman" w:cs="Times New Roman"/>
          <w:lang w:val="en-GB"/>
        </w:rPr>
        <w:t xml:space="preserve">, leaving all other kinetic parameters constant. In the absence of NNMT (Figure 5A-B) the Km has very little effect on steady </w:t>
      </w:r>
      <w:r w:rsidR="008315E1">
        <w:rPr>
          <w:rFonts w:ascii="Times New Roman" w:hAnsi="Times New Roman" w:cs="Times New Roman"/>
          <w:lang w:val="en-GB"/>
        </w:rPr>
        <w:t xml:space="preserve">state NAD concentration and NAD </w:t>
      </w:r>
      <w:r>
        <w:rPr>
          <w:rFonts w:ascii="Times New Roman" w:hAnsi="Times New Roman" w:cs="Times New Roman"/>
          <w:lang w:val="en-GB"/>
        </w:rPr>
        <w:t>consumption flux</w:t>
      </w:r>
      <w:r w:rsidR="008315E1">
        <w:rPr>
          <w:rFonts w:ascii="Times New Roman" w:hAnsi="Times New Roman" w:cs="Times New Roman"/>
          <w:lang w:val="en-GB"/>
        </w:rPr>
        <w:t>. Without NNMT NAD concentration and consumption flux</w:t>
      </w:r>
      <w:r w:rsidR="003D183B">
        <w:rPr>
          <w:rFonts w:ascii="Times New Roman" w:hAnsi="Times New Roman" w:cs="Times New Roman"/>
          <w:lang w:val="en-GB"/>
        </w:rPr>
        <w:t xml:space="preserve"> </w:t>
      </w:r>
      <w:r w:rsidR="008315E1">
        <w:rPr>
          <w:rFonts w:ascii="Times New Roman" w:hAnsi="Times New Roman" w:cs="Times New Roman"/>
          <w:lang w:val="en-GB"/>
        </w:rPr>
        <w:t>are both considerably</w:t>
      </w:r>
      <w:r w:rsidR="003D183B">
        <w:rPr>
          <w:rFonts w:ascii="Times New Roman" w:hAnsi="Times New Roman" w:cs="Times New Roman"/>
          <w:lang w:val="en-GB"/>
        </w:rPr>
        <w:t xml:space="preserve"> affected by cell division rates at least if the enzyme expression is kept constant.</w:t>
      </w:r>
      <w:r>
        <w:rPr>
          <w:rFonts w:ascii="Times New Roman" w:hAnsi="Times New Roman" w:cs="Times New Roman"/>
          <w:lang w:val="en-GB"/>
        </w:rPr>
        <w:t xml:space="preserve"> </w:t>
      </w:r>
      <w:r w:rsidR="003D183B">
        <w:rPr>
          <w:rFonts w:ascii="Times New Roman" w:hAnsi="Times New Roman" w:cs="Times New Roman"/>
          <w:lang w:val="en-GB"/>
        </w:rPr>
        <w:t xml:space="preserve">This is of course an artificial scenario, as one would assume organisms to regulate enzyme expression to achieve similar levels of metabolite concentrations instead. </w:t>
      </w:r>
      <w:r w:rsidR="008315E1">
        <w:rPr>
          <w:rFonts w:ascii="Times New Roman" w:hAnsi="Times New Roman" w:cs="Times New Roman"/>
          <w:lang w:val="en-GB"/>
        </w:rPr>
        <w:t>In</w:t>
      </w:r>
      <w:r w:rsidR="003D183B">
        <w:rPr>
          <w:rFonts w:ascii="Times New Roman" w:hAnsi="Times New Roman" w:cs="Times New Roman"/>
          <w:lang w:val="en-GB"/>
        </w:rPr>
        <w:t xml:space="preserve"> the absence of NNMT t</w:t>
      </w:r>
      <w:r w:rsidR="008315E1">
        <w:rPr>
          <w:rFonts w:ascii="Times New Roman" w:hAnsi="Times New Roman" w:cs="Times New Roman"/>
          <w:lang w:val="en-GB"/>
        </w:rPr>
        <w:t xml:space="preserve">here appears furthermore to be a trade-off between achievable steady state NAD concentration and NAD </w:t>
      </w:r>
      <w:r w:rsidR="003D183B">
        <w:rPr>
          <w:rFonts w:ascii="Times New Roman" w:hAnsi="Times New Roman" w:cs="Times New Roman"/>
          <w:lang w:val="en-GB"/>
        </w:rPr>
        <w:t>consumption flux.</w:t>
      </w:r>
    </w:p>
    <w:p w14:paraId="1609C679" w14:textId="28FC1BC4" w:rsidR="009B3A30" w:rsidRDefault="003D183B" w:rsidP="001D52F7">
      <w:pPr>
        <w:spacing w:line="480" w:lineRule="auto"/>
        <w:jc w:val="both"/>
        <w:rPr>
          <w:rFonts w:ascii="Times New Roman" w:hAnsi="Times New Roman" w:cs="Times New Roman"/>
          <w:lang w:val="en-GB"/>
        </w:rPr>
      </w:pPr>
      <w:r>
        <w:rPr>
          <w:rFonts w:ascii="Times New Roman" w:hAnsi="Times New Roman" w:cs="Times New Roman"/>
          <w:lang w:val="en-GB"/>
        </w:rPr>
        <w:t>In</w:t>
      </w:r>
      <w:r w:rsidR="009B3A30">
        <w:rPr>
          <w:rFonts w:ascii="Times New Roman" w:hAnsi="Times New Roman" w:cs="Times New Roman"/>
          <w:lang w:val="en-GB"/>
        </w:rPr>
        <w:t xml:space="preserve"> the presence of NNMT, NAD-consump</w:t>
      </w:r>
      <w:r>
        <w:rPr>
          <w:rFonts w:ascii="Times New Roman" w:hAnsi="Times New Roman" w:cs="Times New Roman"/>
          <w:lang w:val="en-GB"/>
        </w:rPr>
        <w:t xml:space="preserve">tion flux and NAD concentration, </w:t>
      </w:r>
      <w:r w:rsidR="009B3A30">
        <w:rPr>
          <w:rFonts w:ascii="Times New Roman" w:hAnsi="Times New Roman" w:cs="Times New Roman"/>
          <w:lang w:val="en-GB"/>
        </w:rPr>
        <w:t>increases with decreasing Km values (Figure 5A-D)</w:t>
      </w:r>
      <w:r>
        <w:rPr>
          <w:rFonts w:ascii="Times New Roman" w:hAnsi="Times New Roman" w:cs="Times New Roman"/>
          <w:lang w:val="en-GB"/>
        </w:rPr>
        <w:t xml:space="preserve">. </w:t>
      </w:r>
      <w:r w:rsidR="001D52F7">
        <w:rPr>
          <w:rFonts w:ascii="Times New Roman" w:hAnsi="Times New Roman" w:cs="Times New Roman"/>
          <w:lang w:val="en-GB"/>
        </w:rPr>
        <w:t>And we</w:t>
      </w:r>
      <w:r>
        <w:rPr>
          <w:rFonts w:ascii="Times New Roman" w:hAnsi="Times New Roman" w:cs="Times New Roman"/>
          <w:lang w:val="en-GB"/>
        </w:rPr>
        <w:t xml:space="preserve"> note, that both the NAD steady state concentration and the consumption flux is relatively stable over a wide range of cell division rates even at constant expression levels of the involved enzymes, suggesting that NNMT might have an important role to maintain homeostasis of NAD-metabolism. </w:t>
      </w:r>
    </w:p>
    <w:p w14:paraId="4D0C0C4D" w14:textId="495D24CF" w:rsidR="007D1A8D" w:rsidRDefault="007D1A8D" w:rsidP="00954B60">
      <w:pPr>
        <w:spacing w:line="480" w:lineRule="auto"/>
        <w:jc w:val="both"/>
        <w:rPr>
          <w:rFonts w:ascii="Times New Roman" w:hAnsi="Times New Roman" w:cs="Times New Roman"/>
          <w:lang w:val="en-GB"/>
        </w:rPr>
      </w:pPr>
      <w:r>
        <w:rPr>
          <w:rFonts w:ascii="Times New Roman" w:hAnsi="Times New Roman" w:cs="Times New Roman"/>
          <w:lang w:val="en-GB"/>
        </w:rPr>
        <w:t xml:space="preserve">When we </w:t>
      </w:r>
      <w:r w:rsidR="00954B60">
        <w:rPr>
          <w:rFonts w:ascii="Times New Roman" w:hAnsi="Times New Roman" w:cs="Times New Roman"/>
          <w:lang w:val="en-GB"/>
        </w:rPr>
        <w:t xml:space="preserve">compare NAD consumption and NAD </w:t>
      </w:r>
      <w:r>
        <w:rPr>
          <w:rFonts w:ascii="Times New Roman" w:hAnsi="Times New Roman" w:cs="Times New Roman"/>
          <w:lang w:val="en-GB"/>
        </w:rPr>
        <w:t xml:space="preserve">concentration with and without NNMT with two different substrate affinities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we see that at a Km of 100nM, which is in the range of the Km of NAPRT for its substrate, or the Km of NADA for Nam, we </w:t>
      </w:r>
      <w:r w:rsidR="00E959B1">
        <w:rPr>
          <w:rFonts w:ascii="Times New Roman" w:hAnsi="Times New Roman" w:cs="Times New Roman"/>
          <w:lang w:val="en-GB"/>
        </w:rPr>
        <w:t xml:space="preserve">see that NAD consumption flux is only higher with NNMT at </w:t>
      </w:r>
      <w:r w:rsidR="00E959B1">
        <w:rPr>
          <w:rFonts w:ascii="Times New Roman" w:hAnsi="Times New Roman" w:cs="Times New Roman"/>
          <w:lang w:val="en-GB"/>
        </w:rPr>
        <w:lastRenderedPageBreak/>
        <w:t>low cell division rates, whereas at</w:t>
      </w:r>
      <w:r w:rsidR="00954B60">
        <w:rPr>
          <w:rFonts w:ascii="Times New Roman" w:hAnsi="Times New Roman" w:cs="Times New Roman"/>
          <w:lang w:val="en-GB"/>
        </w:rPr>
        <w:t xml:space="preserve"> high division rates higher NAD </w:t>
      </w:r>
      <w:r w:rsidR="00E959B1">
        <w:rPr>
          <w:rFonts w:ascii="Times New Roman" w:hAnsi="Times New Roman" w:cs="Times New Roman"/>
          <w:lang w:val="en-GB"/>
        </w:rPr>
        <w:t>consumption fluxes are achieved without NNMT</w:t>
      </w:r>
      <w:r w:rsidR="00D567F2">
        <w:rPr>
          <w:rFonts w:ascii="Times New Roman" w:hAnsi="Times New Roman" w:cs="Times New Roman"/>
          <w:lang w:val="en-GB"/>
        </w:rPr>
        <w:t xml:space="preserve"> (Figure 5 E-F)</w:t>
      </w:r>
      <w:r w:rsidR="00E959B1">
        <w:rPr>
          <w:rFonts w:ascii="Times New Roman" w:hAnsi="Times New Roman" w:cs="Times New Roman"/>
          <w:lang w:val="en-GB"/>
        </w:rPr>
        <w:t>.</w:t>
      </w:r>
      <w:r w:rsidR="00D2323C">
        <w:rPr>
          <w:rFonts w:ascii="Times New Roman" w:hAnsi="Times New Roman" w:cs="Times New Roman"/>
          <w:lang w:val="en-GB"/>
        </w:rPr>
        <w:t xml:space="preserve"> </w:t>
      </w:r>
      <w:commentRangeStart w:id="21"/>
      <w:r w:rsidR="00CA5D98">
        <w:rPr>
          <w:rFonts w:ascii="Times New Roman" w:hAnsi="Times New Roman" w:cs="Times New Roman"/>
          <w:lang w:val="en-GB"/>
        </w:rPr>
        <w:t xml:space="preserve">This might explain why we do not find NNMT in organism that tend to have high growth rates. </w:t>
      </w:r>
      <w:commentRangeEnd w:id="21"/>
      <w:r w:rsidR="00CA5D98">
        <w:rPr>
          <w:rStyle w:val="CommentReference"/>
        </w:rPr>
        <w:commentReference w:id="21"/>
      </w:r>
      <w:r w:rsidR="00CA5D98">
        <w:rPr>
          <w:rFonts w:ascii="Times New Roman" w:hAnsi="Times New Roman" w:cs="Times New Roman"/>
          <w:lang w:val="en-GB"/>
        </w:rPr>
        <w:t xml:space="preserve">Our analysis also suggests that NNMT might have exerted an evolutionary driving force on the substrate affinity of </w:t>
      </w:r>
      <w:proofErr w:type="spellStart"/>
      <w:r w:rsidR="00CA5D98">
        <w:rPr>
          <w:rFonts w:ascii="Times New Roman" w:hAnsi="Times New Roman" w:cs="Times New Roman"/>
          <w:lang w:val="en-GB"/>
        </w:rPr>
        <w:t>NamPRT</w:t>
      </w:r>
      <w:proofErr w:type="spellEnd"/>
      <w:r w:rsidR="00CA5D98">
        <w:rPr>
          <w:rFonts w:ascii="Times New Roman" w:hAnsi="Times New Roman" w:cs="Times New Roman"/>
          <w:lang w:val="en-GB"/>
        </w:rPr>
        <w:t xml:space="preserve">, explaining the extreme values found </w:t>
      </w:r>
      <w:r w:rsidR="00954B60">
        <w:rPr>
          <w:rFonts w:ascii="Times New Roman" w:hAnsi="Times New Roman" w:cs="Times New Roman"/>
          <w:lang w:val="en-GB"/>
        </w:rPr>
        <w:t>for</w:t>
      </w:r>
      <w:r w:rsidR="00CA5D98">
        <w:rPr>
          <w:rFonts w:ascii="Times New Roman" w:hAnsi="Times New Roman" w:cs="Times New Roman"/>
          <w:lang w:val="en-GB"/>
        </w:rPr>
        <w:t xml:space="preserve"> the human enzyme.  </w:t>
      </w:r>
    </w:p>
    <w:p w14:paraId="781FD246" w14:textId="578CA934" w:rsidR="00CA5D98" w:rsidRDefault="00CA5D98" w:rsidP="00633386">
      <w:pPr>
        <w:spacing w:line="480" w:lineRule="auto"/>
        <w:jc w:val="both"/>
        <w:rPr>
          <w:rFonts w:ascii="Times New Roman" w:hAnsi="Times New Roman" w:cs="Times New Roman"/>
          <w:lang w:val="en-GB"/>
        </w:rPr>
      </w:pPr>
      <w:r>
        <w:rPr>
          <w:rFonts w:ascii="Times New Roman" w:hAnsi="Times New Roman" w:cs="Times New Roman"/>
          <w:lang w:val="en-GB"/>
        </w:rPr>
        <w:t xml:space="preserve">But pathway dynamics are of course not solely dependent on one enzyme. Thus, what is the impact of the substrate affinity of NNMT </w:t>
      </w:r>
      <w:r w:rsidR="00954B60">
        <w:rPr>
          <w:rFonts w:ascii="Times New Roman" w:hAnsi="Times New Roman" w:cs="Times New Roman"/>
          <w:lang w:val="en-GB"/>
        </w:rPr>
        <w:t xml:space="preserve">that </w:t>
      </w:r>
      <w:r>
        <w:rPr>
          <w:rFonts w:ascii="Times New Roman" w:hAnsi="Times New Roman" w:cs="Times New Roman"/>
          <w:lang w:val="en-GB"/>
        </w:rPr>
        <w:t>is competing wit</w:t>
      </w:r>
      <w:r w:rsidR="00954B60">
        <w:rPr>
          <w:rFonts w:ascii="Times New Roman" w:hAnsi="Times New Roman" w:cs="Times New Roman"/>
          <w:lang w:val="en-GB"/>
        </w:rPr>
        <w:t xml:space="preserve">h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the same substrate?</w:t>
      </w:r>
      <w:r w:rsidR="004C076D">
        <w:rPr>
          <w:rFonts w:ascii="Times New Roman" w:hAnsi="Times New Roman" w:cs="Times New Roman"/>
          <w:lang w:val="en-GB"/>
        </w:rPr>
        <w:t xml:space="preserve"> In F</w:t>
      </w:r>
      <w:r>
        <w:rPr>
          <w:rFonts w:ascii="Times New Roman" w:hAnsi="Times New Roman" w:cs="Times New Roman"/>
          <w:lang w:val="en-GB"/>
        </w:rPr>
        <w:t>igure 6A we see that the</w:t>
      </w:r>
      <w:r w:rsidR="00954B60">
        <w:rPr>
          <w:rFonts w:ascii="Times New Roman" w:hAnsi="Times New Roman" w:cs="Times New Roman"/>
          <w:lang w:val="en-GB"/>
        </w:rPr>
        <w:t xml:space="preserve"> substrate affinity</w:t>
      </w:r>
      <w:r>
        <w:rPr>
          <w:rFonts w:ascii="Times New Roman" w:hAnsi="Times New Roman" w:cs="Times New Roman"/>
          <w:lang w:val="en-GB"/>
        </w:rPr>
        <w:t xml:space="preserve"> values found in the human enzymes</w:t>
      </w:r>
      <w:r w:rsidR="00D567F2">
        <w:rPr>
          <w:rFonts w:ascii="Times New Roman" w:hAnsi="Times New Roman" w:cs="Times New Roman"/>
          <w:lang w:val="en-GB"/>
        </w:rPr>
        <w:t xml:space="preserve"> (indicated by the black stars)</w:t>
      </w:r>
      <w:r>
        <w:rPr>
          <w:rFonts w:ascii="Times New Roman" w:hAnsi="Times New Roman" w:cs="Times New Roman"/>
          <w:lang w:val="en-GB"/>
        </w:rPr>
        <w:t xml:space="preserve"> are actually optimal with respect to both achievable steady state NAD concentration and consumption fluxes. </w:t>
      </w:r>
      <w:r w:rsidR="001370B2">
        <w:rPr>
          <w:rFonts w:ascii="Times New Roman" w:hAnsi="Times New Roman" w:cs="Times New Roman"/>
          <w:lang w:val="en-GB"/>
        </w:rPr>
        <w:t xml:space="preserve">Thus, a further increase of </w:t>
      </w:r>
      <w:r w:rsidR="00954B60">
        <w:rPr>
          <w:rFonts w:ascii="Times New Roman" w:hAnsi="Times New Roman" w:cs="Times New Roman"/>
          <w:lang w:val="en-GB"/>
        </w:rPr>
        <w:t xml:space="preserve">the affinity of </w:t>
      </w:r>
      <w:proofErr w:type="spellStart"/>
      <w:r w:rsidR="00954B60">
        <w:rPr>
          <w:rFonts w:ascii="Times New Roman" w:hAnsi="Times New Roman" w:cs="Times New Roman"/>
          <w:lang w:val="en-GB"/>
        </w:rPr>
        <w:t>NamPRT</w:t>
      </w:r>
      <w:proofErr w:type="spellEnd"/>
      <w:r w:rsidR="00954B60">
        <w:rPr>
          <w:rFonts w:ascii="Times New Roman" w:hAnsi="Times New Roman" w:cs="Times New Roman"/>
          <w:lang w:val="en-GB"/>
        </w:rPr>
        <w:t xml:space="preserve"> for Nam would not provide any advantage.</w:t>
      </w:r>
    </w:p>
    <w:p w14:paraId="445E69BF" w14:textId="315B6217" w:rsidR="00D567F2" w:rsidRPr="00D12D9E" w:rsidRDefault="00D12D9E" w:rsidP="00CA5D98">
      <w:pPr>
        <w:spacing w:line="480" w:lineRule="auto"/>
        <w:jc w:val="both"/>
        <w:rPr>
          <w:rFonts w:ascii="Times New Roman" w:hAnsi="Times New Roman" w:cs="Times New Roman"/>
          <w:b/>
          <w:bCs/>
          <w:lang w:val="en-GB"/>
        </w:rPr>
      </w:pPr>
      <w:commentRangeStart w:id="22"/>
      <w:r w:rsidRPr="00D12D9E">
        <w:rPr>
          <w:rFonts w:ascii="Times New Roman" w:hAnsi="Times New Roman" w:cs="Times New Roman"/>
          <w:b/>
          <w:bCs/>
          <w:lang w:val="en-GB"/>
        </w:rPr>
        <w:t>NAD-consumption without inhibition by Nam</w:t>
      </w:r>
      <w:commentRangeEnd w:id="22"/>
      <w:r>
        <w:rPr>
          <w:rStyle w:val="CommentReference"/>
        </w:rPr>
        <w:commentReference w:id="22"/>
      </w:r>
    </w:p>
    <w:p w14:paraId="6417F93A" w14:textId="039C098C" w:rsidR="003D183B" w:rsidRDefault="00BE1A32"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To see whether we can find evolutionary sequence variations in the protein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that indicate co</w:t>
      </w:r>
      <w:r w:rsidR="00B5030D">
        <w:rPr>
          <w:rFonts w:ascii="Times New Roman" w:hAnsi="Times New Roman" w:cs="Times New Roman"/>
          <w:lang w:val="en-GB"/>
        </w:rPr>
        <w:t>-</w:t>
      </w:r>
      <w:r>
        <w:rPr>
          <w:rFonts w:ascii="Times New Roman" w:hAnsi="Times New Roman" w:cs="Times New Roman"/>
          <w:lang w:val="en-GB"/>
        </w:rPr>
        <w:t xml:space="preserve">evolutionary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upon the appearance of NNMT, we created a sorted alignment of a select</w:t>
      </w:r>
      <w:r w:rsidR="003073A0">
        <w:rPr>
          <w:rFonts w:ascii="Times New Roman" w:hAnsi="Times New Roman" w:cs="Times New Roman"/>
          <w:lang w:val="en-GB"/>
        </w:rPr>
        <w:t>ed</w:t>
      </w:r>
      <w:r>
        <w:rPr>
          <w:rFonts w:ascii="Times New Roman" w:hAnsi="Times New Roman" w:cs="Times New Roman"/>
          <w:lang w:val="en-GB"/>
        </w:rPr>
        <w:t xml:space="preserve"> </w:t>
      </w:r>
      <w:r w:rsidR="007941CB">
        <w:rPr>
          <w:rFonts w:ascii="Times New Roman" w:hAnsi="Times New Roman" w:cs="Times New Roman"/>
          <w:lang w:val="en-GB"/>
        </w:rPr>
        <w:t xml:space="preserve">eukaryotic </w:t>
      </w:r>
      <w:proofErr w:type="spellStart"/>
      <w:r w:rsidR="007941CB">
        <w:rPr>
          <w:rFonts w:ascii="Times New Roman" w:hAnsi="Times New Roman" w:cs="Times New Roman"/>
          <w:lang w:val="en-GB"/>
        </w:rPr>
        <w:t>NamPRT</w:t>
      </w:r>
      <w:proofErr w:type="spellEnd"/>
      <w:r w:rsidR="007941CB">
        <w:rPr>
          <w:rFonts w:ascii="Times New Roman" w:hAnsi="Times New Roman" w:cs="Times New Roman"/>
          <w:lang w:val="en-GB"/>
        </w:rPr>
        <w:t xml:space="preserve"> sequence. As</w:t>
      </w:r>
      <w:r w:rsidR="003073A0">
        <w:rPr>
          <w:rFonts w:ascii="Times New Roman" w:hAnsi="Times New Roman" w:cs="Times New Roman"/>
          <w:lang w:val="en-GB"/>
        </w:rPr>
        <w:t xml:space="preserve"> shown in F</w:t>
      </w:r>
      <w:r w:rsidR="007941CB">
        <w:rPr>
          <w:rFonts w:ascii="Times New Roman" w:hAnsi="Times New Roman" w:cs="Times New Roman"/>
          <w:lang w:val="en-GB"/>
        </w:rPr>
        <w:t xml:space="preserve">igure 7A (unresolved_loop.png) and </w:t>
      </w:r>
      <w:commentRangeStart w:id="23"/>
      <w:r w:rsidR="007941CB">
        <w:rPr>
          <w:rFonts w:ascii="Times New Roman" w:hAnsi="Times New Roman" w:cs="Times New Roman"/>
          <w:lang w:val="en-GB"/>
        </w:rPr>
        <w:t xml:space="preserve">Supplementary Figure 3 </w:t>
      </w:r>
      <w:commentRangeEnd w:id="23"/>
      <w:r w:rsidR="007941CB">
        <w:rPr>
          <w:rStyle w:val="CommentReference"/>
        </w:rPr>
        <w:commentReference w:id="23"/>
      </w:r>
      <w:proofErr w:type="spellStart"/>
      <w:r w:rsidR="003073A0">
        <w:rPr>
          <w:rFonts w:ascii="Times New Roman" w:hAnsi="Times New Roman" w:cs="Times New Roman"/>
          <w:lang w:val="en-GB"/>
        </w:rPr>
        <w:t>deuterostomia</w:t>
      </w:r>
      <w:proofErr w:type="spellEnd"/>
      <w:r w:rsidR="003073A0">
        <w:rPr>
          <w:rFonts w:ascii="Times New Roman" w:hAnsi="Times New Roman" w:cs="Times New Roman"/>
          <w:lang w:val="en-GB"/>
        </w:rPr>
        <w:t xml:space="preserve"> that have only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and NNMT</w:t>
      </w:r>
      <w:r>
        <w:rPr>
          <w:rFonts w:ascii="Times New Roman" w:hAnsi="Times New Roman" w:cs="Times New Roman"/>
          <w:lang w:val="en-GB"/>
        </w:rPr>
        <w:t xml:space="preserve"> </w:t>
      </w:r>
      <w:r w:rsidR="003073A0">
        <w:rPr>
          <w:rFonts w:ascii="Times New Roman" w:hAnsi="Times New Roman" w:cs="Times New Roman"/>
          <w:lang w:val="en-GB"/>
        </w:rPr>
        <w:t xml:space="preserve">(indicated by the number 6 in parenthesis) have an insert of 10 amino acids corresponding to position 43 to 52 of the human enzyme. Looking at the crystal structure of human </w:t>
      </w:r>
      <w:proofErr w:type="spellStart"/>
      <w:r w:rsidR="003073A0">
        <w:rPr>
          <w:rFonts w:ascii="Times New Roman" w:hAnsi="Times New Roman" w:cs="Times New Roman"/>
          <w:lang w:val="en-GB"/>
        </w:rPr>
        <w:t>NamPRT</w:t>
      </w:r>
      <w:proofErr w:type="spellEnd"/>
      <w:r w:rsidR="003073A0">
        <w:rPr>
          <w:rFonts w:ascii="Times New Roman" w:hAnsi="Times New Roman" w:cs="Times New Roman"/>
          <w:lang w:val="en-GB"/>
        </w:rPr>
        <w:t xml:space="preserve"> this se</w:t>
      </w:r>
      <w:r w:rsidR="00B73C66">
        <w:rPr>
          <w:rFonts w:ascii="Times New Roman" w:hAnsi="Times New Roman" w:cs="Times New Roman"/>
          <w:lang w:val="en-GB"/>
        </w:rPr>
        <w:t>quence insertion corresponds to a region that has not been structurally resolved in any of the currently available crystal structures (e.g.</w:t>
      </w:r>
      <w:r w:rsidR="00B73C66">
        <w:fldChar w:fldCharType="begin"/>
      </w:r>
      <w:r w:rsidR="00B73C66"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B73C66">
        <w:fldChar w:fldCharType="separate"/>
      </w:r>
      <w:r w:rsidR="00B73C66" w:rsidRPr="00377490">
        <w:rPr>
          <w:noProof/>
          <w:lang w:val="en-GB"/>
        </w:rPr>
        <w:t>(Wang et al., 2006)</w:t>
      </w:r>
      <w:r w:rsidR="00B73C66">
        <w:fldChar w:fldCharType="end"/>
      </w:r>
      <w:r w:rsidR="00B73C66" w:rsidRPr="00B73C66">
        <w:rPr>
          <w:lang w:val="en-GB"/>
        </w:rPr>
        <w:t xml:space="preserve"> </w:t>
      </w:r>
      <w:r w:rsidR="00B73C66">
        <w:rPr>
          <w:lang w:val="en-GB"/>
        </w:rPr>
        <w:t>structure visualisation Figure 7b)</w:t>
      </w:r>
      <w:r w:rsidR="00B73C66">
        <w:rPr>
          <w:rFonts w:ascii="Times New Roman" w:hAnsi="Times New Roman" w:cs="Times New Roman"/>
          <w:lang w:val="en-GB"/>
        </w:rPr>
        <w:t xml:space="preserve">. Tis unresolved loop structure </w:t>
      </w:r>
      <w:r w:rsidR="003073A0">
        <w:rPr>
          <w:rFonts w:ascii="Times New Roman" w:hAnsi="Times New Roman" w:cs="Times New Roman"/>
          <w:lang w:val="en-GB"/>
        </w:rPr>
        <w:t xml:space="preserve">overlaps with a predicted weak nuclear localisation signal, that is not </w:t>
      </w:r>
      <w:r w:rsidR="00B834DA">
        <w:rPr>
          <w:rFonts w:ascii="Times New Roman" w:hAnsi="Times New Roman" w:cs="Times New Roman"/>
          <w:lang w:val="en-GB"/>
        </w:rPr>
        <w:t>present without</w:t>
      </w:r>
      <w:r w:rsidR="003073A0">
        <w:rPr>
          <w:rFonts w:ascii="Times New Roman" w:hAnsi="Times New Roman" w:cs="Times New Roman"/>
          <w:lang w:val="en-GB"/>
        </w:rPr>
        <w:t xml:space="preserve"> the insertion. The loop is in addition connected to one of the beta-sheets</w:t>
      </w:r>
      <w:r w:rsidR="00961396">
        <w:rPr>
          <w:rFonts w:ascii="Times New Roman" w:hAnsi="Times New Roman" w:cs="Times New Roman"/>
          <w:lang w:val="en-GB"/>
        </w:rPr>
        <w:t xml:space="preserve"> involved in substrate binding, potentially affecting the affinity</w:t>
      </w:r>
      <w:r w:rsidR="00933F30">
        <w:rPr>
          <w:rFonts w:ascii="Times New Roman" w:hAnsi="Times New Roman" w:cs="Times New Roman"/>
          <w:lang w:val="en-GB"/>
        </w:rPr>
        <w:t xml:space="preserve"> or turnover of the enzyme.</w:t>
      </w:r>
    </w:p>
    <w:p w14:paraId="4447D734" w14:textId="4D4623ED" w:rsidR="003073A0" w:rsidRDefault="003073A0" w:rsidP="004C720B">
      <w:pPr>
        <w:spacing w:line="480" w:lineRule="auto"/>
        <w:jc w:val="both"/>
        <w:rPr>
          <w:rFonts w:ascii="Times New Roman" w:hAnsi="Times New Roman" w:cs="Times New Roman"/>
          <w:lang w:val="en-GB"/>
        </w:rPr>
      </w:pPr>
      <w:r>
        <w:rPr>
          <w:rFonts w:ascii="Times New Roman" w:hAnsi="Times New Roman" w:cs="Times New Roman"/>
          <w:lang w:val="en-GB"/>
        </w:rPr>
        <w:lastRenderedPageBreak/>
        <w:t xml:space="preserve">The observed evolutionary change in the primary sequence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could therefore have had different effects</w:t>
      </w:r>
      <w:r w:rsidR="004C720B">
        <w:rPr>
          <w:rFonts w:ascii="Times New Roman" w:hAnsi="Times New Roman" w:cs="Times New Roman"/>
          <w:lang w:val="en-GB"/>
        </w:rPr>
        <w:t>,</w:t>
      </w:r>
      <w:r>
        <w:rPr>
          <w:rFonts w:ascii="Times New Roman" w:hAnsi="Times New Roman" w:cs="Times New Roman"/>
          <w:lang w:val="en-GB"/>
        </w:rPr>
        <w:t xml:space="preserve"> that we wanted to test experimentally. We first investigated whether or not the deletion of AS 43-52 has an effect on the l</w:t>
      </w:r>
      <w:r w:rsidR="004C720B">
        <w:rPr>
          <w:rFonts w:ascii="Times New Roman" w:hAnsi="Times New Roman" w:cs="Times New Roman"/>
          <w:lang w:val="en-GB"/>
        </w:rPr>
        <w:t>ocalisation of the human enzyme. We</w:t>
      </w:r>
      <w:r>
        <w:rPr>
          <w:rFonts w:ascii="Times New Roman" w:hAnsi="Times New Roman" w:cs="Times New Roman"/>
          <w:lang w:val="en-GB"/>
        </w:rPr>
        <w:t xml:space="preserve"> could</w:t>
      </w:r>
      <w:r w:rsidR="004C720B">
        <w:rPr>
          <w:rFonts w:ascii="Times New Roman" w:hAnsi="Times New Roman" w:cs="Times New Roman"/>
          <w:lang w:val="en-GB"/>
        </w:rPr>
        <w:t>, however,</w:t>
      </w:r>
      <w:r>
        <w:rPr>
          <w:rFonts w:ascii="Times New Roman" w:hAnsi="Times New Roman" w:cs="Times New Roman"/>
          <w:lang w:val="en-GB"/>
        </w:rPr>
        <w:t xml:space="preserve"> not detect any changes in subcellular localisation (Figure 7C). </w:t>
      </w:r>
      <w:commentRangeStart w:id="24"/>
      <w:r>
        <w:rPr>
          <w:rFonts w:ascii="Times New Roman" w:hAnsi="Times New Roman" w:cs="Times New Roman"/>
          <w:lang w:val="en-GB"/>
        </w:rPr>
        <w:t xml:space="preserve">Even </w:t>
      </w:r>
      <w:r w:rsidR="004C720B">
        <w:rPr>
          <w:rFonts w:ascii="Times New Roman" w:hAnsi="Times New Roman" w:cs="Times New Roman"/>
          <w:lang w:val="en-GB"/>
        </w:rPr>
        <w:t>though,</w:t>
      </w:r>
      <w:r>
        <w:rPr>
          <w:rFonts w:ascii="Times New Roman" w:hAnsi="Times New Roman" w:cs="Times New Roman"/>
          <w:lang w:val="en-GB"/>
        </w:rPr>
        <w:t xml:space="preserve"> it is still possible that due to dimerization and the presence of the wild typ</w:t>
      </w:r>
      <w:r w:rsidR="00800F9B">
        <w:rPr>
          <w:rFonts w:ascii="Times New Roman" w:hAnsi="Times New Roman" w:cs="Times New Roman"/>
          <w:lang w:val="en-GB"/>
        </w:rPr>
        <w:t xml:space="preserve">e </w:t>
      </w:r>
      <w:proofErr w:type="spellStart"/>
      <w:r w:rsidR="00800F9B">
        <w:rPr>
          <w:rFonts w:ascii="Times New Roman" w:hAnsi="Times New Roman" w:cs="Times New Roman"/>
          <w:lang w:val="en-GB"/>
        </w:rPr>
        <w:t>NamPRT</w:t>
      </w:r>
      <w:proofErr w:type="spellEnd"/>
      <w:r w:rsidR="00800F9B">
        <w:rPr>
          <w:rFonts w:ascii="Times New Roman" w:hAnsi="Times New Roman" w:cs="Times New Roman"/>
          <w:lang w:val="en-GB"/>
        </w:rPr>
        <w:t xml:space="preserve"> in the experiments the deletion of the loop could not exert a dominant effect,</w:t>
      </w:r>
      <w:commentRangeEnd w:id="24"/>
      <w:r w:rsidR="00800F9B">
        <w:rPr>
          <w:rStyle w:val="CommentReference"/>
        </w:rPr>
        <w:commentReference w:id="24"/>
      </w:r>
      <w:r w:rsidR="00800F9B">
        <w:rPr>
          <w:rFonts w:ascii="Times New Roman" w:hAnsi="Times New Roman" w:cs="Times New Roman"/>
          <w:lang w:val="en-GB"/>
        </w:rPr>
        <w:t xml:space="preserve"> we conclude that the </w:t>
      </w:r>
      <w:r w:rsidR="003011FB">
        <w:rPr>
          <w:rFonts w:ascii="Times New Roman" w:hAnsi="Times New Roman" w:cs="Times New Roman"/>
          <w:lang w:val="en-GB"/>
        </w:rPr>
        <w:t xml:space="preserve">partial </w:t>
      </w:r>
      <w:r w:rsidR="00800F9B">
        <w:rPr>
          <w:rFonts w:ascii="Times New Roman" w:hAnsi="Times New Roman" w:cs="Times New Roman"/>
          <w:lang w:val="en-GB"/>
        </w:rPr>
        <w:t xml:space="preserve">nuclear localisation </w:t>
      </w:r>
      <w:r w:rsidR="003011FB">
        <w:rPr>
          <w:rFonts w:ascii="Times New Roman" w:hAnsi="Times New Roman" w:cs="Times New Roman"/>
          <w:lang w:val="en-GB"/>
        </w:rPr>
        <w:t xml:space="preserve">of </w:t>
      </w:r>
      <w:proofErr w:type="spellStart"/>
      <w:r w:rsidR="003011FB">
        <w:rPr>
          <w:rFonts w:ascii="Times New Roman" w:hAnsi="Times New Roman" w:cs="Times New Roman"/>
          <w:lang w:val="en-GB"/>
        </w:rPr>
        <w:t>NamPRT</w:t>
      </w:r>
      <w:proofErr w:type="spellEnd"/>
      <w:r w:rsidR="003011FB">
        <w:rPr>
          <w:rFonts w:ascii="Times New Roman" w:hAnsi="Times New Roman" w:cs="Times New Roman"/>
          <w:lang w:val="en-GB"/>
        </w:rPr>
        <w:t xml:space="preserve"> </w:t>
      </w:r>
      <w:r w:rsidR="00800F9B">
        <w:rPr>
          <w:rFonts w:ascii="Times New Roman" w:hAnsi="Times New Roman" w:cs="Times New Roman"/>
          <w:lang w:val="en-GB"/>
        </w:rPr>
        <w:t xml:space="preserve">is not affected by the deletion. </w:t>
      </w:r>
    </w:p>
    <w:p w14:paraId="238B6FC1" w14:textId="14CB9DAF" w:rsidR="00800F9B" w:rsidRDefault="00800F9B" w:rsidP="003073A0">
      <w:pPr>
        <w:spacing w:line="480" w:lineRule="auto"/>
        <w:jc w:val="both"/>
        <w:rPr>
          <w:rFonts w:ascii="Times New Roman" w:hAnsi="Times New Roman" w:cs="Times New Roman"/>
          <w:lang w:val="en-GB"/>
        </w:rPr>
      </w:pPr>
      <w:r>
        <w:rPr>
          <w:rFonts w:ascii="Times New Roman" w:hAnsi="Times New Roman" w:cs="Times New Roman"/>
          <w:lang w:val="en-GB"/>
        </w:rPr>
        <w:t xml:space="preserve">Due to the extreme affinity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it is very difficult to experimentally analyse potential differences in substrate affinity in the mutated enzyme….</w:t>
      </w:r>
    </w:p>
    <w:p w14:paraId="06C1217B" w14:textId="77777777" w:rsidR="003D183B" w:rsidRPr="00AE401A" w:rsidRDefault="003D183B" w:rsidP="003D183B">
      <w:pPr>
        <w:spacing w:line="480" w:lineRule="auto"/>
        <w:jc w:val="both"/>
        <w:rPr>
          <w:rFonts w:ascii="Times New Roman" w:hAnsi="Times New Roman" w:cs="Times New Roman"/>
          <w:lang w:val="en-GB"/>
        </w:rPr>
      </w:pPr>
    </w:p>
    <w:p w14:paraId="3DB240BD" w14:textId="420C1E2B" w:rsidR="00241A4D" w:rsidRDefault="00012F89" w:rsidP="00891221">
      <w:pPr>
        <w:pStyle w:val="Heading3"/>
        <w:spacing w:line="480" w:lineRule="auto"/>
        <w:jc w:val="both"/>
        <w:rPr>
          <w:rFonts w:ascii="Times New Roman" w:hAnsi="Times New Roman" w:cs="Times New Roman"/>
          <w:lang w:val="en-GB"/>
        </w:rPr>
      </w:pPr>
      <w:r>
        <w:rPr>
          <w:rFonts w:ascii="Times New Roman" w:hAnsi="Times New Roman" w:cs="Times New Roman"/>
          <w:lang w:val="en-GB"/>
        </w:rPr>
        <w:t>Comments and parts of old version not included yet</w:t>
      </w:r>
    </w:p>
    <w:p w14:paraId="279141D8" w14:textId="77777777" w:rsidR="000A2198" w:rsidRDefault="000A2198" w:rsidP="00891221">
      <w:pPr>
        <w:pStyle w:val="Heading3"/>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Results: </w:t>
      </w:r>
    </w:p>
    <w:p w14:paraId="4FD1FA5A" w14:textId="556E14D0" w:rsidR="003011FB" w:rsidRPr="003011FB" w:rsidRDefault="001F5B0E" w:rsidP="003011FB">
      <w:pPr>
        <w:pStyle w:val="Heading3"/>
        <w:numPr>
          <w:ilvl w:val="0"/>
          <w:numId w:val="2"/>
        </w:numPr>
        <w:spacing w:line="480" w:lineRule="auto"/>
        <w:jc w:val="both"/>
        <w:rPr>
          <w:rFonts w:ascii="Times New Roman" w:hAnsi="Times New Roman" w:cs="Times New Roman"/>
          <w:b w:val="0"/>
          <w:color w:val="auto"/>
          <w:lang w:val="en-GB"/>
        </w:rPr>
      </w:pPr>
      <w:r>
        <w:rPr>
          <w:rFonts w:ascii="Times New Roman" w:hAnsi="Times New Roman" w:cs="Times New Roman"/>
          <w:b w:val="0"/>
          <w:color w:val="auto"/>
          <w:lang w:val="en-GB"/>
        </w:rPr>
        <w:t xml:space="preserve">Most strikingly: with the emergence of NNMT in </w:t>
      </w:r>
      <w:proofErr w:type="spellStart"/>
      <w:r>
        <w:rPr>
          <w:rFonts w:ascii="Times New Roman" w:hAnsi="Times New Roman" w:cs="Times New Roman"/>
          <w:b w:val="0"/>
          <w:color w:val="auto"/>
          <w:lang w:val="en-GB"/>
        </w:rPr>
        <w:t>Deutersostomia</w:t>
      </w:r>
      <w:proofErr w:type="spellEnd"/>
      <w:r>
        <w:rPr>
          <w:rFonts w:ascii="Times New Roman" w:hAnsi="Times New Roman" w:cs="Times New Roman"/>
          <w:b w:val="0"/>
          <w:color w:val="auto"/>
          <w:lang w:val="en-GB"/>
        </w:rPr>
        <w:t xml:space="preserve"> NADA becomes minor </w:t>
      </w:r>
      <w:r w:rsidRPr="001F5B0E">
        <w:rPr>
          <w:rFonts w:ascii="Times New Roman" w:hAnsi="Times New Roman" w:cs="Times New Roman"/>
          <w:b w:val="0"/>
          <w:color w:val="auto"/>
          <w:lang w:val="en-GB"/>
        </w:rPr>
        <w:sym w:font="Wingdings" w:char="F0E0"/>
      </w:r>
      <w:r>
        <w:rPr>
          <w:rFonts w:ascii="Times New Roman" w:hAnsi="Times New Roman" w:cs="Times New Roman"/>
          <w:b w:val="0"/>
          <w:color w:val="auto"/>
          <w:lang w:val="en-GB"/>
        </w:rPr>
        <w:t xml:space="preserve"> </w:t>
      </w:r>
      <w:proofErr w:type="spellStart"/>
      <w:r>
        <w:rPr>
          <w:rFonts w:ascii="Times New Roman" w:hAnsi="Times New Roman" w:cs="Times New Roman"/>
          <w:b w:val="0"/>
          <w:color w:val="auto"/>
          <w:lang w:val="en-GB"/>
        </w:rPr>
        <w:t>chordata</w:t>
      </w:r>
      <w:proofErr w:type="spellEnd"/>
      <w:r w:rsidR="006E3ECF">
        <w:rPr>
          <w:rFonts w:ascii="Times New Roman" w:hAnsi="Times New Roman" w:cs="Times New Roman"/>
          <w:b w:val="0"/>
          <w:color w:val="auto"/>
          <w:lang w:val="en-GB"/>
        </w:rPr>
        <w:t>:</w:t>
      </w:r>
      <w:r>
        <w:rPr>
          <w:rFonts w:ascii="Times New Roman" w:hAnsi="Times New Roman" w:cs="Times New Roman"/>
          <w:b w:val="0"/>
          <w:color w:val="auto"/>
          <w:lang w:val="en-GB"/>
        </w:rPr>
        <w:t xml:space="preserve"> NADA disappears</w:t>
      </w:r>
      <w:r w:rsidR="006E3ECF">
        <w:rPr>
          <w:rFonts w:ascii="Times New Roman" w:hAnsi="Times New Roman" w:cs="Times New Roman"/>
          <w:b w:val="0"/>
          <w:color w:val="auto"/>
          <w:lang w:val="en-GB"/>
        </w:rPr>
        <w:t>. These analyses also support the view t</w:t>
      </w:r>
      <w:r w:rsidR="00AD1FC1">
        <w:rPr>
          <w:rFonts w:ascii="Times New Roman" w:hAnsi="Times New Roman" w:cs="Times New Roman"/>
          <w:b w:val="0"/>
          <w:color w:val="auto"/>
          <w:lang w:val="en-GB"/>
        </w:rPr>
        <w:t xml:space="preserve">hat tunicates and </w:t>
      </w:r>
      <w:proofErr w:type="spellStart"/>
      <w:r w:rsidR="00AD1FC1">
        <w:rPr>
          <w:rFonts w:ascii="Times New Roman" w:hAnsi="Times New Roman" w:cs="Times New Roman"/>
          <w:b w:val="0"/>
          <w:color w:val="auto"/>
          <w:lang w:val="en-GB"/>
        </w:rPr>
        <w:t>branchiostoma</w:t>
      </w:r>
      <w:proofErr w:type="spellEnd"/>
      <w:r w:rsidR="006E3ECF">
        <w:rPr>
          <w:rFonts w:ascii="Times New Roman" w:hAnsi="Times New Roman" w:cs="Times New Roman"/>
          <w:b w:val="0"/>
          <w:color w:val="auto"/>
          <w:lang w:val="en-GB"/>
        </w:rPr>
        <w:t xml:space="preserve"> are not part of the phylum </w:t>
      </w:r>
      <w:proofErr w:type="spellStart"/>
      <w:r w:rsidR="006E3ECF">
        <w:rPr>
          <w:rFonts w:ascii="Times New Roman" w:hAnsi="Times New Roman" w:cs="Times New Roman"/>
          <w:b w:val="0"/>
          <w:color w:val="auto"/>
          <w:lang w:val="en-GB"/>
        </w:rPr>
        <w:t>chordata</w:t>
      </w:r>
      <w:proofErr w:type="spellEnd"/>
    </w:p>
    <w:p w14:paraId="15A6796D" w14:textId="77777777" w:rsidR="008F6C91" w:rsidRPr="00AD1FC1" w:rsidRDefault="008F6C91" w:rsidP="00891221">
      <w:pPr>
        <w:spacing w:line="480" w:lineRule="auto"/>
        <w:jc w:val="both"/>
        <w:rPr>
          <w:lang w:val="en-GB"/>
        </w:rPr>
      </w:pPr>
    </w:p>
    <w:p w14:paraId="1BBD74A8" w14:textId="55227CE4" w:rsidR="00272904" w:rsidRDefault="007F0CF5" w:rsidP="00B73C66">
      <w:pPr>
        <w:spacing w:line="480" w:lineRule="auto"/>
        <w:jc w:val="both"/>
        <w:rPr>
          <w:rFonts w:ascii="Times New Roman" w:hAnsi="Times New Roman" w:cs="Times New Roman"/>
          <w:lang w:val="en-GB"/>
        </w:rPr>
      </w:pPr>
      <w:r>
        <w:rPr>
          <w:rFonts w:ascii="Times New Roman" w:hAnsi="Times New Roman" w:cs="Times New Roman"/>
          <w:lang w:val="en-GB"/>
        </w:rPr>
        <w:t xml:space="preserve">In the evolutionary context and additional </w:t>
      </w:r>
      <w:r w:rsidR="002B2858">
        <w:rPr>
          <w:rFonts w:ascii="Times New Roman" w:hAnsi="Times New Roman" w:cs="Times New Roman"/>
          <w:lang w:val="en-GB"/>
        </w:rPr>
        <w:t>question arises</w:t>
      </w:r>
      <w:r>
        <w:rPr>
          <w:rFonts w:ascii="Times New Roman" w:hAnsi="Times New Roman" w:cs="Times New Roman"/>
          <w:lang w:val="en-GB"/>
        </w:rPr>
        <w:t>: W</w:t>
      </w:r>
      <w:r w:rsidR="002B2858">
        <w:rPr>
          <w:rFonts w:ascii="Times New Roman" w:hAnsi="Times New Roman" w:cs="Times New Roman"/>
          <w:lang w:val="en-GB"/>
        </w:rPr>
        <w:t xml:space="preserve">hy </w:t>
      </w:r>
      <w:r>
        <w:rPr>
          <w:rFonts w:ascii="Times New Roman" w:hAnsi="Times New Roman" w:cs="Times New Roman"/>
          <w:lang w:val="en-GB"/>
        </w:rPr>
        <w:t xml:space="preserve">do </w:t>
      </w:r>
      <w:r w:rsidR="002B2858">
        <w:rPr>
          <w:rFonts w:ascii="Times New Roman" w:hAnsi="Times New Roman" w:cs="Times New Roman"/>
          <w:lang w:val="en-GB"/>
        </w:rPr>
        <w:t xml:space="preserve">only a few organisms, mostly less complex animals, express NADA in addition to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Including NADA into the simulations we see that the effect of NADA</w:t>
      </w:r>
      <w:r w:rsidR="005F5D7C">
        <w:rPr>
          <w:rFonts w:ascii="Times New Roman" w:hAnsi="Times New Roman" w:cs="Times New Roman"/>
          <w:lang w:val="en-GB"/>
        </w:rPr>
        <w:t xml:space="preserve"> on NAD-consumption</w:t>
      </w:r>
      <w:r w:rsidR="002B2858">
        <w:rPr>
          <w:rFonts w:ascii="Times New Roman" w:hAnsi="Times New Roman" w:cs="Times New Roman"/>
          <w:lang w:val="en-GB"/>
        </w:rPr>
        <w:t xml:space="preserve"> is very limited in the presence of NNMT (Figure 4F) even at high expression levels (see Suppl. Figure 1</w:t>
      </w:r>
      <w:r w:rsidR="005F5D7C">
        <w:rPr>
          <w:rFonts w:ascii="Times New Roman" w:hAnsi="Times New Roman" w:cs="Times New Roman"/>
          <w:lang w:val="en-GB"/>
        </w:rPr>
        <w:t>C and D</w:t>
      </w:r>
      <w:r w:rsidR="002B2858">
        <w:rPr>
          <w:rFonts w:ascii="Times New Roman" w:hAnsi="Times New Roman" w:cs="Times New Roman"/>
          <w:lang w:val="en-GB"/>
        </w:rPr>
        <w:t xml:space="preserve">) and could be compensated by increased expression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(not shown). </w:t>
      </w:r>
    </w:p>
    <w:p w14:paraId="25880BF6" w14:textId="77777777" w:rsidR="008F6C91" w:rsidRPr="00377490" w:rsidRDefault="002B2858" w:rsidP="00891221">
      <w:pPr>
        <w:spacing w:line="480" w:lineRule="auto"/>
        <w:jc w:val="both"/>
        <w:rPr>
          <w:lang w:val="en-GB"/>
        </w:rPr>
      </w:pPr>
      <w:commentRangeStart w:id="25"/>
      <w:r>
        <w:rPr>
          <w:rFonts w:ascii="Times New Roman" w:hAnsi="Times New Roman" w:cs="Times New Roman"/>
          <w:lang w:val="en-GB"/>
        </w:rPr>
        <w:lastRenderedPageBreak/>
        <w:t xml:space="preserve">Until this point we have neglected compartmentalisation of the pathway. We do however know from previous studies that in early vertebrate development a compartmentalisation of the pathway has occurred reflected by a gene triplication of NMNAT and the occurrence of compartment specific domains called ISTIDs (Lau et al., 2010). Looking at the </w:t>
      </w:r>
      <w:commentRangeStart w:id="26"/>
      <w:r>
        <w:rPr>
          <w:rFonts w:ascii="Times New Roman" w:hAnsi="Times New Roman" w:cs="Times New Roman"/>
          <w:lang w:val="en-GB"/>
        </w:rPr>
        <w:t xml:space="preserve">evolutionary </w:t>
      </w:r>
      <w:proofErr w:type="spellStart"/>
      <w:r>
        <w:rPr>
          <w:rFonts w:ascii="Times New Roman" w:hAnsi="Times New Roman" w:cs="Times New Roman"/>
          <w:lang w:val="en-GB"/>
        </w:rPr>
        <w:t>timepoint</w:t>
      </w:r>
      <w:proofErr w:type="spellEnd"/>
      <w:r>
        <w:rPr>
          <w:rFonts w:ascii="Times New Roman" w:hAnsi="Times New Roman" w:cs="Times New Roman"/>
          <w:lang w:val="en-GB"/>
        </w:rPr>
        <w:t xml:space="preserve"> of appearance</w:t>
      </w:r>
      <w:commentRangeEnd w:id="26"/>
      <w:r>
        <w:commentReference w:id="26"/>
      </w:r>
      <w:r>
        <w:rPr>
          <w:rFonts w:ascii="Times New Roman" w:hAnsi="Times New Roman" w:cs="Times New Roman"/>
          <w:lang w:val="en-GB"/>
        </w:rPr>
        <w:t xml:space="preserve"> of NNMT and the gene triplication of NMNATs, we see that NNMT occurs prior to the gene triplication and the first occurrence of ISTIDs and we have confirmed this in our own analysis </w:t>
      </w:r>
      <w:commentRangeStart w:id="27"/>
      <w:r>
        <w:rPr>
          <w:rFonts w:ascii="Times New Roman" w:hAnsi="Times New Roman" w:cs="Times New Roman"/>
          <w:lang w:val="en-GB"/>
        </w:rPr>
        <w:t>(not shown).</w:t>
      </w:r>
      <w:commentRangeEnd w:id="27"/>
      <w:r w:rsidR="005E06D8">
        <w:rPr>
          <w:rStyle w:val="CommentReference"/>
        </w:rPr>
        <w:commentReference w:id="27"/>
      </w:r>
      <w:commentRangeEnd w:id="25"/>
      <w:r w:rsidR="008812B9">
        <w:rPr>
          <w:rStyle w:val="CommentReference"/>
        </w:rPr>
        <w:commentReference w:id="25"/>
      </w:r>
    </w:p>
    <w:p w14:paraId="75B7750B" w14:textId="77777777" w:rsidR="008F6C91" w:rsidRPr="00377490" w:rsidRDefault="008F6C91" w:rsidP="00891221">
      <w:pPr>
        <w:spacing w:line="480" w:lineRule="auto"/>
        <w:jc w:val="both"/>
        <w:rPr>
          <w:lang w:val="en-GB"/>
        </w:rPr>
      </w:pPr>
    </w:p>
    <w:p w14:paraId="7AE28CD2" w14:textId="56CE526A" w:rsidR="008F6C91" w:rsidRPr="00377490" w:rsidRDefault="002B2858" w:rsidP="009E168A">
      <w:pPr>
        <w:pStyle w:val="Heading3"/>
        <w:spacing w:line="480" w:lineRule="auto"/>
        <w:jc w:val="both"/>
        <w:rPr>
          <w:lang w:val="en-GB"/>
        </w:rPr>
      </w:pPr>
      <w:commentRangeStart w:id="28"/>
      <w:r>
        <w:rPr>
          <w:rFonts w:ascii="Times New Roman" w:hAnsi="Times New Roman" w:cs="Times New Roman"/>
          <w:lang w:val="en-GB"/>
        </w:rPr>
        <w:t>Discussion</w:t>
      </w:r>
      <w:commentRangeEnd w:id="28"/>
      <w:r w:rsidR="009E168A">
        <w:rPr>
          <w:rStyle w:val="CommentReference"/>
          <w:rFonts w:ascii="Cambria" w:hAnsi="Cambria"/>
          <w:b w:val="0"/>
          <w:bCs w:val="0"/>
          <w:color w:val="000000"/>
        </w:rPr>
        <w:commentReference w:id="28"/>
      </w:r>
    </w:p>
    <w:p w14:paraId="60413CE3"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Evolutionary and physiological role of NNMT</w:t>
      </w:r>
    </w:p>
    <w:p w14:paraId="41C9C02F" w14:textId="77777777" w:rsidR="008F6C91" w:rsidRPr="00377490" w:rsidRDefault="008F6C91" w:rsidP="00891221">
      <w:pPr>
        <w:spacing w:line="480" w:lineRule="auto"/>
        <w:jc w:val="both"/>
        <w:rPr>
          <w:lang w:val="en-GB"/>
        </w:rPr>
      </w:pPr>
    </w:p>
    <w:p w14:paraId="73DE9E3E" w14:textId="38A601F8" w:rsidR="008F6C91" w:rsidRPr="00377490" w:rsidRDefault="002B2858" w:rsidP="00891221">
      <w:pPr>
        <w:spacing w:line="480" w:lineRule="auto"/>
        <w:jc w:val="both"/>
        <w:rPr>
          <w:lang w:val="en-GB"/>
        </w:rPr>
      </w:pPr>
      <w:r>
        <w:rPr>
          <w:rFonts w:ascii="Times New Roman" w:hAnsi="Times New Roman" w:cs="Times New Roman"/>
          <w:lang w:val="en-GB"/>
        </w:rPr>
        <w:t>The dynamic interaction between metabolism and signal transduction as well as gene regulation is still not very well understood.  New approaches are required to disentangle the underlying network, helping us to understand how alterations affect human physiology. We here combine phylogenetic analysis and mathematical modelling of a central metabolic pathway supported by experimental analysis to reveal the likely evol</w:t>
      </w:r>
      <w:r w:rsidR="00C14941">
        <w:rPr>
          <w:rFonts w:ascii="Times New Roman" w:hAnsi="Times New Roman" w:cs="Times New Roman"/>
          <w:lang w:val="en-GB"/>
        </w:rPr>
        <w:t xml:space="preserve">utionary development of the NAD biosynthesis and </w:t>
      </w:r>
      <w:r>
        <w:rPr>
          <w:rFonts w:ascii="Times New Roman" w:hAnsi="Times New Roman" w:cs="Times New Roman"/>
          <w:lang w:val="en-GB"/>
        </w:rPr>
        <w:t>consumption pathway and the physiological role of the methyltransferase NNMT.</w:t>
      </w:r>
    </w:p>
    <w:p w14:paraId="3E69A231" w14:textId="37DFEB65" w:rsidR="008F6C91" w:rsidRPr="00377490" w:rsidRDefault="002B2858" w:rsidP="00C14941">
      <w:pPr>
        <w:spacing w:line="480" w:lineRule="auto"/>
        <w:jc w:val="both"/>
        <w:rPr>
          <w:lang w:val="en-GB"/>
        </w:rPr>
      </w:pPr>
      <w:r>
        <w:rPr>
          <w:rFonts w:ascii="Times New Roman" w:hAnsi="Times New Roman" w:cs="Times New Roman"/>
          <w:lang w:val="en-GB"/>
        </w:rPr>
        <w:t xml:space="preserve">We show that the vitamin B3 degrading enzyme </w:t>
      </w:r>
      <w:r w:rsidR="00C14941">
        <w:rPr>
          <w:rFonts w:ascii="Times New Roman" w:hAnsi="Times New Roman" w:cs="Times New Roman"/>
          <w:lang w:val="en-GB"/>
        </w:rPr>
        <w:t xml:space="preserve">NNMT plays a vital role for the diversification of NAD </w:t>
      </w:r>
      <w:r>
        <w:rPr>
          <w:rFonts w:ascii="Times New Roman" w:hAnsi="Times New Roman" w:cs="Times New Roman"/>
          <w:lang w:val="en-GB"/>
        </w:rPr>
        <w:t xml:space="preserve">dependent signalling reactions and </w:t>
      </w:r>
      <w:r w:rsidR="00C14941">
        <w:rPr>
          <w:rFonts w:ascii="Times New Roman" w:hAnsi="Times New Roman" w:cs="Times New Roman"/>
          <w:lang w:val="en-GB"/>
        </w:rPr>
        <w:t xml:space="preserve">potentially also for NAD </w:t>
      </w:r>
      <w:r>
        <w:rPr>
          <w:rFonts w:ascii="Times New Roman" w:hAnsi="Times New Roman" w:cs="Times New Roman"/>
          <w:lang w:val="en-GB"/>
        </w:rPr>
        <w:t xml:space="preserve">homeostasis.  Due to the fact that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has a very high affinity for Nam whereas NNMT has a rather low affinity for it, NNMT is able to remove excess Nam that </w:t>
      </w:r>
      <w:r w:rsidR="00C14941">
        <w:rPr>
          <w:rFonts w:ascii="Times New Roman" w:hAnsi="Times New Roman" w:cs="Times New Roman"/>
          <w:lang w:val="en-GB"/>
        </w:rPr>
        <w:t>would lead to inhibition of NAD depend signalling reactions</w:t>
      </w:r>
      <w:r>
        <w:rPr>
          <w:rFonts w:ascii="Times New Roman" w:hAnsi="Times New Roman" w:cs="Times New Roman"/>
          <w:lang w:val="en-GB"/>
        </w:rPr>
        <w:t xml:space="preserve"> while maintaining NAD-concentrations and even increasing NAD-consumption fluxes.  </w:t>
      </w:r>
    </w:p>
    <w:p w14:paraId="49B641FF" w14:textId="066CE483" w:rsidR="008F6C91" w:rsidRPr="00C14941" w:rsidRDefault="002B2858" w:rsidP="00C14941">
      <w:pPr>
        <w:spacing w:line="480" w:lineRule="auto"/>
        <w:jc w:val="both"/>
        <w:rPr>
          <w:rFonts w:ascii="Times New Roman" w:hAnsi="Times New Roman" w:cs="Times New Roman"/>
          <w:lang w:val="en-GB"/>
        </w:rPr>
      </w:pPr>
      <w:r>
        <w:rPr>
          <w:rFonts w:ascii="Times New Roman" w:hAnsi="Times New Roman" w:cs="Times New Roman"/>
          <w:lang w:val="en-GB"/>
        </w:rPr>
        <w:lastRenderedPageBreak/>
        <w:t xml:space="preserve">The affinities measured for the human enzymes seem to be optimal and further increase in NAD-consumption rates </w:t>
      </w:r>
      <w:r w:rsidR="00C14941">
        <w:rPr>
          <w:rFonts w:ascii="Times New Roman" w:hAnsi="Times New Roman" w:cs="Times New Roman"/>
          <w:lang w:val="en-GB"/>
        </w:rPr>
        <w:t>might</w:t>
      </w:r>
      <w:r>
        <w:rPr>
          <w:rFonts w:ascii="Times New Roman" w:hAnsi="Times New Roman" w:cs="Times New Roman"/>
          <w:lang w:val="en-GB"/>
        </w:rPr>
        <w:t xml:space="preserve"> only enabled</w:t>
      </w:r>
      <w:r w:rsidR="00C14941">
        <w:rPr>
          <w:rFonts w:ascii="Times New Roman" w:hAnsi="Times New Roman" w:cs="Times New Roman"/>
          <w:lang w:val="en-GB"/>
        </w:rPr>
        <w:t xml:space="preserve"> by compartmentalisation of NAD </w:t>
      </w:r>
      <w:r>
        <w:rPr>
          <w:rFonts w:ascii="Times New Roman" w:hAnsi="Times New Roman" w:cs="Times New Roman"/>
          <w:lang w:val="en-GB"/>
        </w:rPr>
        <w:t>biosynthesis</w:t>
      </w:r>
    </w:p>
    <w:p w14:paraId="700EA1C9" w14:textId="77777777" w:rsidR="008F6C91" w:rsidRPr="00E11FCD" w:rsidRDefault="002B2858" w:rsidP="00891221">
      <w:pPr>
        <w:pStyle w:val="Heading4"/>
        <w:spacing w:line="480" w:lineRule="auto"/>
        <w:jc w:val="both"/>
        <w:rPr>
          <w:lang w:val="en-GB"/>
        </w:rPr>
      </w:pPr>
      <w:r>
        <w:rPr>
          <w:rFonts w:ascii="Times New Roman" w:hAnsi="Times New Roman" w:cs="Times New Roman"/>
          <w:lang w:val="en-GB"/>
        </w:rPr>
        <w:t>General applicability</w:t>
      </w:r>
    </w:p>
    <w:p w14:paraId="7C61872A" w14:textId="5A1BA501" w:rsidR="008F6C91" w:rsidRPr="00377490" w:rsidRDefault="002B2858" w:rsidP="00891221">
      <w:pPr>
        <w:spacing w:line="480" w:lineRule="auto"/>
        <w:jc w:val="both"/>
        <w:rPr>
          <w:lang w:val="en-GB"/>
        </w:rPr>
      </w:pPr>
      <w:r>
        <w:rPr>
          <w:rFonts w:ascii="Times New Roman" w:hAnsi="Times New Roman" w:cs="Times New Roman"/>
          <w:lang w:val="en-GB"/>
        </w:rPr>
        <w:t>It is of course impossible to extend our conclusions to other metabolic processes without analysing them in more detail, but we have noted that the metabol</w:t>
      </w:r>
      <w:r w:rsidR="00317574">
        <w:rPr>
          <w:rFonts w:ascii="Times New Roman" w:hAnsi="Times New Roman" w:cs="Times New Roman"/>
          <w:lang w:val="en-GB"/>
        </w:rPr>
        <w:t xml:space="preserve">ism of other vitamins, such as </w:t>
      </w:r>
      <w:r>
        <w:rPr>
          <w:rFonts w:ascii="Times New Roman" w:hAnsi="Times New Roman" w:cs="Times New Roman"/>
          <w:lang w:val="en-GB"/>
        </w:rPr>
        <w:t>pyridoxal</w:t>
      </w:r>
      <w:r w:rsidR="00317574">
        <w:rPr>
          <w:rFonts w:ascii="Times New Roman" w:hAnsi="Times New Roman" w:cs="Times New Roman"/>
          <w:lang w:val="en-GB"/>
        </w:rPr>
        <w:t xml:space="preserve"> (vitamin B6)</w:t>
      </w:r>
      <w:r>
        <w:rPr>
          <w:rFonts w:ascii="Times New Roman" w:hAnsi="Times New Roman" w:cs="Times New Roman"/>
          <w:lang w:val="en-GB"/>
        </w:rPr>
        <w:t xml:space="preserve"> metabolism, also contains vitamin degrading enzymes, that might thus have similar roles. Degrading enzymes do in general not receive the same attention as biosynthetic enzymes, reflected by the observation that NNMT has only recently been analysed in more detail, beside the much earlier recognition of NNMT as potential marker for some types of cance</w:t>
      </w:r>
      <w:r w:rsidR="00C14941">
        <w:rPr>
          <w:rFonts w:ascii="Times New Roman" w:hAnsi="Times New Roman" w:cs="Times New Roman"/>
          <w:lang w:val="en-GB"/>
        </w:rPr>
        <w:t xml:space="preserve">r </w:t>
      </w:r>
      <w:r w:rsidR="00A70E00">
        <w:rPr>
          <w:rFonts w:ascii="Times New Roman" w:hAnsi="Times New Roman" w:cs="Times New Roman"/>
          <w:lang w:val="en-GB"/>
        </w:rPr>
        <w:t>(e.g.  Ref?</w:t>
      </w:r>
      <w:r>
        <w:rPr>
          <w:rFonts w:ascii="Times New Roman" w:hAnsi="Times New Roman" w:cs="Times New Roman"/>
          <w:lang w:val="en-GB"/>
        </w:rPr>
        <w:t>) and routine clinical measurements of urine methyl-Nam concentrations in the context of different diseases (e</w:t>
      </w:r>
      <w:r w:rsidR="00A70E00">
        <w:rPr>
          <w:rFonts w:ascii="Times New Roman" w:hAnsi="Times New Roman" w:cs="Times New Roman"/>
          <w:lang w:val="en-GB"/>
        </w:rPr>
        <w:t>.g. Ref</w:t>
      </w:r>
      <w:proofErr w:type="gramStart"/>
      <w:r w:rsidR="00A70E00">
        <w:rPr>
          <w:rFonts w:ascii="Times New Roman" w:hAnsi="Times New Roman" w:cs="Times New Roman"/>
          <w:lang w:val="en-GB"/>
        </w:rPr>
        <w:t>?</w:t>
      </w:r>
      <w:r w:rsidR="001B45FE">
        <w:rPr>
          <w:rFonts w:ascii="Times New Roman" w:hAnsi="Times New Roman" w:cs="Times New Roman"/>
          <w:lang w:val="en-GB"/>
        </w:rPr>
        <w:t xml:space="preserve"> )</w:t>
      </w:r>
      <w:proofErr w:type="gramEnd"/>
      <w:r w:rsidR="00C14941">
        <w:rPr>
          <w:rFonts w:ascii="Times New Roman" w:hAnsi="Times New Roman" w:cs="Times New Roman"/>
          <w:lang w:val="en-GB"/>
        </w:rPr>
        <w:t xml:space="preserve">. </w:t>
      </w:r>
      <w:r>
        <w:rPr>
          <w:rFonts w:ascii="Times New Roman" w:hAnsi="Times New Roman" w:cs="Times New Roman"/>
          <w:lang w:val="en-GB"/>
        </w:rPr>
        <w:t>Our analysis show, however, that degrading enzymes do not solely modify substrates for better excretion, but can play a vital role both in for human physiology as well as in the evolutionary development of biological processes.</w:t>
      </w:r>
    </w:p>
    <w:p w14:paraId="448B4CDF"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Limitations of our analysis and outlook</w:t>
      </w:r>
    </w:p>
    <w:p w14:paraId="2F10CF2B" w14:textId="29DDBA02" w:rsidR="008F6C91" w:rsidRPr="00377490" w:rsidRDefault="002B2858" w:rsidP="00891221">
      <w:pPr>
        <w:spacing w:line="480" w:lineRule="auto"/>
        <w:jc w:val="both"/>
        <w:rPr>
          <w:lang w:val="en-GB"/>
        </w:rPr>
      </w:pPr>
      <w:r>
        <w:rPr>
          <w:rFonts w:ascii="Times New Roman" w:hAnsi="Times New Roman" w:cs="Times New Roman"/>
          <w:lang w:val="en-GB"/>
        </w:rPr>
        <w:t>Among others we neglected the potential effects of the methyl donor S-</w:t>
      </w:r>
      <w:proofErr w:type="spellStart"/>
      <w:r>
        <w:rPr>
          <w:rFonts w:ascii="Times New Roman" w:hAnsi="Times New Roman" w:cs="Times New Roman"/>
          <w:lang w:val="en-GB"/>
        </w:rPr>
        <w:t>adenosyl</w:t>
      </w:r>
      <w:proofErr w:type="spellEnd"/>
      <w:r>
        <w:rPr>
          <w:rFonts w:ascii="Times New Roman" w:hAnsi="Times New Roman" w:cs="Times New Roman"/>
          <w:lang w:val="en-GB"/>
        </w:rPr>
        <w:t>-</w:t>
      </w:r>
      <w:proofErr w:type="spellStart"/>
      <w:r>
        <w:rPr>
          <w:rFonts w:ascii="Times New Roman" w:hAnsi="Times New Roman" w:cs="Times New Roman"/>
          <w:lang w:val="en-GB"/>
        </w:rPr>
        <w:t>methionin</w:t>
      </w:r>
      <w:proofErr w:type="spellEnd"/>
      <w:r>
        <w:rPr>
          <w:rFonts w:ascii="Times New Roman" w:hAnsi="Times New Roman" w:cs="Times New Roman"/>
          <w:lang w:val="en-GB"/>
        </w:rPr>
        <w:t xml:space="preserve"> (SAM) and its precursor methionine in our analysis, although it is most likely contributing yet another regulatory level for Nam availability and thus an additional interaction </w:t>
      </w:r>
      <w:proofErr w:type="gramStart"/>
      <w:r>
        <w:rPr>
          <w:rFonts w:ascii="Times New Roman" w:hAnsi="Times New Roman" w:cs="Times New Roman"/>
          <w:lang w:val="en-GB"/>
        </w:rPr>
        <w:t>point</w:t>
      </w:r>
      <w:proofErr w:type="gramEnd"/>
      <w:r>
        <w:rPr>
          <w:rFonts w:ascii="Times New Roman" w:hAnsi="Times New Roman" w:cs="Times New Roman"/>
          <w:lang w:val="en-GB"/>
        </w:rPr>
        <w:t xml:space="preserve"> between gene regulation and metabolism. It has been shown earlier that in turn NNMT-expression influences protein methylation dependent on methionine availability</w:t>
      </w:r>
      <w:r w:rsidR="002C4D86">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&lt;EndNote&gt;&lt;Cite&gt;&lt;Author&gt;Ulanovskaya&lt;/Author&gt;&lt;Year&gt;2013&lt;/Year&gt;&lt;RecNum&gt;3&lt;/RecNum&gt;&lt;DisplayText&gt;(Ulanovskaya et al., 2013)&lt;/DisplayText&gt;&lt;record&gt;&lt;rec-number&gt;3&lt;/rec-number&gt;&lt;foreign-keys&gt;&lt;key app="EN" db-id="9esw5svsc55wf1e5ervx9ve1pw0asppt2we5" timestamp="1471526368"&gt;3&lt;/key&gt;&lt;/foreign-keys&gt;&lt;ref-type name="Journal Article"&gt;17&lt;/ref-type&gt;&lt;contributors&gt;&lt;authors&gt;&lt;author&gt;Ulanovskaya, O. A.&lt;/author&gt;&lt;author&gt;Zuhl, A. M.&lt;/author&gt;&lt;author&gt;Cravatt, B. F.&lt;/author&gt;&lt;/authors&gt;&lt;/contributors&gt;&lt;auth-address&gt;1] The Skaggs Institute for Chemical Biology, The Scripps Research Institute, La Jolla, California, USA. [2] Department of Chemical Physiology, The Scripps Research Institute, La Jolla, California, USA.&lt;/auth-address&gt;&lt;titles&gt;&lt;title&gt;NNMT promotes epigenetic remodeling in cancer by creating a metabolic methylation sink&lt;/title&gt;&lt;secondary-title&gt;Nat Chem Biol&lt;/secondary-title&gt;&lt;alt-title&gt;Nature chemical biology&lt;/alt-title&gt;&lt;/titles&gt;&lt;periodical&gt;&lt;full-title&gt;Nat Chem Biol&lt;/full-title&gt;&lt;abbr-1&gt;Nature chemical biology&lt;/abbr-1&gt;&lt;/periodical&gt;&lt;alt-periodical&gt;&lt;full-title&gt;Nat Chem Biol&lt;/full-title&gt;&lt;abbr-1&gt;Nature chemical biology&lt;/abbr-1&gt;&lt;/alt-periodical&gt;&lt;pages&gt;300-6&lt;/pages&gt;&lt;volume&gt;9&lt;/volume&gt;&lt;number&gt;5&lt;/number&gt;&lt;dates&gt;&lt;year&gt;2013&lt;/year&gt;&lt;pub-dates&gt;&lt;date&gt;May&lt;/date&gt;&lt;/pub-dates&gt;&lt;/dates&gt;&lt;isbn&gt;1552-4469 (Electronic)&amp;#xD;1552-4450 (Linking)&lt;/isbn&gt;&lt;accession-num&gt;23455543&lt;/accession-num&gt;&lt;urls&gt;&lt;related-urls&gt;&lt;url&gt;http://www.ncbi.nlm.nih.gov/pubmed/23455543&lt;/url&gt;&lt;/related-urls&gt;&lt;/urls&gt;&lt;custom2&gt;3631284&lt;/custom2&gt;&lt;electronic-resource-num&gt;10.1038/nchembio.1204&lt;/electronic-resource-num&gt;&lt;/record&gt;&lt;/Cite&gt;&lt;/EndNote&gt;</w:instrText>
      </w:r>
      <w:r w:rsidR="002C4D86">
        <w:fldChar w:fldCharType="separate"/>
      </w:r>
      <w:r w:rsidR="002C4D86" w:rsidRPr="00377490">
        <w:rPr>
          <w:noProof/>
          <w:lang w:val="en-GB"/>
        </w:rPr>
        <w:t>(Ulanovskaya et al., 2013)</w:t>
      </w:r>
      <w:r w:rsidR="002C4D86">
        <w:fldChar w:fldCharType="end"/>
      </w:r>
      <w:r w:rsidR="002C4D86">
        <w:rPr>
          <w:rFonts w:ascii="Times New Roman" w:hAnsi="Times New Roman" w:cs="Times New Roman"/>
          <w:lang w:val="en-GB"/>
        </w:rPr>
        <w:t>.</w:t>
      </w:r>
      <w:r w:rsidR="00317574">
        <w:rPr>
          <w:rFonts w:ascii="Times New Roman" w:hAnsi="Times New Roman" w:cs="Times New Roman"/>
          <w:lang w:val="en-GB"/>
        </w:rPr>
        <w:t xml:space="preserve"> </w:t>
      </w:r>
      <w:r>
        <w:rPr>
          <w:rFonts w:ascii="Times New Roman" w:hAnsi="Times New Roman" w:cs="Times New Roman"/>
          <w:lang w:val="en-GB"/>
        </w:rPr>
        <w:t xml:space="preserve">One of the challenges in the analysis of this aspect is the availability of </w:t>
      </w:r>
      <w:r>
        <w:rPr>
          <w:rFonts w:ascii="Times New Roman" w:hAnsi="Times New Roman" w:cs="Times New Roman"/>
          <w:i/>
          <w:lang w:val="en-GB"/>
        </w:rPr>
        <w:t>in vivo</w:t>
      </w:r>
      <w:r>
        <w:rPr>
          <w:rFonts w:ascii="Times New Roman" w:hAnsi="Times New Roman" w:cs="Times New Roman"/>
          <w:lang w:val="en-GB"/>
        </w:rPr>
        <w:t xml:space="preserve"> concentration measurements for SAM and the large amount of reactions using it as substrate.  The </w:t>
      </w:r>
      <w:r>
        <w:rPr>
          <w:rFonts w:ascii="Times New Roman" w:hAnsi="Times New Roman" w:cs="Times New Roman"/>
          <w:lang w:val="en-GB"/>
        </w:rPr>
        <w:lastRenderedPageBreak/>
        <w:t xml:space="preserve">same holds for the analysis of enzyme acetylation versus deacetylation that would enable prediction about enzyme activation or histone state if available.  </w:t>
      </w:r>
    </w:p>
    <w:p w14:paraId="32E87B64" w14:textId="77777777" w:rsidR="008F6C91" w:rsidRPr="00377490" w:rsidRDefault="002B2858" w:rsidP="00891221">
      <w:pPr>
        <w:pStyle w:val="Heading3"/>
        <w:spacing w:line="480" w:lineRule="auto"/>
        <w:jc w:val="both"/>
        <w:rPr>
          <w:lang w:val="en-GB"/>
        </w:rPr>
      </w:pPr>
      <w:commentRangeStart w:id="29"/>
      <w:r>
        <w:rPr>
          <w:rFonts w:ascii="Times New Roman" w:hAnsi="Times New Roman" w:cs="Times New Roman"/>
          <w:lang w:val="en-GB"/>
        </w:rPr>
        <w:t>Experimental Procedure</w:t>
      </w:r>
      <w:commentRangeEnd w:id="29"/>
      <w:r w:rsidR="00674613">
        <w:rPr>
          <w:rStyle w:val="CommentReference"/>
          <w:rFonts w:ascii="Cambria" w:hAnsi="Cambria"/>
          <w:b w:val="0"/>
          <w:bCs w:val="0"/>
          <w:color w:val="000000"/>
        </w:rPr>
        <w:commentReference w:id="29"/>
      </w:r>
    </w:p>
    <w:p w14:paraId="1BD26BD8"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Dynamic modelling</w:t>
      </w:r>
    </w:p>
    <w:p w14:paraId="72800001" w14:textId="4683C99E" w:rsidR="008F6C91" w:rsidRPr="00377490" w:rsidRDefault="002B2858" w:rsidP="00C14941">
      <w:pPr>
        <w:spacing w:line="480" w:lineRule="auto"/>
        <w:jc w:val="both"/>
        <w:rPr>
          <w:lang w:val="en-GB"/>
        </w:rPr>
      </w:pPr>
      <w:r>
        <w:rPr>
          <w:rFonts w:ascii="Times New Roman" w:hAnsi="Times New Roman" w:cs="Times New Roman"/>
          <w:lang w:val="en-GB"/>
        </w:rPr>
        <w:t>Kinetic parameters (substrate affinity (Km) and turnover rates (</w:t>
      </w:r>
      <w:proofErr w:type="spellStart"/>
      <w:r>
        <w:rPr>
          <w:rFonts w:ascii="Times New Roman" w:hAnsi="Times New Roman" w:cs="Times New Roman"/>
          <w:lang w:val="en-GB"/>
        </w:rPr>
        <w:t>kcat</w:t>
      </w:r>
      <w:proofErr w:type="spellEnd"/>
      <w:r>
        <w:rPr>
          <w:rFonts w:ascii="Times New Roman" w:hAnsi="Times New Roman" w:cs="Times New Roman"/>
          <w:lang w:val="en-GB"/>
        </w:rPr>
        <w:t>), substrate and product inhibitions) were retrieved from the enzyme database BRENDA</w:t>
      </w:r>
      <w:r w:rsidR="00317574">
        <w:rPr>
          <w:rFonts w:ascii="Times New Roman" w:hAnsi="Times New Roman" w:cs="Times New Roman"/>
          <w:lang w:val="en-GB"/>
        </w:rPr>
        <w:t xml:space="preserve"> and additionally evaluated by checking the original literature especially with respect to measurement conditions</w:t>
      </w:r>
      <w:r>
        <w:rPr>
          <w:rFonts w:ascii="Times New Roman" w:hAnsi="Times New Roman" w:cs="Times New Roman"/>
          <w:lang w:val="en-GB"/>
        </w:rPr>
        <w:t>. Parameter values from mammals were used if available. For yeasts specific enzymes</w:t>
      </w:r>
      <w:r w:rsidR="00317574">
        <w:rPr>
          <w:rFonts w:ascii="Times New Roman" w:hAnsi="Times New Roman" w:cs="Times New Roman"/>
          <w:lang w:val="en-GB"/>
        </w:rPr>
        <w:t>,</w:t>
      </w:r>
      <w:r>
        <w:rPr>
          <w:rFonts w:ascii="Times New Roman" w:hAnsi="Times New Roman" w:cs="Times New Roman"/>
          <w:lang w:val="en-GB"/>
        </w:rPr>
        <w:t xml:space="preserve"> yeast values were used. The full list of kinetic parameter including reference to original literature can be found in Supplementary table 1. For NMNAT the previously developed rate law for</w:t>
      </w:r>
      <w:r w:rsidR="00317574">
        <w:rPr>
          <w:rFonts w:ascii="Times New Roman" w:hAnsi="Times New Roman" w:cs="Times New Roman"/>
          <w:lang w:val="en-GB"/>
        </w:rPr>
        <w:t xml:space="preserve"> substrate competition was used </w:t>
      </w:r>
      <w:r w:rsidR="002C4D86">
        <w:fldChar w:fldCharType="begin"/>
      </w:r>
      <w:r w:rsidR="002C4D86" w:rsidRPr="00377490">
        <w:rPr>
          <w:lang w:val="en-GB"/>
        </w:rPr>
        <w:instrText xml:space="preserve"> ADDIN EN.CITE &lt;EndNote&gt;&lt;Cite&gt;&lt;Author&gt;Schauble&lt;/Author&gt;&lt;Year&gt;2013&lt;/Year&gt;&lt;RecNum&gt;7&lt;/RecNum&gt;&lt;DisplayText&gt;(Schauble et al., 2013)&lt;/DisplayText&gt;&lt;record&gt;&lt;rec-number&gt;7&lt;/rec-number&gt;&lt;foreign-keys&gt;&lt;key app="EN" db-id="2w9daraewp0w9xeeev55zsse9reavt2r2z9p" timestamp="1423999003"&gt;7&lt;/key&gt;&lt;/foreign-keys&gt;&lt;ref-type name="Journal Article"&gt;17&lt;/ref-type&gt;&lt;contributors&gt;&lt;authors&gt;&lt;author&gt;Schauble, S.&lt;/author&gt;&lt;author&gt;Stavrum, A. K.&lt;/author&gt;&lt;author&gt;Puntervoll, P.&lt;/author&gt;&lt;author&gt;Schuster, S.&lt;/author&gt;&lt;author&gt;Heiland, I.&lt;/author&gt;&lt;/authors&gt;&lt;/contributors&gt;&lt;auth-address&gt;Theoretical Systems Biology Group, Friedrich-Schiller-University Jena, Germany.&lt;/auth-address&gt;&lt;titles&gt;&lt;title&gt;Effect of substrate competition in kinetic models of metabolic networks&lt;/title&gt;&lt;secondary-title&gt;FEBS Lett&lt;/secondary-title&gt;&lt;alt-title&gt;FEBS letters&lt;/alt-title&gt;&lt;/titles&gt;&lt;periodical&gt;&lt;full-title&gt;FEBS Lett&lt;/full-title&gt;&lt;abbr-1&gt;FEBS letters&lt;/abbr-1&gt;&lt;/periodical&gt;&lt;alt-periodical&gt;&lt;full-title&gt;FEBS Lett&lt;/full-title&gt;&lt;abbr-1&gt;FEBS letters&lt;/abbr-1&gt;&lt;/alt-periodical&gt;&lt;pages&gt;2818-24&lt;/pages&gt;&lt;volume&gt;587&lt;/volume&gt;&lt;number&gt;17&lt;/number&gt;&lt;keywords&gt;&lt;keyword&gt;Algorithms&lt;/keyword&gt;&lt;keyword&gt;Binding, Competitive&lt;/keyword&gt;&lt;keyword&gt;Computer Simulation&lt;/keyword&gt;&lt;keyword&gt;Enzymes/chemistry&lt;/keyword&gt;&lt;keyword&gt;Humans&lt;/keyword&gt;&lt;keyword&gt;Kinetics&lt;/keyword&gt;&lt;keyword&gt;Metabolic Networks and Pathways&lt;/keyword&gt;&lt;keyword&gt;*Models, Biological&lt;/keyword&gt;&lt;keyword&gt;Models, Chemical&lt;/keyword&gt;&lt;keyword&gt;Protein Binding&lt;/keyword&gt;&lt;/keywords&gt;&lt;dates&gt;&lt;year&gt;2013&lt;/year&gt;&lt;pub-dates&gt;&lt;date&gt;Sep 2&lt;/date&gt;&lt;/pub-dates&gt;&lt;/dates&gt;&lt;isbn&gt;1873-3468 (Electronic)&amp;#xD;0014-5793 (Linking)&lt;/isbn&gt;&lt;accession-num&gt;23811082&lt;/accession-num&gt;&lt;urls&gt;&lt;related-urls&gt;&lt;url&gt;http://www.ncbi.nlm.nih.gov/pubmed/23811082&lt;/url&gt;&lt;/related-urls&gt;&lt;/urls&gt;&lt;electronic-resource-num&gt;10.1016/j.febslet.2013.06.025&lt;/electronic-resource-num&gt;&lt;/record&gt;&lt;/Cite&gt;&lt;/EndNote&gt;</w:instrText>
      </w:r>
      <w:r w:rsidR="002C4D86">
        <w:fldChar w:fldCharType="separate"/>
      </w:r>
      <w:r w:rsidR="002C4D86" w:rsidRPr="00377490">
        <w:rPr>
          <w:noProof/>
          <w:lang w:val="en-GB"/>
        </w:rPr>
        <w:t>(Schauble et al., 2013)</w:t>
      </w:r>
      <w:r w:rsidR="002C4D86">
        <w:fldChar w:fldCharType="end"/>
      </w:r>
      <w:r w:rsidR="00317574">
        <w:rPr>
          <w:rFonts w:ascii="Times New Roman" w:hAnsi="Times New Roman" w:cs="Times New Roman"/>
          <w:lang w:val="en-GB"/>
        </w:rPr>
        <w:t xml:space="preserve">. </w:t>
      </w:r>
      <w:r>
        <w:rPr>
          <w:rFonts w:ascii="Times New Roman" w:hAnsi="Times New Roman" w:cs="Times New Roman"/>
          <w:lang w:val="en-GB"/>
        </w:rPr>
        <w:t>Despite these modifications, Henri-</w:t>
      </w:r>
      <w:proofErr w:type="spellStart"/>
      <w:r>
        <w:rPr>
          <w:rFonts w:ascii="Times New Roman" w:hAnsi="Times New Roman" w:cs="Times New Roman"/>
          <w:lang w:val="en-GB"/>
        </w:rPr>
        <w:t>Michaelis</w:t>
      </w:r>
      <w:proofErr w:type="spellEnd"/>
      <w:r>
        <w:rPr>
          <w:rFonts w:ascii="Times New Roman" w:hAnsi="Times New Roman" w:cs="Times New Roman"/>
          <w:lang w:val="en-GB"/>
        </w:rPr>
        <w:t>-</w:t>
      </w:r>
      <w:proofErr w:type="spellStart"/>
      <w:r>
        <w:rPr>
          <w:rFonts w:ascii="Times New Roman" w:hAnsi="Times New Roman" w:cs="Times New Roman"/>
          <w:lang w:val="en-GB"/>
        </w:rPr>
        <w:t>Menten</w:t>
      </w:r>
      <w:proofErr w:type="spellEnd"/>
      <w:r>
        <w:rPr>
          <w:rFonts w:ascii="Times New Roman" w:hAnsi="Times New Roman" w:cs="Times New Roman"/>
          <w:lang w:val="en-GB"/>
        </w:rPr>
        <w:t xml:space="preserve"> kinetics were used for all reactions except the import and efflux of Nam, which were simulated using constant flux and mass action kinetics, respectively. All simulations were performed using the steady state calculation and parameter scan options provided by COPASI 4.</w:t>
      </w:r>
      <w:r w:rsidR="00C14941">
        <w:rPr>
          <w:rFonts w:ascii="Times New Roman" w:hAnsi="Times New Roman" w:cs="Times New Roman"/>
          <w:lang w:val="en-GB"/>
        </w:rPr>
        <w:t>22</w:t>
      </w:r>
      <w:r>
        <w:rPr>
          <w:rFonts w:ascii="Times New Roman" w:hAnsi="Times New Roman" w:cs="Times New Roman"/>
          <w:lang w:val="en-GB"/>
        </w:rPr>
        <w:t xml:space="preserve"> </w:t>
      </w:r>
      <w:r w:rsidR="002C4D86">
        <w:fldChar w:fldCharType="begin"/>
      </w:r>
      <w:r w:rsidR="002C4D86" w:rsidRPr="00377490">
        <w:rPr>
          <w:lang w:val="en-GB"/>
        </w:rPr>
        <w:instrText xml:space="preserve"> ADDIN EN.CITE &lt;EndNote&gt;&lt;Cite&gt;&lt;Author&gt;Hoops&lt;/Author&gt;&lt;Year&gt;2006&lt;/Year&gt;&lt;RecNum&gt;19&lt;/RecNum&gt;&lt;DisplayText&gt;(Hoops et al., 2006)&lt;/DisplayText&gt;&lt;record&gt;&lt;rec-number&gt;19&lt;/rec-number&gt;&lt;foreign-keys&gt;&lt;key app="EN" db-id="9esw5svsc55wf1e5ervx9ve1pw0asppt2we5" timestamp="1472550349"&gt;19&lt;/key&gt;&lt;/foreign-keys&gt;&lt;ref-type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Ursula&lt;/author&gt;&lt;/authors&gt;&lt;/contributors&gt;&lt;titles&gt;&lt;title&gt;COPASI--a COmplex PAthway SImulator.&lt;/title&gt;&lt;secondary-title&gt;Bioinformatics (Oxford, England)&lt;/secondary-title&gt;&lt;/titles&gt;&lt;periodical&gt;&lt;full-title&gt;Bioinformatics (Oxford, England)&lt;/full-title&gt;&lt;/periodical&gt;&lt;pages&gt;3067-74&lt;/pages&gt;&lt;volume&gt;22&lt;/volume&gt;&lt;keywords&gt;&lt;keyword&gt;Algorithms&lt;/keyword&gt;&lt;keyword&gt;Biological&lt;/keyword&gt;&lt;keyword&gt;Computer Graphics&lt;/keyword&gt;&lt;keyword&gt;Computer Simulation&lt;/keyword&gt;&lt;keyword&gt;Models&lt;/keyword&gt;&lt;keyword&gt;Programming Languages&lt;/keyword&gt;&lt;keyword&gt;Protein Interaction Mapping&lt;/keyword&gt;&lt;keyword&gt;Protein Interaction Mapping: methods&lt;/keyword&gt;&lt;keyword&gt;Proteome&lt;/keyword&gt;&lt;keyword&gt;Proteome: metabolism&lt;/keyword&gt;&lt;keyword&gt;Signal Transduction&lt;/keyword&gt;&lt;keyword&gt;Signal Transduction: physiology&lt;/keyword&gt;&lt;keyword&gt;Software&lt;/keyword&gt;&lt;keyword&gt;User-Computer Interface&lt;/keyword&gt;&lt;/keywords&gt;&lt;dates&gt;&lt;year&gt;2006&lt;/year&gt;&lt;/dates&gt;&lt;accession-num&gt;17032683&lt;/accession-num&gt;&lt;label&gt;Hoops2006&lt;/label&gt;&lt;urls&gt;&lt;/urls&gt;&lt;electronic-resource-num&gt;10.1093/bioinformatics/btl485&lt;/electronic-resource-num&gt;&lt;/record&gt;&lt;/Cite&gt;&lt;/EndNote&gt;</w:instrText>
      </w:r>
      <w:r w:rsidR="002C4D86">
        <w:fldChar w:fldCharType="separate"/>
      </w:r>
      <w:r w:rsidR="002C4D86" w:rsidRPr="00377490">
        <w:rPr>
          <w:noProof/>
          <w:lang w:val="en-GB"/>
        </w:rPr>
        <w:t>(Hoops et al., 2006)</w:t>
      </w:r>
      <w:r w:rsidR="002C4D86">
        <w:fldChar w:fldCharType="end"/>
      </w:r>
      <w:r w:rsidR="002C4D86">
        <w:rPr>
          <w:rFonts w:ascii="Times New Roman" w:hAnsi="Times New Roman" w:cs="Times New Roman"/>
          <w:lang w:val="en-GB"/>
        </w:rPr>
        <w:t>.</w:t>
      </w:r>
      <w:r w:rsidR="00D73069">
        <w:rPr>
          <w:rFonts w:ascii="Times New Roman" w:hAnsi="Times New Roman" w:cs="Times New Roman"/>
          <w:lang w:val="en-GB"/>
        </w:rPr>
        <w:t xml:space="preserve"> </w:t>
      </w:r>
      <w:r>
        <w:rPr>
          <w:rFonts w:ascii="Times New Roman" w:hAnsi="Times New Roman" w:cs="Times New Roman"/>
          <w:lang w:val="en-GB"/>
        </w:rPr>
        <w:t xml:space="preserve">The model will be available at the </w:t>
      </w:r>
      <w:proofErr w:type="spellStart"/>
      <w:r>
        <w:rPr>
          <w:rFonts w:ascii="Times New Roman" w:hAnsi="Times New Roman" w:cs="Times New Roman"/>
          <w:lang w:val="en-GB"/>
        </w:rPr>
        <w:t>Biomodels</w:t>
      </w:r>
      <w:proofErr w:type="spellEnd"/>
      <w:r>
        <w:rPr>
          <w:rFonts w:ascii="Times New Roman" w:hAnsi="Times New Roman" w:cs="Times New Roman"/>
          <w:lang w:val="en-GB"/>
        </w:rPr>
        <w:t xml:space="preserve"> database accession number </w:t>
      </w:r>
      <w:commentRangeStart w:id="30"/>
      <w:r>
        <w:rPr>
          <w:rFonts w:ascii="Times New Roman" w:hAnsi="Times New Roman" w:cs="Times New Roman"/>
          <w:lang w:val="en-GB"/>
        </w:rPr>
        <w:t>#</w:t>
      </w:r>
      <w:commentRangeEnd w:id="30"/>
      <w:r>
        <w:commentReference w:id="30"/>
      </w:r>
      <w:r>
        <w:rPr>
          <w:rFonts w:ascii="Times New Roman" w:hAnsi="Times New Roman" w:cs="Times New Roman"/>
          <w:lang w:val="en-GB"/>
        </w:rPr>
        <w:t xml:space="preserve">. Related figures were generated using </w:t>
      </w:r>
      <w:proofErr w:type="spellStart"/>
      <w:r>
        <w:rPr>
          <w:rFonts w:ascii="Times New Roman" w:hAnsi="Times New Roman" w:cs="Times New Roman"/>
          <w:lang w:val="en-GB"/>
        </w:rPr>
        <w:t>gnuplot</w:t>
      </w:r>
      <w:proofErr w:type="spellEnd"/>
      <w:r>
        <w:rPr>
          <w:rFonts w:ascii="Times New Roman" w:hAnsi="Times New Roman" w:cs="Times New Roman"/>
          <w:lang w:val="en-GB"/>
        </w:rPr>
        <w:t xml:space="preserve">. </w:t>
      </w:r>
    </w:p>
    <w:p w14:paraId="338D0B98" w14:textId="77777777" w:rsidR="008F6C91" w:rsidRPr="00377490" w:rsidRDefault="002B2858" w:rsidP="00891221">
      <w:pPr>
        <w:pStyle w:val="Heading4"/>
        <w:spacing w:line="480" w:lineRule="auto"/>
        <w:jc w:val="both"/>
        <w:rPr>
          <w:lang w:val="en-GB"/>
        </w:rPr>
      </w:pPr>
      <w:bookmarkStart w:id="31" w:name="h.30j0zll"/>
      <w:bookmarkEnd w:id="31"/>
      <w:r>
        <w:rPr>
          <w:rFonts w:ascii="Times New Roman" w:hAnsi="Times New Roman" w:cs="Times New Roman"/>
          <w:lang w:val="en-GB"/>
        </w:rPr>
        <w:t>Phylogenetic Analysis</w:t>
      </w:r>
    </w:p>
    <w:p w14:paraId="450288FB" w14:textId="680393DC" w:rsidR="008F6C91" w:rsidRPr="00377490" w:rsidRDefault="002B2858" w:rsidP="00891221">
      <w:pPr>
        <w:spacing w:line="480" w:lineRule="auto"/>
        <w:jc w:val="both"/>
        <w:rPr>
          <w:lang w:val="en-GB"/>
        </w:rPr>
      </w:pPr>
      <w:r>
        <w:rPr>
          <w:rFonts w:ascii="Times New Roman" w:hAnsi="Times New Roman" w:cs="Times New Roman"/>
          <w:lang w:val="en-GB"/>
        </w:rPr>
        <w:t xml:space="preserve">NADA,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NNMT enzymes or enzyme candidates were identified using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with known enzymes against the non-redundant protein sequence database (</w:t>
      </w:r>
      <w:proofErr w:type="spellStart"/>
      <w:r>
        <w:rPr>
          <w:rFonts w:ascii="Times New Roman" w:hAnsi="Times New Roman" w:cs="Times New Roman"/>
          <w:lang w:val="en-GB"/>
        </w:rPr>
        <w:t>nr</w:t>
      </w:r>
      <w:proofErr w:type="spellEnd"/>
      <w:r>
        <w:rPr>
          <w:rFonts w:ascii="Times New Roman" w:hAnsi="Times New Roman" w:cs="Times New Roman"/>
          <w:lang w:val="en-GB"/>
        </w:rPr>
        <w:t xml:space="preserve">). A list of functionally verified enzymes used as templates is given in supplementary table 2. This table also includes the length cut-offs for identified enzymes. The e-value cut-off was 1e-30 for all enzymes. We configure </w:t>
      </w:r>
      <w:proofErr w:type="spellStart"/>
      <w:r>
        <w:rPr>
          <w:rFonts w:ascii="Times New Roman" w:hAnsi="Times New Roman" w:cs="Times New Roman"/>
          <w:lang w:val="en-GB"/>
        </w:rPr>
        <w:t>Blastp</w:t>
      </w:r>
      <w:proofErr w:type="spellEnd"/>
      <w:r>
        <w:rPr>
          <w:rFonts w:ascii="Times New Roman" w:hAnsi="Times New Roman" w:cs="Times New Roman"/>
          <w:lang w:val="en-GB"/>
        </w:rPr>
        <w:t xml:space="preserve"> to yield </w:t>
      </w:r>
      <w:r>
        <w:rPr>
          <w:rFonts w:ascii="Times New Roman" w:hAnsi="Times New Roman" w:cs="Times New Roman"/>
          <w:lang w:val="en-GB"/>
        </w:rPr>
        <w:lastRenderedPageBreak/>
        <w:t>maximum 20000 target sequences, using the BLOSUM62 matrix with a word size of 6 and gap opening and extension costs of 11 and 1, respectively. Low-complexity filtering was disabled. Obvious sequence contaminations were removed by manual inspection</w:t>
      </w:r>
      <w:r w:rsidR="006304A4">
        <w:rPr>
          <w:rFonts w:ascii="Times New Roman" w:hAnsi="Times New Roman" w:cs="Times New Roman"/>
          <w:lang w:val="en-GB"/>
        </w:rPr>
        <w:t xml:space="preserve"> of the results. The taxonomy ID</w:t>
      </w:r>
      <w:r>
        <w:rPr>
          <w:rFonts w:ascii="Times New Roman" w:hAnsi="Times New Roman" w:cs="Times New Roman"/>
          <w:lang w:val="en-GB"/>
        </w:rPr>
        <w:t>s of the species for each enzyme was derived from the accession2taxonomy database provided by NCBI. Scripts for creating, analysing, and visualising the phylogenetic tree were written in Python, using the ETE2 toolkit (Huerta-</w:t>
      </w:r>
      <w:proofErr w:type="spellStart"/>
      <w:r>
        <w:rPr>
          <w:rFonts w:ascii="Times New Roman" w:hAnsi="Times New Roman" w:cs="Times New Roman"/>
          <w:lang w:val="en-GB"/>
        </w:rPr>
        <w:t>Cepas</w:t>
      </w:r>
      <w:proofErr w:type="spellEnd"/>
      <w:r>
        <w:rPr>
          <w:rFonts w:ascii="Times New Roman" w:hAnsi="Times New Roman" w:cs="Times New Roman"/>
          <w:lang w:val="en-GB"/>
        </w:rPr>
        <w:t xml:space="preserve"> et al., 2010).</w:t>
      </w:r>
    </w:p>
    <w:p w14:paraId="0D4DD8F5" w14:textId="77777777" w:rsidR="008F6C91" w:rsidRPr="00377490" w:rsidRDefault="008F6C91" w:rsidP="00891221">
      <w:pPr>
        <w:spacing w:line="480" w:lineRule="auto"/>
        <w:jc w:val="both"/>
        <w:rPr>
          <w:lang w:val="en-GB"/>
        </w:rPr>
      </w:pPr>
    </w:p>
    <w:p w14:paraId="7E88E553" w14:textId="77777777" w:rsidR="008F6C91" w:rsidRPr="00377490" w:rsidRDefault="002B2858" w:rsidP="00891221">
      <w:pPr>
        <w:pStyle w:val="Heading4"/>
        <w:spacing w:line="480" w:lineRule="auto"/>
        <w:jc w:val="both"/>
        <w:rPr>
          <w:lang w:val="en-GB"/>
        </w:rPr>
      </w:pPr>
      <w:commentRangeStart w:id="32"/>
      <w:r>
        <w:rPr>
          <w:rFonts w:ascii="Times New Roman" w:hAnsi="Times New Roman" w:cs="Times New Roman"/>
          <w:lang w:val="en-GB"/>
        </w:rPr>
        <w:t xml:space="preserve">Cloning and mutation of </w:t>
      </w:r>
      <w:proofErr w:type="spellStart"/>
      <w:r>
        <w:rPr>
          <w:rFonts w:ascii="Times New Roman" w:hAnsi="Times New Roman" w:cs="Times New Roman"/>
          <w:lang w:val="en-GB"/>
        </w:rPr>
        <w:t>NamPRT</w:t>
      </w:r>
      <w:proofErr w:type="spellEnd"/>
    </w:p>
    <w:p w14:paraId="64D29570" w14:textId="77777777" w:rsidR="008F6C91" w:rsidRPr="00377490" w:rsidRDefault="002B2858" w:rsidP="00891221">
      <w:pPr>
        <w:pStyle w:val="Heading4"/>
        <w:spacing w:line="480" w:lineRule="auto"/>
        <w:jc w:val="both"/>
        <w:rPr>
          <w:lang w:val="en-GB"/>
        </w:rPr>
      </w:pPr>
      <w:r>
        <w:rPr>
          <w:rFonts w:ascii="Times New Roman" w:hAnsi="Times New Roman" w:cs="Times New Roman"/>
          <w:lang w:val="en-GB"/>
        </w:rPr>
        <w:t>Cell culture conditions and fluorescence imaging</w:t>
      </w:r>
    </w:p>
    <w:commentRangeEnd w:id="32"/>
    <w:p w14:paraId="7DBBE64A" w14:textId="77777777" w:rsidR="008F6C91" w:rsidRPr="00377490" w:rsidRDefault="002B2858" w:rsidP="00891221">
      <w:pPr>
        <w:spacing w:line="480" w:lineRule="auto"/>
        <w:jc w:val="both"/>
        <w:rPr>
          <w:lang w:val="en-GB"/>
        </w:rPr>
      </w:pPr>
      <w:r>
        <w:commentReference w:id="32"/>
      </w:r>
    </w:p>
    <w:p w14:paraId="2C7EA7B6" w14:textId="77777777" w:rsidR="008F6C91" w:rsidRPr="00377490" w:rsidRDefault="002B2858" w:rsidP="00891221">
      <w:pPr>
        <w:spacing w:line="480" w:lineRule="auto"/>
        <w:jc w:val="both"/>
        <w:rPr>
          <w:lang w:val="en-GB"/>
        </w:rPr>
      </w:pPr>
      <w:r w:rsidRPr="00377490">
        <w:rPr>
          <w:lang w:val="en-GB"/>
        </w:rPr>
        <w:br w:type="page"/>
      </w:r>
    </w:p>
    <w:p w14:paraId="11F4AA4A" w14:textId="77777777" w:rsidR="008F6C91" w:rsidRPr="006B0CA6" w:rsidRDefault="002B2858" w:rsidP="00891221">
      <w:pPr>
        <w:pStyle w:val="Heading3"/>
        <w:spacing w:line="480" w:lineRule="auto"/>
        <w:jc w:val="both"/>
        <w:rPr>
          <w:lang w:val="en-GB"/>
        </w:rPr>
      </w:pPr>
      <w:commentRangeStart w:id="33"/>
      <w:r>
        <w:rPr>
          <w:rFonts w:ascii="Times New Roman" w:hAnsi="Times New Roman" w:cs="Times New Roman"/>
          <w:lang w:val="en-GB"/>
        </w:rPr>
        <w:lastRenderedPageBreak/>
        <w:t>Figure Legends</w:t>
      </w:r>
      <w:commentRangeEnd w:id="33"/>
      <w:r w:rsidR="00513EAD">
        <w:rPr>
          <w:rStyle w:val="CommentReference"/>
          <w:rFonts w:ascii="Cambria" w:hAnsi="Cambria"/>
          <w:b w:val="0"/>
          <w:bCs w:val="0"/>
          <w:color w:val="000000"/>
        </w:rPr>
        <w:commentReference w:id="33"/>
      </w:r>
    </w:p>
    <w:p w14:paraId="7235A30F" w14:textId="77777777" w:rsidR="008F6C91" w:rsidRPr="006B0CA6" w:rsidRDefault="008F6C91" w:rsidP="00891221">
      <w:pPr>
        <w:spacing w:line="480" w:lineRule="auto"/>
        <w:jc w:val="both"/>
        <w:rPr>
          <w:lang w:val="en-GB"/>
        </w:rPr>
      </w:pPr>
    </w:p>
    <w:p w14:paraId="0EBD6FE9" w14:textId="77777777" w:rsidR="008F6C91" w:rsidRPr="006B0CA6" w:rsidRDefault="002B2858" w:rsidP="00891221">
      <w:pPr>
        <w:pStyle w:val="Heading4"/>
        <w:spacing w:line="480" w:lineRule="auto"/>
        <w:jc w:val="both"/>
        <w:rPr>
          <w:lang w:val="en-GB"/>
        </w:rPr>
      </w:pPr>
      <w:r>
        <w:rPr>
          <w:rFonts w:ascii="Times New Roman" w:hAnsi="Times New Roman" w:cs="Times New Roman"/>
          <w:lang w:val="en-GB"/>
        </w:rPr>
        <w:t>Figure1</w:t>
      </w:r>
    </w:p>
    <w:p w14:paraId="38FA8834" w14:textId="77777777" w:rsidR="000E524F" w:rsidRDefault="002B2858" w:rsidP="000E524F">
      <w:pPr>
        <w:spacing w:line="480" w:lineRule="auto"/>
        <w:jc w:val="both"/>
        <w:rPr>
          <w:rFonts w:ascii="Times New Roman" w:hAnsi="Times New Roman" w:cs="Times New Roman"/>
          <w:lang w:val="en-GB"/>
        </w:rPr>
      </w:pPr>
      <w:r>
        <w:rPr>
          <w:rFonts w:ascii="Times New Roman" w:hAnsi="Times New Roman" w:cs="Times New Roman"/>
          <w:b/>
          <w:i/>
          <w:lang w:val="en-GB"/>
        </w:rPr>
        <w:t>Schematic overview of NAD-biosynthesis and consumption</w:t>
      </w:r>
      <w:r w:rsidR="00D62582">
        <w:rPr>
          <w:rFonts w:ascii="Times New Roman" w:hAnsi="Times New Roman" w:cs="Times New Roman"/>
          <w:lang w:val="en-GB"/>
        </w:rPr>
        <w:t xml:space="preserve">. </w:t>
      </w:r>
      <w:r w:rsidR="000E524F">
        <w:rPr>
          <w:rFonts w:ascii="Times New Roman" w:hAnsi="Times New Roman" w:cs="Times New Roman"/>
          <w:lang w:val="en-GB"/>
        </w:rPr>
        <w:t>NAD can be synthesized using several routes from altogether three main precursors</w:t>
      </w:r>
      <w:r w:rsidR="000E524F" w:rsidRPr="00845E1A">
        <w:rPr>
          <w:rFonts w:ascii="Times New Roman" w:hAnsi="Times New Roman" w:cs="Times New Roman"/>
          <w:lang w:val="en-GB"/>
        </w:rPr>
        <w:t>:</w:t>
      </w:r>
      <w:r w:rsidR="000E524F">
        <w:rPr>
          <w:rFonts w:ascii="Times New Roman" w:hAnsi="Times New Roman" w:cs="Times New Roman"/>
          <w:lang w:val="en-GB"/>
        </w:rPr>
        <w:t xml:space="preserve"> tryptophan, nicotinamide (Nam) and nicotinic acid (NA). Nam and NA are together known as vitamin B3 or niacin. Alternatively, nicotinamide ribose (NR) can be used  omitting the energetically unfavourable reaction of Nam </w:t>
      </w:r>
      <w:proofErr w:type="spellStart"/>
      <w:r w:rsidR="000E524F">
        <w:rPr>
          <w:rFonts w:ascii="Times New Roman" w:hAnsi="Times New Roman" w:cs="Times New Roman"/>
          <w:lang w:val="en-GB"/>
        </w:rPr>
        <w:t>phosphoribosyltransferase</w:t>
      </w:r>
      <w:proofErr w:type="spellEnd"/>
      <w:r w:rsidR="000E524F">
        <w:rPr>
          <w:rFonts w:ascii="Times New Roman" w:hAnsi="Times New Roman" w:cs="Times New Roman"/>
          <w:lang w:val="en-GB"/>
        </w:rPr>
        <w:t xml:space="preserve"> (</w:t>
      </w:r>
      <w:proofErr w:type="spellStart"/>
      <w:r w:rsidR="000E524F">
        <w:rPr>
          <w:rFonts w:ascii="Times New Roman" w:hAnsi="Times New Roman" w:cs="Times New Roman"/>
          <w:lang w:val="en-GB"/>
        </w:rPr>
        <w:t>NamPRT</w:t>
      </w:r>
      <w:proofErr w:type="spellEnd"/>
      <w:r w:rsidR="000E524F">
        <w:rPr>
          <w:rFonts w:ascii="Times New Roman" w:hAnsi="Times New Roman" w:cs="Times New Roman"/>
          <w:lang w:val="en-GB"/>
        </w:rPr>
        <w:t xml:space="preserve">), requiring nicotinamide ribose kinase (NRK) instead </w:t>
      </w:r>
      <w:r w:rsidR="000E524F">
        <w:rPr>
          <w:rFonts w:ascii="Times New Roman" w:hAnsi="Times New Roman" w:cs="Times New Roman"/>
          <w:lang w:val="en-GB"/>
        </w:rPr>
        <w:fldChar w:fldCharType="begin"/>
      </w:r>
      <w:r w:rsidR="000E524F">
        <w:rPr>
          <w:rFonts w:ascii="Times New Roman" w:hAnsi="Times New Roman" w:cs="Times New Roman"/>
          <w:lang w:val="en-GB"/>
        </w:rPr>
        <w:instrText xml:space="preserve"> ADDIN EN.CITE &lt;EndNote&gt;&lt;Cite&gt;&lt;Author&gt;Bogan&lt;/Author&gt;&lt;Year&gt;2008&lt;/Year&gt;&lt;RecNum&gt;11&lt;/RecNum&gt;&lt;DisplayText&gt;(Bogan and Brenner, 2008)&lt;/DisplayText&gt;&lt;record&gt;&lt;rec-number&gt;11&lt;/rec-number&gt;&lt;foreign-keys&gt;&lt;key app="EN" db-id="p5vs2vt2xffz0iearrr5rezax00aatvpxtzp" timestamp="1510236374"&gt;11&lt;/key&gt;&lt;/foreign-keys&gt;&lt;ref-type name="Journal Article"&gt;17&lt;/ref-type&gt;&lt;contributors&gt;&lt;authors&gt;&lt;author&gt;Bogan, K. L.&lt;/author&gt;&lt;author&gt;Brenner, C.&lt;/author&gt;&lt;/authors&gt;&lt;/contributors&gt;&lt;auth-address&gt;Department of Genetics and the Norris Cotton Cancer Center, Dartmouth Medical School, Lebanon, New Hampshire 03756, USA. charles.brenner@dartmouth.edu&lt;/auth-address&gt;&lt;titles&gt;&lt;title&gt;Nicotinic acid, nicotinamide, and nicotinamide riboside: a molecular evaluation of NAD+ precursor vitamins in human nutrition&lt;/title&gt;&lt;secondary-title&gt;Annu Rev Nutr&lt;/secondary-title&gt;&lt;/titles&gt;&lt;periodical&gt;&lt;full-title&gt;Annu Rev Nutr&lt;/full-title&gt;&lt;/periodical&gt;&lt;pages&gt;115-30&lt;/pages&gt;&lt;volume&gt;28&lt;/volume&gt;&lt;keywords&gt;&lt;keyword&gt;Animals&lt;/keyword&gt;&lt;keyword&gt;Caloric Restriction&lt;/keyword&gt;&lt;keyword&gt;Candida glabrata/metabolism&lt;/keyword&gt;&lt;keyword&gt;Dietary Supplements&lt;/keyword&gt;&lt;keyword&gt;Dyslipidemias/blood/*drug therapy&lt;/keyword&gt;&lt;keyword&gt;Humans&lt;/keyword&gt;&lt;keyword&gt;NAD/biosynthesis/*metabolism&lt;/keyword&gt;&lt;keyword&gt;Niacin/*metabolism&lt;/keyword&gt;&lt;keyword&gt;Niacinamide/*analogs &amp;amp; derivatives/*metabolism&lt;/keyword&gt;&lt;keyword&gt;Nutritional Requirements&lt;/keyword&gt;&lt;/keywords&gt;&lt;dates&gt;&lt;year&gt;2008&lt;/year&gt;&lt;/dates&gt;&lt;isbn&gt;0199-9885 (Print)&amp;#xD;0199-9885 (Linking)&lt;/isbn&gt;&lt;accession-num&gt;18429699&lt;/accession-num&gt;&lt;urls&gt;&lt;related-urls&gt;&lt;url&gt;https://www.ncbi.nlm.nih.gov/pubmed/18429699&lt;/url&gt;&lt;/related-urls&gt;&lt;/urls&gt;&lt;electronic-resource-num&gt;10.1146/annurev.nutr.28.061807.155443&lt;/electronic-resource-num&gt;&lt;/record&gt;&lt;/Cite&gt;&lt;/EndNote&gt;</w:instrText>
      </w:r>
      <w:r w:rsidR="000E524F">
        <w:rPr>
          <w:rFonts w:ascii="Times New Roman" w:hAnsi="Times New Roman" w:cs="Times New Roman"/>
          <w:lang w:val="en-GB"/>
        </w:rPr>
        <w:fldChar w:fldCharType="separate"/>
      </w:r>
      <w:r w:rsidR="000E524F">
        <w:rPr>
          <w:rFonts w:ascii="Times New Roman" w:hAnsi="Times New Roman" w:cs="Times New Roman"/>
          <w:noProof/>
          <w:lang w:val="en-GB"/>
        </w:rPr>
        <w:t>(Bogan and Brenner, 2008)</w:t>
      </w:r>
      <w:r w:rsidR="000E524F">
        <w:rPr>
          <w:rFonts w:ascii="Times New Roman" w:hAnsi="Times New Roman" w:cs="Times New Roman"/>
          <w:lang w:val="en-GB"/>
        </w:rPr>
        <w:fldChar w:fldCharType="end"/>
      </w:r>
      <w:r w:rsidR="000E524F">
        <w:rPr>
          <w:rFonts w:ascii="Times New Roman" w:hAnsi="Times New Roman" w:cs="Times New Roman"/>
          <w:lang w:val="en-GB"/>
        </w:rPr>
        <w:t xml:space="preserve">. As in humans only 1% of the </w:t>
      </w:r>
      <w:proofErr w:type="spellStart"/>
      <w:r w:rsidR="000E524F">
        <w:rPr>
          <w:rFonts w:ascii="Times New Roman" w:hAnsi="Times New Roman" w:cs="Times New Roman"/>
          <w:lang w:val="en-GB"/>
        </w:rPr>
        <w:t>tryphtophan</w:t>
      </w:r>
      <w:proofErr w:type="spellEnd"/>
      <w:r w:rsidR="000E524F">
        <w:rPr>
          <w:rFonts w:ascii="Times New Roman" w:hAnsi="Times New Roman" w:cs="Times New Roman"/>
          <w:lang w:val="en-GB"/>
        </w:rPr>
        <w:t xml:space="preserve"> taken up with our diet is converted into NAD, vitamin B3 and to a lower extend NR are essential components of our diet, with Nam being the major NAD precursor in humans. Nam is furthermore the product of NAD consuming signalling reactions such as </w:t>
      </w:r>
      <w:proofErr w:type="spellStart"/>
      <w:r w:rsidR="000E524F">
        <w:rPr>
          <w:rFonts w:ascii="Times New Roman" w:hAnsi="Times New Roman" w:cs="Times New Roman"/>
          <w:lang w:val="en-GB"/>
        </w:rPr>
        <w:t>sirtuins</w:t>
      </w:r>
      <w:proofErr w:type="spellEnd"/>
      <w:r w:rsidR="000E524F">
        <w:rPr>
          <w:rFonts w:ascii="Times New Roman" w:hAnsi="Times New Roman" w:cs="Times New Roman"/>
          <w:lang w:val="en-GB"/>
        </w:rPr>
        <w:t xml:space="preserve"> (NAD-dependent histone deacetylases) or PARPs (poly ADP </w:t>
      </w:r>
      <w:proofErr w:type="spellStart"/>
      <w:r w:rsidR="000E524F">
        <w:rPr>
          <w:rFonts w:ascii="Times New Roman" w:hAnsi="Times New Roman" w:cs="Times New Roman"/>
          <w:lang w:val="en-GB"/>
        </w:rPr>
        <w:t>robosylases</w:t>
      </w:r>
      <w:proofErr w:type="spellEnd"/>
      <w:r w:rsidR="000E524F">
        <w:rPr>
          <w:rFonts w:ascii="Times New Roman" w:hAnsi="Times New Roman" w:cs="Times New Roman"/>
          <w:lang w:val="en-GB"/>
        </w:rPr>
        <w:t xml:space="preserve">). </w:t>
      </w:r>
    </w:p>
    <w:p w14:paraId="147B020F" w14:textId="2A0F56C9" w:rsidR="008F6C91" w:rsidRPr="00377490" w:rsidRDefault="000E524F" w:rsidP="000E524F">
      <w:pPr>
        <w:spacing w:line="480" w:lineRule="auto"/>
        <w:jc w:val="both"/>
        <w:rPr>
          <w:lang w:val="en-GB"/>
        </w:rPr>
      </w:pPr>
      <w:r>
        <w:rPr>
          <w:rFonts w:ascii="Times New Roman" w:hAnsi="Times New Roman" w:cs="Times New Roman"/>
          <w:lang w:val="en-GB"/>
        </w:rPr>
        <w:t xml:space="preserve">For the recycling of Nam two different pathways exist. The pathway found in yeast and many bacteria is using a four-step pathway starting with the deamination of Nam to nicotinic acid by Nam </w:t>
      </w:r>
      <w:proofErr w:type="spellStart"/>
      <w:r>
        <w:rPr>
          <w:rFonts w:ascii="Times New Roman" w:hAnsi="Times New Roman" w:cs="Times New Roman"/>
          <w:lang w:val="en-GB"/>
        </w:rPr>
        <w:t>deamidase</w:t>
      </w:r>
      <w:proofErr w:type="spellEnd"/>
      <w:r>
        <w:rPr>
          <w:rFonts w:ascii="Times New Roman" w:hAnsi="Times New Roman" w:cs="Times New Roman"/>
          <w:lang w:val="en-GB"/>
        </w:rPr>
        <w:t xml:space="preserve"> (NADA). The other three enzymes comprise the Preiss-Handler pathway that also exists in vertebrates. The recycling pathway found in mammals directly converts Nam into the corresponding mononucleotide (NMN) a reaction catalysed by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and driven by a non-stoichiometric ATP-hydrolysis. A similar reaction catalysed by an evolutionary related enzyme NAPRT, converts NA into the NA mononucleotide. NMN and NAMN are converted into dinucleotides by the Nam/NA </w:t>
      </w:r>
      <w:proofErr w:type="spellStart"/>
      <w:r>
        <w:rPr>
          <w:rFonts w:ascii="Times New Roman" w:hAnsi="Times New Roman" w:cs="Times New Roman"/>
          <w:lang w:val="en-GB"/>
        </w:rPr>
        <w:t>adenylytransferases</w:t>
      </w:r>
      <w:proofErr w:type="spellEnd"/>
      <w:r>
        <w:rPr>
          <w:rFonts w:ascii="Times New Roman" w:hAnsi="Times New Roman" w:cs="Times New Roman"/>
          <w:lang w:val="en-GB"/>
        </w:rPr>
        <w:t xml:space="preserve"> (NMNATs). The recycling pathway via NA finally requires an amination step catalysed by </w:t>
      </w:r>
      <w:proofErr w:type="spellStart"/>
      <w:r>
        <w:rPr>
          <w:rFonts w:ascii="Times New Roman" w:hAnsi="Times New Roman" w:cs="Times New Roman"/>
          <w:lang w:val="en-GB"/>
        </w:rPr>
        <w:t>NADsynthase</w:t>
      </w:r>
      <w:proofErr w:type="spellEnd"/>
      <w:r>
        <w:rPr>
          <w:rFonts w:ascii="Times New Roman" w:hAnsi="Times New Roman" w:cs="Times New Roman"/>
          <w:lang w:val="en-GB"/>
        </w:rPr>
        <w:t xml:space="preserve">, driven by the conversion of ATP to AMP producing pyrophosphate. </w:t>
      </w:r>
    </w:p>
    <w:p w14:paraId="4899038F" w14:textId="73BE85D8" w:rsidR="008F6C91" w:rsidRPr="00377490" w:rsidRDefault="002B2858" w:rsidP="00891221">
      <w:pPr>
        <w:pStyle w:val="Heading4"/>
        <w:spacing w:line="480" w:lineRule="auto"/>
        <w:jc w:val="both"/>
        <w:rPr>
          <w:lang w:val="en-GB"/>
        </w:rPr>
      </w:pPr>
      <w:r>
        <w:rPr>
          <w:rFonts w:ascii="Times New Roman" w:hAnsi="Times New Roman" w:cs="Times New Roman"/>
          <w:lang w:val="en-GB"/>
        </w:rPr>
        <w:lastRenderedPageBreak/>
        <w:t>Figure</w:t>
      </w:r>
      <w:r w:rsidR="00D863B7">
        <w:rPr>
          <w:rFonts w:ascii="Times New Roman" w:hAnsi="Times New Roman" w:cs="Times New Roman"/>
          <w:lang w:val="en-GB"/>
        </w:rPr>
        <w:t xml:space="preserve"> </w:t>
      </w:r>
      <w:r w:rsidR="000E524F">
        <w:rPr>
          <w:rFonts w:ascii="Times New Roman" w:hAnsi="Times New Roman" w:cs="Times New Roman"/>
          <w:lang w:val="en-GB"/>
        </w:rPr>
        <w:t xml:space="preserve">2 </w:t>
      </w:r>
    </w:p>
    <w:p w14:paraId="128DBD4B" w14:textId="2B33CDED" w:rsidR="000E524F" w:rsidRDefault="000E524F" w:rsidP="000E524F">
      <w:pPr>
        <w:spacing w:line="480" w:lineRule="auto"/>
        <w:jc w:val="both"/>
        <w:rPr>
          <w:rFonts w:ascii="Times New Roman" w:hAnsi="Times New Roman" w:cs="Times New Roman"/>
          <w:lang w:val="en-GB"/>
        </w:rPr>
      </w:pPr>
      <w:r>
        <w:rPr>
          <w:rFonts w:ascii="Times New Roman" w:hAnsi="Times New Roman" w:cs="Times New Roman"/>
          <w:b/>
          <w:i/>
          <w:lang w:val="en-GB"/>
        </w:rPr>
        <w:t xml:space="preserve">Evolutionary distribution of NADA, </w:t>
      </w:r>
      <w:r w:rsidR="002B2858">
        <w:rPr>
          <w:rFonts w:ascii="Times New Roman" w:hAnsi="Times New Roman" w:cs="Times New Roman"/>
          <w:b/>
          <w:i/>
          <w:lang w:val="en-GB"/>
        </w:rPr>
        <w:t xml:space="preserve">NNMT </w:t>
      </w:r>
      <w:r>
        <w:rPr>
          <w:rFonts w:ascii="Times New Roman" w:hAnsi="Times New Roman" w:cs="Times New Roman"/>
          <w:b/>
          <w:i/>
          <w:lang w:val="en-GB"/>
        </w:rPr>
        <w:t xml:space="preserve">and </w:t>
      </w:r>
      <w:proofErr w:type="spellStart"/>
      <w:r w:rsidR="002B2858">
        <w:rPr>
          <w:rFonts w:ascii="Times New Roman" w:hAnsi="Times New Roman" w:cs="Times New Roman"/>
          <w:b/>
          <w:i/>
          <w:lang w:val="en-GB"/>
        </w:rPr>
        <w:t>NamPRT</w:t>
      </w:r>
      <w:proofErr w:type="spellEnd"/>
      <w:r>
        <w:rPr>
          <w:rFonts w:ascii="Times New Roman" w:hAnsi="Times New Roman" w:cs="Times New Roman"/>
          <w:b/>
          <w:i/>
          <w:lang w:val="en-GB"/>
        </w:rPr>
        <w:t xml:space="preserve"> and their relation to the number of NAD-consumer</w:t>
      </w:r>
      <w:r w:rsidR="002B2858">
        <w:rPr>
          <w:rFonts w:ascii="Times New Roman" w:hAnsi="Times New Roman" w:cs="Times New Roman"/>
          <w:lang w:val="en-GB"/>
        </w:rPr>
        <w:t xml:space="preserve"> </w:t>
      </w:r>
      <w:r>
        <w:rPr>
          <w:rFonts w:ascii="Times New Roman" w:hAnsi="Times New Roman" w:cs="Times New Roman"/>
          <w:lang w:val="en-GB"/>
        </w:rPr>
        <w:t xml:space="preserve">A) Distribution of </w:t>
      </w:r>
      <w:proofErr w:type="gramStart"/>
      <w:r>
        <w:rPr>
          <w:rFonts w:ascii="Times New Roman" w:hAnsi="Times New Roman" w:cs="Times New Roman"/>
          <w:lang w:val="en-GB"/>
        </w:rPr>
        <w:t>NADA,NNMT</w:t>
      </w:r>
      <w:proofErr w:type="gramEnd"/>
      <w:r>
        <w:rPr>
          <w:rFonts w:ascii="Times New Roman" w:hAnsi="Times New Roman" w:cs="Times New Roman"/>
          <w:lang w:val="en-GB"/>
        </w:rPr>
        <w:t xml:space="preserve">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in the main taxa. NADA is dominant in Bacteria, Fungi and Plants, whereas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together with NNMT is dominant in </w:t>
      </w:r>
      <w:proofErr w:type="spellStart"/>
      <w:r>
        <w:rPr>
          <w:rFonts w:ascii="Times New Roman" w:hAnsi="Times New Roman" w:cs="Times New Roman"/>
          <w:lang w:val="en-GB"/>
        </w:rPr>
        <w:t>deuterostomia</w:t>
      </w:r>
      <w:proofErr w:type="spellEnd"/>
      <w:r>
        <w:rPr>
          <w:rFonts w:ascii="Times New Roman" w:hAnsi="Times New Roman" w:cs="Times New Roman"/>
          <w:lang w:val="en-GB"/>
        </w:rPr>
        <w:t>.</w:t>
      </w:r>
    </w:p>
    <w:p w14:paraId="312A672E" w14:textId="7D6FD0B7" w:rsidR="008F6C91" w:rsidRPr="00377490" w:rsidRDefault="000E524F" w:rsidP="000E524F">
      <w:pPr>
        <w:spacing w:line="480" w:lineRule="auto"/>
        <w:jc w:val="both"/>
        <w:rPr>
          <w:lang w:val="en-GB"/>
        </w:rPr>
      </w:pPr>
      <w:r>
        <w:rPr>
          <w:rFonts w:ascii="Times New Roman" w:hAnsi="Times New Roman" w:cs="Times New Roman"/>
          <w:lang w:val="en-GB"/>
        </w:rPr>
        <w:t>B)</w:t>
      </w:r>
      <w:r w:rsidR="002B2858">
        <w:rPr>
          <w:rFonts w:ascii="Times New Roman" w:hAnsi="Times New Roman" w:cs="Times New Roman"/>
          <w:lang w:val="en-GB"/>
        </w:rPr>
        <w:t xml:space="preserve"> The circle size indicates the number of genomes analysed in the particular taxon using a logarithmic scale. The numbers below the taxon names indicate the average number of NAD-consuming enzyme families found in all sub-taxa. Only selected sub-trees are shown. In total genomes or transcriptomes of 969 eukaryotic species are included.</w:t>
      </w:r>
    </w:p>
    <w:p w14:paraId="42C52E92" w14:textId="78F8BB44" w:rsidR="008F6C91" w:rsidRPr="006B0CA6" w:rsidRDefault="002B2858" w:rsidP="00891221">
      <w:pPr>
        <w:pStyle w:val="Heading4"/>
        <w:spacing w:line="480" w:lineRule="auto"/>
        <w:jc w:val="both"/>
        <w:rPr>
          <w:lang w:val="en-GB"/>
        </w:rPr>
      </w:pPr>
      <w:proofErr w:type="gramStart"/>
      <w:r>
        <w:rPr>
          <w:rFonts w:ascii="Times New Roman" w:hAnsi="Times New Roman" w:cs="Times New Roman"/>
          <w:lang w:val="en-GB"/>
        </w:rPr>
        <w:t xml:space="preserve">Figure </w:t>
      </w:r>
      <w:r w:rsidR="00D863B7">
        <w:rPr>
          <w:rFonts w:ascii="Times New Roman" w:hAnsi="Times New Roman" w:cs="Times New Roman"/>
          <w:lang w:val="en-GB"/>
        </w:rPr>
        <w:t>?</w:t>
      </w:r>
      <w:proofErr w:type="gramEnd"/>
    </w:p>
    <w:p w14:paraId="21986F3B" w14:textId="77777777" w:rsidR="008F6C91" w:rsidRPr="00377490" w:rsidRDefault="002B2858" w:rsidP="00891221">
      <w:pPr>
        <w:spacing w:line="480" w:lineRule="auto"/>
        <w:jc w:val="both"/>
        <w:rPr>
          <w:lang w:val="en-GB"/>
        </w:rPr>
      </w:pPr>
      <w:r>
        <w:rPr>
          <w:rFonts w:ascii="Times New Roman" w:hAnsi="Times New Roman" w:cs="Times New Roman"/>
          <w:b/>
          <w:i/>
          <w:lang w:val="en-GB"/>
        </w:rPr>
        <w:t>Comprehensive analysis of the potential evolutionary role of NNMT and the effect of different enzyme combinations on NAD-consumption and concentration</w:t>
      </w:r>
      <w:r>
        <w:rPr>
          <w:rFonts w:ascii="Times New Roman" w:hAnsi="Times New Roman" w:cs="Times New Roman"/>
          <w:lang w:val="en-GB"/>
        </w:rPr>
        <w:t xml:space="preserve"> If NNMT is absent (A-C) NAD-consumption fluxes and NAD-concentration are very dependent on the availability of Nam (</w:t>
      </w:r>
      <w:proofErr w:type="spellStart"/>
      <w:r>
        <w:rPr>
          <w:rFonts w:ascii="Times New Roman" w:hAnsi="Times New Roman" w:cs="Times New Roman"/>
          <w:lang w:val="en-GB"/>
        </w:rPr>
        <w:t>Nam</w:t>
      </w:r>
      <w:proofErr w:type="spellEnd"/>
      <w:r>
        <w:rPr>
          <w:rFonts w:ascii="Times New Roman" w:hAnsi="Times New Roman" w:cs="Times New Roman"/>
          <w:lang w:val="en-GB"/>
        </w:rPr>
        <w:t xml:space="preserve"> efflux/import ratio). Furthermore,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only very little effect on NAD-consumption flux (A) and –concentration (B) or only under specific conditions. In the presence of NNMT (D-F) NAD-consumption flux (D and F) and-concentration (E) are relatively independent on the ratio between Nam efflux and import, in contrast affinity changes of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a large effect. The addition of NADA has very little effect (C and F), especially in the presence of NNMT (F). The substrate affinity of NNMT and </w:t>
      </w:r>
      <w:proofErr w:type="spellStart"/>
      <w:r>
        <w:rPr>
          <w:rFonts w:ascii="Times New Roman" w:hAnsi="Times New Roman" w:cs="Times New Roman"/>
          <w:lang w:val="en-GB"/>
        </w:rPr>
        <w:t>NamPRT</w:t>
      </w:r>
      <w:proofErr w:type="spellEnd"/>
      <w:r>
        <w:rPr>
          <w:rFonts w:ascii="Times New Roman" w:hAnsi="Times New Roman" w:cs="Times New Roman"/>
          <w:lang w:val="en-GB"/>
        </w:rPr>
        <w:t xml:space="preserve"> have opposite effects on NAD-consumption(G) and –concentration (H), as would be expected. The affinities previously measured for human enzymes (indicated by the white star) appears to be close to optimal as further improvements would have little or no effect on NAD-consumption or –concentration. Further improvement of NAD-</w:t>
      </w:r>
      <w:r>
        <w:rPr>
          <w:rFonts w:ascii="Times New Roman" w:hAnsi="Times New Roman" w:cs="Times New Roman"/>
          <w:lang w:val="en-GB"/>
        </w:rPr>
        <w:lastRenderedPageBreak/>
        <w:t>consumption rates can only be achieved by compartmentalisation (I), as NNMT is localised to the cytosol, cytosolic NAD-consumption rates are lower than nuclear NAD-consumption rates if NAD-biosynthesis and-consuming reactions are present in both compartments.</w:t>
      </w:r>
    </w:p>
    <w:p w14:paraId="6FEFFC41" w14:textId="77777777" w:rsidR="008F6C91" w:rsidRPr="00377490" w:rsidRDefault="008F6C91" w:rsidP="00891221">
      <w:pPr>
        <w:spacing w:line="480" w:lineRule="auto"/>
        <w:jc w:val="both"/>
        <w:rPr>
          <w:lang w:val="en-GB"/>
        </w:rPr>
      </w:pPr>
    </w:p>
    <w:p w14:paraId="64AD30F0" w14:textId="342C8AFB" w:rsidR="008F6C91" w:rsidRPr="00377490" w:rsidRDefault="002B2858" w:rsidP="00891221">
      <w:pPr>
        <w:pStyle w:val="Heading4"/>
        <w:spacing w:line="480" w:lineRule="auto"/>
        <w:jc w:val="both"/>
        <w:rPr>
          <w:lang w:val="en-GB"/>
        </w:rPr>
      </w:pPr>
      <w:r>
        <w:rPr>
          <w:rFonts w:ascii="Times New Roman" w:hAnsi="Times New Roman" w:cs="Times New Roman"/>
          <w:lang w:val="en-GB"/>
        </w:rPr>
        <w:t xml:space="preserve">Figure </w:t>
      </w:r>
      <w:r w:rsidR="00D863B7">
        <w:rPr>
          <w:rFonts w:ascii="Times New Roman" w:hAnsi="Times New Roman" w:cs="Times New Roman"/>
          <w:lang w:val="en-GB"/>
        </w:rPr>
        <w:t>7</w:t>
      </w:r>
    </w:p>
    <w:p w14:paraId="633B539B" w14:textId="77777777" w:rsidR="008F6C91" w:rsidRPr="00377490" w:rsidRDefault="002B2858" w:rsidP="00891221">
      <w:pPr>
        <w:spacing w:line="480" w:lineRule="auto"/>
        <w:jc w:val="both"/>
        <w:rPr>
          <w:lang w:val="en-GB"/>
        </w:rPr>
      </w:pPr>
      <w:proofErr w:type="spellStart"/>
      <w:r>
        <w:rPr>
          <w:rFonts w:ascii="Times New Roman" w:hAnsi="Times New Roman" w:cs="Times New Roman"/>
          <w:b/>
          <w:i/>
          <w:lang w:val="en-GB"/>
        </w:rPr>
        <w:t>Deuterostomia</w:t>
      </w:r>
      <w:proofErr w:type="spellEnd"/>
      <w:r>
        <w:rPr>
          <w:rFonts w:ascii="Times New Roman" w:hAnsi="Times New Roman" w:cs="Times New Roman"/>
          <w:b/>
          <w:i/>
          <w:lang w:val="en-GB"/>
        </w:rPr>
        <w:t xml:space="preserve"> that encode NNMT show a sequence insertion in the N-terminal region of </w:t>
      </w:r>
      <w:proofErr w:type="spellStart"/>
      <w:r>
        <w:rPr>
          <w:rFonts w:ascii="Times New Roman" w:hAnsi="Times New Roman" w:cs="Times New Roman"/>
          <w:b/>
          <w:i/>
          <w:lang w:val="en-GB"/>
        </w:rPr>
        <w:t>NamPRT</w:t>
      </w:r>
      <w:proofErr w:type="spellEnd"/>
      <w:r>
        <w:rPr>
          <w:rFonts w:ascii="Times New Roman" w:hAnsi="Times New Roman" w:cs="Times New Roman"/>
          <w:b/>
          <w:i/>
          <w:lang w:val="en-GB"/>
        </w:rPr>
        <w:t xml:space="preserve"> that enables nuclear localisation.</w:t>
      </w:r>
    </w:p>
    <w:p w14:paraId="76035B24" w14:textId="39A62002" w:rsidR="008F6C91" w:rsidRPr="00D863B7" w:rsidRDefault="00BF0B28" w:rsidP="00D863B7">
      <w:pPr>
        <w:spacing w:line="480" w:lineRule="auto"/>
        <w:jc w:val="both"/>
        <w:rPr>
          <w:lang w:val="en-GB"/>
        </w:rPr>
      </w:pPr>
      <w:r>
        <w:rPr>
          <w:rFonts w:ascii="Times New Roman" w:hAnsi="Times New Roman" w:cs="Times New Roman"/>
          <w:lang w:val="en-GB"/>
        </w:rPr>
        <w:t xml:space="preserve">Multiple </w:t>
      </w:r>
      <w:r w:rsidR="002B2858">
        <w:rPr>
          <w:rFonts w:ascii="Times New Roman" w:hAnsi="Times New Roman" w:cs="Times New Roman"/>
          <w:lang w:val="en-GB"/>
        </w:rPr>
        <w:t xml:space="preserve">sequence alignment of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from selected </w:t>
      </w:r>
      <w:proofErr w:type="spellStart"/>
      <w:r w:rsidR="002B2858">
        <w:rPr>
          <w:rFonts w:ascii="Times New Roman" w:hAnsi="Times New Roman" w:cs="Times New Roman"/>
          <w:lang w:val="en-GB"/>
        </w:rPr>
        <w:t>deuterostomia</w:t>
      </w:r>
      <w:proofErr w:type="spellEnd"/>
      <w:r w:rsidR="002B2858">
        <w:rPr>
          <w:rFonts w:ascii="Times New Roman" w:hAnsi="Times New Roman" w:cs="Times New Roman"/>
          <w:lang w:val="en-GB"/>
        </w:rPr>
        <w:t xml:space="preserve"> clearly show a sequence insertion (A) in organisms that encode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(Species names are given and the number in parenthesis indicates the enzyme combination encoded in these species; 3 – NADA and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6 –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7 – NADA,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NNMT. The nuclear loca</w:t>
      </w:r>
      <w:r w:rsidR="00960BC5">
        <w:rPr>
          <w:rFonts w:ascii="Times New Roman" w:hAnsi="Times New Roman" w:cs="Times New Roman"/>
          <w:lang w:val="en-GB"/>
        </w:rPr>
        <w:t>lisation signal (NLS) indicated</w:t>
      </w:r>
      <w:r w:rsidR="002B2858">
        <w:rPr>
          <w:rFonts w:ascii="Times New Roman" w:hAnsi="Times New Roman" w:cs="Times New Roman"/>
          <w:lang w:val="en-GB"/>
        </w:rPr>
        <w:t xml:space="preserve"> was predicted using </w:t>
      </w:r>
      <w:proofErr w:type="spellStart"/>
      <w:r w:rsidR="002B2858">
        <w:rPr>
          <w:rFonts w:ascii="Times New Roman" w:hAnsi="Times New Roman" w:cs="Times New Roman"/>
          <w:lang w:val="en-GB"/>
        </w:rPr>
        <w:t>using</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cNLS</w:t>
      </w:r>
      <w:proofErr w:type="spellEnd"/>
      <w:r w:rsidR="002B2858">
        <w:rPr>
          <w:rFonts w:ascii="Times New Roman" w:hAnsi="Times New Roman" w:cs="Times New Roman"/>
          <w:lang w:val="en-GB"/>
        </w:rPr>
        <w:t>-mapper (</w:t>
      </w:r>
      <w:hyperlink r:id="rId10">
        <w:r w:rsidR="002B2858">
          <w:rPr>
            <w:rStyle w:val="InternetLink"/>
            <w:rFonts w:ascii="Times New Roman" w:hAnsi="Times New Roman" w:cs="Times New Roman"/>
            <w:lang w:val="en-GB"/>
          </w:rPr>
          <w:t>http://nls-mapper.iab.keio.ac.jp/cgi-bin/NLS_Mapper_for</w:t>
        </w:r>
        <w:bookmarkStart w:id="34" w:name="_GoBack"/>
        <w:bookmarkEnd w:id="34"/>
        <w:r w:rsidR="002B2858">
          <w:rPr>
            <w:rStyle w:val="InternetLink"/>
            <w:rFonts w:ascii="Times New Roman" w:hAnsi="Times New Roman" w:cs="Times New Roman"/>
            <w:lang w:val="en-GB"/>
          </w:rPr>
          <w:t>m</w:t>
        </w:r>
        <w:r w:rsidR="002B2858">
          <w:rPr>
            <w:rStyle w:val="InternetLink"/>
            <w:rFonts w:ascii="Times New Roman" w:hAnsi="Times New Roman" w:cs="Times New Roman"/>
            <w:lang w:val="en-GB"/>
          </w:rPr>
          <w:t>.cgi</w:t>
        </w:r>
      </w:hyperlink>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Kosugi</w:t>
      </w:r>
      <w:proofErr w:type="spellEnd"/>
      <w:r w:rsidR="002B2858">
        <w:rPr>
          <w:rFonts w:ascii="Times New Roman" w:hAnsi="Times New Roman" w:cs="Times New Roman"/>
          <w:lang w:val="en-GB"/>
        </w:rPr>
        <w:t xml:space="preserve"> et al., 2009)). The inserted region is not resolved in crystal structures of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and thus appears to be a flexible loop structure at the surface of the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-dimer. The visualisation is based on a structure prediction of SWISS-MODEL </w: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 </w:instrText>
      </w:r>
      <w:r w:rsidR="0080367F">
        <w:fldChar w:fldCharType="begin">
          <w:fldData xml:space="preserve">PEVuZE5vdGU+PENpdGU+PEF1dGhvcj5CaWFzaW5pPC9BdXRob3I+PFllYXI+MjAxNDwvWWVhcj48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</w:fldData>
        </w:fldChar>
      </w:r>
      <w:r w:rsidR="0080367F" w:rsidRPr="00377490">
        <w:rPr>
          <w:lang w:val="en-GB"/>
        </w:rPr>
        <w:instrText xml:space="preserve"> ADDIN EN.CITE.DATA </w:instrText>
      </w:r>
      <w:r w:rsidR="0080367F">
        <w:fldChar w:fldCharType="end"/>
      </w:r>
      <w:r w:rsidR="0080367F">
        <w:fldChar w:fldCharType="separate"/>
      </w:r>
      <w:r w:rsidR="0080367F" w:rsidRPr="00377490">
        <w:rPr>
          <w:noProof/>
          <w:lang w:val="en-GB"/>
        </w:rPr>
        <w:t>(Arnold et al., 2006; Biasini et al., 2014)</w:t>
      </w:r>
      <w:r w:rsidR="0080367F">
        <w:fldChar w:fldCharType="end"/>
      </w:r>
      <w:r w:rsidR="002B2858">
        <w:rPr>
          <w:rFonts w:ascii="Times New Roman" w:hAnsi="Times New Roman" w:cs="Times New Roman"/>
          <w:lang w:val="en-GB"/>
        </w:rPr>
        <w:t xml:space="preserve"> of the sequence of the human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(P43490) using the model 2H3D as template</w:t>
      </w:r>
      <w:r w:rsidR="002B2858" w:rsidRPr="00377490">
        <w:rPr>
          <w:lang w:val="en-GB"/>
        </w:rPr>
        <w:t xml:space="preserve"> </w:t>
      </w:r>
      <w:r w:rsidR="0080367F">
        <w:fldChar w:fldCharType="begin"/>
      </w:r>
      <w:r w:rsidR="0080367F" w:rsidRPr="00377490">
        <w:rPr>
          <w:lang w:val="en-GB"/>
        </w:rPr>
        <w:instrText xml:space="preserve"> ADDIN EN.CITE &lt;EndNote&gt;&lt;Cite&gt;&lt;Author&gt;Wang&lt;/Author&gt;&lt;Year&gt;2006&lt;/Year&gt;&lt;RecNum&gt;15&lt;/RecNum&gt;&lt;DisplayText&gt;(Wang et al., 2006)&lt;/DisplayText&gt;&lt;record&gt;&lt;rec-number&gt;15&lt;/rec-number&gt;&lt;foreign-keys&gt;&lt;key app="EN" db-id="9esw5svsc55wf1e5ervx9ve1pw0asppt2we5" timestamp="1472461384"&gt;15&lt;/key&gt;&lt;/foreign-keys&gt;&lt;ref-type name="Journal Article"&gt;17&lt;/ref-type&gt;&lt;contributors&gt;&lt;authors&gt;&lt;author&gt;Wang, T.&lt;/author&gt;&lt;author&gt;Zhang, X.&lt;/author&gt;&lt;author&gt;Bheda, P.&lt;/author&gt;&lt;author&gt;Revollo, J. R.&lt;/author&gt;&lt;author&gt;Imai, S.&lt;/author&gt;&lt;author&gt;Wolberger, C.&lt;/author&gt;&lt;/authors&gt;&lt;/contributors&gt;&lt;auth-address&gt;Department of Biophysics and Biophysical Chemistry, Johns Hopkins University School of Medicine, 725 N. Wolfe St., Baltimore, Maryland 21205, USA.&lt;/auth-address&gt;&lt;titles&gt;&lt;title&gt;Structure of Nampt/PBEF/visfatin, a mammalian NAD+ biosynthetic enzyme&lt;/title&gt;&lt;secondary-title&gt;Nat Struct Mol Biol&lt;/secondary-title&gt;&lt;/titles&gt;&lt;periodical&gt;&lt;full-title&gt;Nat Struct Mol Biol&lt;/full-title&gt;&lt;/periodical&gt;&lt;pages&gt;661-2&lt;/pages&gt;&lt;volume&gt;13&lt;/volume&gt;&lt;number&gt;7&lt;/number&gt;&lt;keywords&gt;&lt;keyword&gt;Animals&lt;/keyword&gt;&lt;keyword&gt;Binding Sites&lt;/keyword&gt;&lt;keyword&gt;Crystallization&lt;/keyword&gt;&lt;keyword&gt;Cytokines/*chemistry/*metabolism&lt;/keyword&gt;&lt;keyword&gt;Mice&lt;/keyword&gt;&lt;keyword&gt;Models, Molecular&lt;/keyword&gt;&lt;keyword&gt;NAD/*biosynthesis&lt;/keyword&gt;&lt;keyword&gt;Nicotinamide Phosphoribosyltransferase&lt;/keyword&gt;&lt;keyword&gt;Protein Conformation&lt;/keyword&gt;&lt;/keywords&gt;&lt;dates&gt;&lt;year&gt;2006&lt;/year&gt;&lt;pub-dates&gt;&lt;date&gt;Jul&lt;/date&gt;&lt;/pub-dates&gt;&lt;/dates&gt;&lt;isbn&gt;1545-9993 (Print)&amp;#xD;1545-9985 (Linking)&lt;/isbn&gt;&lt;accession-num&gt;16783373&lt;/accession-num&gt;&lt;urls&gt;&lt;related-urls&gt;&lt;url&gt;http://www.ncbi.nlm.nih.gov/pubmed/16783373&lt;/url&gt;&lt;/related-urls&gt;&lt;/urls&gt;&lt;electronic-resource-num&gt;10.1038/nsmb1114&lt;/electronic-resource-num&gt;&lt;/record&gt;&lt;/Cite&gt;&lt;/EndNote&gt;</w:instrText>
      </w:r>
      <w:r w:rsidR="0080367F">
        <w:fldChar w:fldCharType="separate"/>
      </w:r>
      <w:r w:rsidR="0080367F" w:rsidRPr="00377490">
        <w:rPr>
          <w:noProof/>
          <w:lang w:val="en-GB"/>
        </w:rPr>
        <w:t>(Wang et al., 2006)</w:t>
      </w:r>
      <w:r w:rsidR="0080367F">
        <w:fldChar w:fldCharType="end"/>
      </w:r>
      <w:r w:rsidR="002B2858">
        <w:rPr>
          <w:rFonts w:ascii="Times New Roman" w:hAnsi="Times New Roman" w:cs="Times New Roman"/>
          <w:lang w:val="en-GB"/>
        </w:rPr>
        <w:t>. Deleting the respective sequence insertion results in a reduced nuclear localisation of GFP-</w:t>
      </w:r>
      <w:proofErr w:type="spellStart"/>
      <w:r w:rsidR="002B2858">
        <w:rPr>
          <w:rFonts w:ascii="Times New Roman" w:hAnsi="Times New Roman" w:cs="Times New Roman"/>
          <w:lang w:val="en-GB"/>
        </w:rPr>
        <w:t>labeled</w:t>
      </w:r>
      <w:proofErr w:type="spellEnd"/>
      <w:r w:rsidR="002B2858">
        <w:rPr>
          <w:rFonts w:ascii="Times New Roman" w:hAnsi="Times New Roman" w:cs="Times New Roman"/>
          <w:lang w:val="en-GB"/>
        </w:rPr>
        <w:t xml:space="preserve"> </w:t>
      </w:r>
      <w:proofErr w:type="spellStart"/>
      <w:r w:rsidR="002B2858">
        <w:rPr>
          <w:rFonts w:ascii="Times New Roman" w:hAnsi="Times New Roman" w:cs="Times New Roman"/>
          <w:lang w:val="en-GB"/>
        </w:rPr>
        <w:t>NamPRT</w:t>
      </w:r>
      <w:proofErr w:type="spellEnd"/>
      <w:r w:rsidR="002B2858">
        <w:rPr>
          <w:rFonts w:ascii="Times New Roman" w:hAnsi="Times New Roman" w:cs="Times New Roman"/>
          <w:lang w:val="en-GB"/>
        </w:rPr>
        <w:t xml:space="preserve"> in human cell lines. </w:t>
      </w:r>
      <w:commentRangeStart w:id="35"/>
      <w:r w:rsidR="002B2858">
        <w:rPr>
          <w:rFonts w:ascii="Times New Roman" w:hAnsi="Times New Roman" w:cs="Times New Roman"/>
          <w:lang w:val="en-GB"/>
        </w:rPr>
        <w:t xml:space="preserve">images </w:t>
      </w:r>
      <w:commentRangeEnd w:id="35"/>
      <w:r w:rsidR="002B2858">
        <w:commentReference w:id="35"/>
      </w:r>
      <w:r w:rsidR="00D863B7" w:rsidRPr="00D863B7">
        <w:rPr>
          <w:rFonts w:ascii="Times New Roman" w:hAnsi="Times New Roman" w:cs="Times New Roman"/>
          <w:lang w:val="en-GB"/>
        </w:rPr>
        <w:t xml:space="preserve"> </w:t>
      </w:r>
      <w:r w:rsidR="00D863B7">
        <w:rPr>
          <w:rFonts w:ascii="Times New Roman" w:hAnsi="Times New Roman" w:cs="Times New Roman"/>
          <w:lang w:val="en-GB"/>
        </w:rPr>
        <w:t xml:space="preserve">C) </w:t>
      </w:r>
      <w:commentRangeStart w:id="36"/>
      <w:r w:rsidR="00D863B7">
        <w:rPr>
          <w:rFonts w:ascii="Times New Roman" w:hAnsi="Times New Roman" w:cs="Times New Roman"/>
          <w:lang w:val="en-GB"/>
        </w:rPr>
        <w:t xml:space="preserve">wildtype </w:t>
      </w:r>
      <w:proofErr w:type="spellStart"/>
      <w:r w:rsidR="00D863B7">
        <w:rPr>
          <w:rFonts w:ascii="Times New Roman" w:hAnsi="Times New Roman" w:cs="Times New Roman"/>
          <w:lang w:val="en-GB"/>
        </w:rPr>
        <w:t>NamPRT</w:t>
      </w:r>
      <w:proofErr w:type="spellEnd"/>
      <w:r w:rsidR="00D863B7">
        <w:rPr>
          <w:rFonts w:ascii="Times New Roman" w:hAnsi="Times New Roman" w:cs="Times New Roman"/>
          <w:lang w:val="en-GB"/>
        </w:rPr>
        <w:t xml:space="preserve"> is distributed between cytosol and nucleus and the deletion of the insert sequence (NLS1) does not chance the localisation of the recombinant protein.</w:t>
      </w:r>
      <w:commentRangeEnd w:id="36"/>
      <w:r w:rsidR="00BD3731">
        <w:rPr>
          <w:rStyle w:val="CommentReference"/>
        </w:rPr>
        <w:commentReference w:id="36"/>
      </w:r>
    </w:p>
    <w:p w14:paraId="79CC5B40" w14:textId="77777777" w:rsidR="008F6C91" w:rsidRPr="00377490" w:rsidRDefault="008F6C91" w:rsidP="00891221">
      <w:pPr>
        <w:spacing w:line="480" w:lineRule="auto"/>
        <w:jc w:val="both"/>
        <w:rPr>
          <w:lang w:val="en-GB"/>
        </w:rPr>
      </w:pPr>
    </w:p>
    <w:p w14:paraId="2FD5AB19" w14:textId="77777777" w:rsidR="008F6C91" w:rsidRPr="00377490" w:rsidRDefault="008F6C91" w:rsidP="00891221">
      <w:pPr>
        <w:spacing w:line="480" w:lineRule="auto"/>
        <w:jc w:val="both"/>
        <w:rPr>
          <w:lang w:val="en-GB"/>
        </w:rPr>
      </w:pPr>
    </w:p>
    <w:p w14:paraId="065D6D87" w14:textId="77777777" w:rsidR="0080367F" w:rsidRDefault="002B2858" w:rsidP="00891221">
      <w:pPr>
        <w:pStyle w:val="Subtitle"/>
        <w:spacing w:line="480" w:lineRule="auto"/>
        <w:jc w:val="both"/>
        <w:rPr>
          <w:rFonts w:ascii="Times New Roman" w:hAnsi="Times New Roman" w:cs="Times New Roman"/>
          <w:lang w:val="en-GB"/>
        </w:rPr>
      </w:pPr>
      <w:r>
        <w:rPr>
          <w:rFonts w:ascii="Times New Roman" w:hAnsi="Times New Roman" w:cs="Times New Roman"/>
          <w:lang w:val="en-GB"/>
        </w:rPr>
        <w:lastRenderedPageBreak/>
        <w:t>References</w:t>
      </w:r>
    </w:p>
    <w:p w14:paraId="264CFED5" w14:textId="77777777" w:rsidR="0080367F" w:rsidRDefault="0080367F" w:rsidP="00891221">
      <w:pPr>
        <w:pStyle w:val="Subtitle"/>
        <w:spacing w:line="480" w:lineRule="auto"/>
        <w:jc w:val="both"/>
        <w:rPr>
          <w:rFonts w:ascii="Times New Roman" w:hAnsi="Times New Roman" w:cs="Times New Roman"/>
          <w:lang w:val="en-GB"/>
        </w:rPr>
      </w:pPr>
    </w:p>
    <w:p w14:paraId="745FE76F" w14:textId="77777777" w:rsidR="009C2509" w:rsidRPr="009C2509" w:rsidRDefault="0080367F" w:rsidP="009C2509">
      <w:pPr>
        <w:pStyle w:val="EndNoteBibliography"/>
        <w:rPr>
          <w:noProof/>
          <w:lang w:val="en-GB"/>
        </w:rPr>
      </w:pPr>
      <w:r>
        <w:fldChar w:fldCharType="begin"/>
      </w:r>
      <w:r w:rsidRPr="00377490">
        <w:rPr>
          <w:lang w:val="en-GB"/>
        </w:rPr>
        <w:instrText xml:space="preserve"> ADDIN EN.REFLIST </w:instrText>
      </w:r>
      <w:r>
        <w:fldChar w:fldCharType="separate"/>
      </w:r>
      <w:r w:rsidR="009C2509" w:rsidRPr="009C2509">
        <w:rPr>
          <w:noProof/>
          <w:lang w:val="en-GB"/>
        </w:rPr>
        <w:t>Alhazzazi, T.Y., Kamarajan, P., Verdin, E., and Kapila, Y.L. (2011). SIRT3 and cancer: tumor promoter or suppressor? Biochim Biophys Acta</w:t>
      </w:r>
      <w:r w:rsidR="009C2509" w:rsidRPr="009C2509">
        <w:rPr>
          <w:i/>
          <w:noProof/>
          <w:lang w:val="en-GB"/>
        </w:rPr>
        <w:t xml:space="preserve"> 1816</w:t>
      </w:r>
      <w:r w:rsidR="009C2509" w:rsidRPr="009C2509">
        <w:rPr>
          <w:noProof/>
          <w:lang w:val="en-GB"/>
        </w:rPr>
        <w:t>, 80-88.</w:t>
      </w:r>
    </w:p>
    <w:p w14:paraId="3FD8576A" w14:textId="77777777" w:rsidR="009C2509" w:rsidRPr="009C2509" w:rsidRDefault="009C2509" w:rsidP="009C2509">
      <w:pPr>
        <w:pStyle w:val="EndNoteBibliography"/>
        <w:rPr>
          <w:noProof/>
          <w:lang w:val="en-GB"/>
        </w:rPr>
      </w:pPr>
      <w:r w:rsidRPr="009C2509">
        <w:rPr>
          <w:noProof/>
          <w:lang w:val="en-GB"/>
        </w:rPr>
        <w:t>Arnold, K., Bordoli, L., Kopp, J., and Schwede, T. (2006). The SWISS-MODEL workspace: a web-based environment for protein structure homology modelling. Bioinformatics</w:t>
      </w:r>
      <w:r w:rsidRPr="009C2509">
        <w:rPr>
          <w:i/>
          <w:noProof/>
          <w:lang w:val="en-GB"/>
        </w:rPr>
        <w:t xml:space="preserve"> 22</w:t>
      </w:r>
      <w:r w:rsidRPr="009C2509">
        <w:rPr>
          <w:noProof/>
          <w:lang w:val="en-GB"/>
        </w:rPr>
        <w:t>, 195-201.</w:t>
      </w:r>
    </w:p>
    <w:p w14:paraId="17FDBD29" w14:textId="77777777" w:rsidR="009C2509" w:rsidRPr="009C2509" w:rsidRDefault="009C2509" w:rsidP="009C2509">
      <w:pPr>
        <w:pStyle w:val="EndNoteBibliography"/>
        <w:rPr>
          <w:noProof/>
          <w:lang w:val="en-GB"/>
        </w:rPr>
      </w:pPr>
      <w:r w:rsidRPr="009C2509">
        <w:rPr>
          <w:noProof/>
          <w:lang w:val="en-GB"/>
        </w:rPr>
        <w:t>Belenky, P., Racette, F.G., Bogan, K.L., McClure, J.M., Smith, J.S., and Brenner, C. (2007). Nicotinamide riboside promotes Sir2 silencing and extends lifespan via Nrk and Urh1/Pnp1/Meu1 pathways to NAD+. Cell</w:t>
      </w:r>
      <w:r w:rsidRPr="009C2509">
        <w:rPr>
          <w:i/>
          <w:noProof/>
          <w:lang w:val="en-GB"/>
        </w:rPr>
        <w:t xml:space="preserve"> 129</w:t>
      </w:r>
      <w:r w:rsidRPr="009C2509">
        <w:rPr>
          <w:noProof/>
          <w:lang w:val="en-GB"/>
        </w:rPr>
        <w:t>, 473-484.</w:t>
      </w:r>
    </w:p>
    <w:p w14:paraId="1A12D880" w14:textId="77777777" w:rsidR="009C2509" w:rsidRPr="009C2509" w:rsidRDefault="009C2509" w:rsidP="009C2509">
      <w:pPr>
        <w:pStyle w:val="EndNoteBibliography"/>
        <w:rPr>
          <w:noProof/>
          <w:lang w:val="en-GB"/>
        </w:rPr>
      </w:pPr>
      <w:r w:rsidRPr="009C2509">
        <w:rPr>
          <w:noProof/>
          <w:lang w:val="en-GB"/>
        </w:rPr>
        <w:t>Biasini, M., Bienert, S., Waterhouse, A., Arnold, K., Studer, G., Schmidt, T., Kiefer, F., Gallo Cassarino, T., Bertoni, M., Bordoli, L.</w:t>
      </w:r>
      <w:r w:rsidRPr="009C2509">
        <w:rPr>
          <w:i/>
          <w:noProof/>
          <w:lang w:val="en-GB"/>
        </w:rPr>
        <w:t>, et al.</w:t>
      </w:r>
      <w:r w:rsidRPr="009C2509">
        <w:rPr>
          <w:noProof/>
          <w:lang w:val="en-GB"/>
        </w:rPr>
        <w:t xml:space="preserve"> (2014). SWISS-MODEL: modelling protein tertiary and quaternary structure using evolutionary information. Nucleic Acids Res</w:t>
      </w:r>
      <w:r w:rsidRPr="009C2509">
        <w:rPr>
          <w:i/>
          <w:noProof/>
          <w:lang w:val="en-GB"/>
        </w:rPr>
        <w:t xml:space="preserve"> 42</w:t>
      </w:r>
      <w:r w:rsidRPr="009C2509">
        <w:rPr>
          <w:noProof/>
          <w:lang w:val="en-GB"/>
        </w:rPr>
        <w:t>, W252-258.</w:t>
      </w:r>
    </w:p>
    <w:p w14:paraId="3E8D590C" w14:textId="77777777" w:rsidR="009C2509" w:rsidRPr="009C2509" w:rsidRDefault="009C2509" w:rsidP="009C2509">
      <w:pPr>
        <w:pStyle w:val="EndNoteBibliography"/>
        <w:rPr>
          <w:noProof/>
          <w:lang w:val="en-GB"/>
        </w:rPr>
      </w:pPr>
      <w:r w:rsidRPr="009C2509">
        <w:rPr>
          <w:noProof/>
          <w:lang w:val="en-GB"/>
        </w:rPr>
        <w:t>Bogan, K.L., and Brenner, C. (2008). Nicotinic acid, nicotinamide, and nicotinamide riboside: a molecular evaluation of NAD+ precursor vitamins in human nutrition. Annu Rev Nutr</w:t>
      </w:r>
      <w:r w:rsidRPr="009C2509">
        <w:rPr>
          <w:i/>
          <w:noProof/>
          <w:lang w:val="en-GB"/>
        </w:rPr>
        <w:t xml:space="preserve"> 28</w:t>
      </w:r>
      <w:r w:rsidRPr="009C2509">
        <w:rPr>
          <w:noProof/>
          <w:lang w:val="en-GB"/>
        </w:rPr>
        <w:t>, 115-130.</w:t>
      </w:r>
    </w:p>
    <w:p w14:paraId="7B69FD4F" w14:textId="77777777" w:rsidR="009C2509" w:rsidRPr="009C2509" w:rsidRDefault="009C2509" w:rsidP="009C2509">
      <w:pPr>
        <w:pStyle w:val="EndNoteBibliography"/>
        <w:rPr>
          <w:noProof/>
          <w:lang w:val="en-GB"/>
        </w:rPr>
      </w:pPr>
      <w:r w:rsidRPr="009C2509">
        <w:rPr>
          <w:noProof/>
          <w:lang w:val="en-GB"/>
        </w:rPr>
        <w:t>Borra, M.T., Langer, M.R., Slama, J.T., and Denu, J.M. (2004). Substrate specificity and kinetic mechanism of the Sir2 family of NAD+-dependent histone/protein deacetylases. Biochemistry</w:t>
      </w:r>
      <w:r w:rsidRPr="009C2509">
        <w:rPr>
          <w:i/>
          <w:noProof/>
          <w:lang w:val="en-GB"/>
        </w:rPr>
        <w:t xml:space="preserve"> 43</w:t>
      </w:r>
      <w:r w:rsidRPr="009C2509">
        <w:rPr>
          <w:noProof/>
          <w:lang w:val="en-GB"/>
        </w:rPr>
        <w:t>, 9877-9887.</w:t>
      </w:r>
    </w:p>
    <w:p w14:paraId="0C98F997" w14:textId="77777777" w:rsidR="009C2509" w:rsidRPr="009C2509" w:rsidRDefault="009C2509" w:rsidP="009C2509">
      <w:pPr>
        <w:pStyle w:val="EndNoteBibliography"/>
        <w:rPr>
          <w:noProof/>
          <w:lang w:val="en-GB"/>
        </w:rPr>
      </w:pPr>
      <w:r w:rsidRPr="009C2509">
        <w:rPr>
          <w:noProof/>
          <w:lang w:val="en-GB"/>
        </w:rPr>
        <w:t>Burgos, E.S., and Schramm, V.L. (2008). Weak coupling of ATP hydrolysis to the chemical equilibrium of human nicotinamide phosphoribosyltransferase. Biochemistry</w:t>
      </w:r>
      <w:r w:rsidRPr="009C2509">
        <w:rPr>
          <w:i/>
          <w:noProof/>
          <w:lang w:val="en-GB"/>
        </w:rPr>
        <w:t xml:space="preserve"> 47</w:t>
      </w:r>
      <w:r w:rsidRPr="009C2509">
        <w:rPr>
          <w:noProof/>
          <w:lang w:val="en-GB"/>
        </w:rPr>
        <w:t>, 11086-11096.</w:t>
      </w:r>
    </w:p>
    <w:p w14:paraId="56E868A3" w14:textId="77777777" w:rsidR="009C2509" w:rsidRPr="009C2509" w:rsidRDefault="009C2509" w:rsidP="009C2509">
      <w:pPr>
        <w:pStyle w:val="EndNoteBibliography"/>
        <w:rPr>
          <w:noProof/>
          <w:lang w:val="en-GB"/>
        </w:rPr>
      </w:pPr>
      <w:r w:rsidRPr="009C2509">
        <w:rPr>
          <w:noProof/>
          <w:lang w:val="en-GB"/>
        </w:rPr>
        <w:t>Chiarugi, A., Dolle, C., Felici, R., and Ziegler, M. (2012). The NAD metabolome--a key determinant of cancer cell biology. Nat Rev Cancer</w:t>
      </w:r>
      <w:r w:rsidRPr="009C2509">
        <w:rPr>
          <w:i/>
          <w:noProof/>
          <w:lang w:val="en-GB"/>
        </w:rPr>
        <w:t xml:space="preserve"> 12</w:t>
      </w:r>
      <w:r w:rsidRPr="009C2509">
        <w:rPr>
          <w:noProof/>
          <w:lang w:val="en-GB"/>
        </w:rPr>
        <w:t>, 741-752.</w:t>
      </w:r>
    </w:p>
    <w:p w14:paraId="69627DE3" w14:textId="77777777" w:rsidR="009C2509" w:rsidRPr="009C2509" w:rsidRDefault="009C2509" w:rsidP="009C2509">
      <w:pPr>
        <w:pStyle w:val="EndNoteBibliography"/>
        <w:rPr>
          <w:noProof/>
          <w:lang w:val="en-GB"/>
        </w:rPr>
      </w:pPr>
      <w:r w:rsidRPr="009C2509">
        <w:rPr>
          <w:noProof/>
          <w:lang w:val="en-GB"/>
        </w:rPr>
        <w:t>Gazzaniga, F., Stebbins, R., Chang, S.Z., McPeek, M.A., and Brenner, C. (2009). Microbial NAD metabolism: lessons from comparative genomics. Microbiol Mol Biol Rev</w:t>
      </w:r>
      <w:r w:rsidRPr="009C2509">
        <w:rPr>
          <w:i/>
          <w:noProof/>
          <w:lang w:val="en-GB"/>
        </w:rPr>
        <w:t xml:space="preserve"> 73</w:t>
      </w:r>
      <w:r w:rsidRPr="009C2509">
        <w:rPr>
          <w:noProof/>
          <w:lang w:val="en-GB"/>
        </w:rPr>
        <w:t>, 529-541, Table of Contents.</w:t>
      </w:r>
    </w:p>
    <w:p w14:paraId="4D0163C3" w14:textId="77777777" w:rsidR="009C2509" w:rsidRPr="009C2509" w:rsidRDefault="009C2509" w:rsidP="009C2509">
      <w:pPr>
        <w:pStyle w:val="EndNoteBibliography"/>
        <w:rPr>
          <w:noProof/>
          <w:lang w:val="en-GB"/>
        </w:rPr>
      </w:pPr>
      <w:r w:rsidRPr="009C2509">
        <w:rPr>
          <w:noProof/>
          <w:lang w:val="en-GB"/>
        </w:rPr>
        <w:t>Gossmann, T.I., and Ziegler, M. (2014). Sequence divergence and diversity suggests ongoing functional diversification of vertebrate NAD metabolism. DNA Repair (Amst)</w:t>
      </w:r>
      <w:r w:rsidRPr="009C2509">
        <w:rPr>
          <w:i/>
          <w:noProof/>
          <w:lang w:val="en-GB"/>
        </w:rPr>
        <w:t xml:space="preserve"> 23</w:t>
      </w:r>
      <w:r w:rsidRPr="009C2509">
        <w:rPr>
          <w:noProof/>
          <w:lang w:val="en-GB"/>
        </w:rPr>
        <w:t>, 39-48.</w:t>
      </w:r>
    </w:p>
    <w:p w14:paraId="35370B11" w14:textId="77777777" w:rsidR="009C2509" w:rsidRPr="009C2509" w:rsidRDefault="009C2509" w:rsidP="009C2509">
      <w:pPr>
        <w:pStyle w:val="EndNoteBibliography"/>
        <w:rPr>
          <w:noProof/>
          <w:lang w:val="en-GB"/>
        </w:rPr>
      </w:pPr>
      <w:r w:rsidRPr="009C2509">
        <w:rPr>
          <w:noProof/>
          <w:lang w:val="en-GB"/>
        </w:rPr>
        <w:t>Gossmann, T.I., Ziegler, M., Puntervoll, P., de Figueiredo, L.F., Schuster, S., and Heiland, I. (2012). NAD(+) biosynthesis and salvage--a phylogenetic perspective. FEBS J</w:t>
      </w:r>
      <w:r w:rsidRPr="009C2509">
        <w:rPr>
          <w:i/>
          <w:noProof/>
          <w:lang w:val="en-GB"/>
        </w:rPr>
        <w:t xml:space="preserve"> 279</w:t>
      </w:r>
      <w:r w:rsidRPr="009C2509">
        <w:rPr>
          <w:noProof/>
          <w:lang w:val="en-GB"/>
        </w:rPr>
        <w:t>, 3355-3363.</w:t>
      </w:r>
    </w:p>
    <w:p w14:paraId="57EDA4D9" w14:textId="77777777" w:rsidR="009C2509" w:rsidRPr="009C2509" w:rsidRDefault="009C2509" w:rsidP="009C2509">
      <w:pPr>
        <w:pStyle w:val="EndNoteBibliography"/>
        <w:rPr>
          <w:noProof/>
          <w:lang w:val="en-GB"/>
        </w:rPr>
      </w:pPr>
      <w:r w:rsidRPr="009C2509">
        <w:rPr>
          <w:noProof/>
          <w:lang w:val="en-GB"/>
        </w:rPr>
        <w:t>Hong, S., Moreno-Navarrete, J.M., Wei, X., Kikukawa, Y., Tzameli, I., Prasad, D., Lee, Y., Asara, J.M., Fernandez-Real, J.M., Maratos-Flier, E.</w:t>
      </w:r>
      <w:r w:rsidRPr="009C2509">
        <w:rPr>
          <w:i/>
          <w:noProof/>
          <w:lang w:val="en-GB"/>
        </w:rPr>
        <w:t>, et al.</w:t>
      </w:r>
      <w:r w:rsidRPr="009C2509">
        <w:rPr>
          <w:noProof/>
          <w:lang w:val="en-GB"/>
        </w:rPr>
        <w:t xml:space="preserve"> (2015). Nicotinamide N-methyltransferase regulates hepatic nutrient metabolism through Sirt1 protein stabilization. Nat Med</w:t>
      </w:r>
      <w:r w:rsidRPr="009C2509">
        <w:rPr>
          <w:i/>
          <w:noProof/>
          <w:lang w:val="en-GB"/>
        </w:rPr>
        <w:t xml:space="preserve"> 21</w:t>
      </w:r>
      <w:r w:rsidRPr="009C2509">
        <w:rPr>
          <w:noProof/>
          <w:lang w:val="en-GB"/>
        </w:rPr>
        <w:t>, 887-894.</w:t>
      </w:r>
    </w:p>
    <w:p w14:paraId="0F7B701B" w14:textId="77777777" w:rsidR="009C2509" w:rsidRPr="009C2509" w:rsidRDefault="009C2509" w:rsidP="009C2509">
      <w:pPr>
        <w:pStyle w:val="EndNoteBibliography"/>
        <w:rPr>
          <w:noProof/>
          <w:lang w:val="en-GB"/>
        </w:rPr>
      </w:pPr>
      <w:r w:rsidRPr="009C2509">
        <w:rPr>
          <w:noProof/>
          <w:lang w:val="en-GB"/>
        </w:rPr>
        <w:t>Hoops, S., Sahle, S., Gauges, R., Lee, C., Pahle, J., Simus, N., Singhal, M., Xu, L., Mendes, P., and Kummer, U. (2006). COPASI--a COmplex PAthway SImulator. Bioinformatics (Oxford, England)</w:t>
      </w:r>
      <w:r w:rsidRPr="009C2509">
        <w:rPr>
          <w:i/>
          <w:noProof/>
          <w:lang w:val="en-GB"/>
        </w:rPr>
        <w:t xml:space="preserve"> 22</w:t>
      </w:r>
      <w:r w:rsidRPr="009C2509">
        <w:rPr>
          <w:noProof/>
          <w:lang w:val="en-GB"/>
        </w:rPr>
        <w:t>, 3067-3074.</w:t>
      </w:r>
    </w:p>
    <w:p w14:paraId="493B717F" w14:textId="77777777" w:rsidR="009C2509" w:rsidRPr="009C2509" w:rsidRDefault="009C2509" w:rsidP="009C2509">
      <w:pPr>
        <w:pStyle w:val="EndNoteBibliography"/>
        <w:rPr>
          <w:noProof/>
          <w:lang w:val="en-GB"/>
        </w:rPr>
      </w:pPr>
      <w:r w:rsidRPr="009C2509">
        <w:rPr>
          <w:noProof/>
          <w:lang w:val="en-GB"/>
        </w:rPr>
        <w:t>Ko, H.L., and Ren, E.C. (2012). Functional Aspects of PARP1 in DNA Repair and Transcription. Biomolecules</w:t>
      </w:r>
      <w:r w:rsidRPr="009C2509">
        <w:rPr>
          <w:i/>
          <w:noProof/>
          <w:lang w:val="en-GB"/>
        </w:rPr>
        <w:t xml:space="preserve"> 2</w:t>
      </w:r>
      <w:r w:rsidRPr="009C2509">
        <w:rPr>
          <w:noProof/>
          <w:lang w:val="en-GB"/>
        </w:rPr>
        <w:t>, 524-548.</w:t>
      </w:r>
    </w:p>
    <w:p w14:paraId="1C85BA24" w14:textId="77777777" w:rsidR="009C2509" w:rsidRPr="009C2509" w:rsidRDefault="009C2509" w:rsidP="009C2509">
      <w:pPr>
        <w:pStyle w:val="EndNoteBibliography"/>
        <w:rPr>
          <w:noProof/>
          <w:lang w:val="en-GB"/>
        </w:rPr>
      </w:pPr>
      <w:r w:rsidRPr="009C2509">
        <w:rPr>
          <w:noProof/>
          <w:lang w:val="en-GB"/>
        </w:rPr>
        <w:t>Koch-Nolte, F., Haag, F., Guse, A.H., Lund, F., and Ziegler, M. (2009). Emerging roles of NAD+ and its metabolites in cell signaling. Sci Signal</w:t>
      </w:r>
      <w:r w:rsidRPr="009C2509">
        <w:rPr>
          <w:i/>
          <w:noProof/>
          <w:lang w:val="en-GB"/>
        </w:rPr>
        <w:t xml:space="preserve"> 2</w:t>
      </w:r>
      <w:r w:rsidRPr="009C2509">
        <w:rPr>
          <w:noProof/>
          <w:lang w:val="en-GB"/>
        </w:rPr>
        <w:t>, mr1.</w:t>
      </w:r>
    </w:p>
    <w:p w14:paraId="52DF442B" w14:textId="77777777" w:rsidR="009C2509" w:rsidRPr="009C2509" w:rsidRDefault="009C2509" w:rsidP="009C2509">
      <w:pPr>
        <w:pStyle w:val="EndNoteBibliography"/>
        <w:rPr>
          <w:noProof/>
          <w:lang w:val="en-GB"/>
        </w:rPr>
      </w:pPr>
      <w:r w:rsidRPr="009C2509">
        <w:rPr>
          <w:noProof/>
          <w:lang w:val="en-GB"/>
        </w:rPr>
        <w:t>Kraus, D., Yang, Q., Kong, D., Banks, A.S., Zhang, L., Rodgers, J.T., Pirinen, E., Pulinilkunnil, T.C., Gong, F., Wang, Y.C.</w:t>
      </w:r>
      <w:r w:rsidRPr="009C2509">
        <w:rPr>
          <w:i/>
          <w:noProof/>
          <w:lang w:val="en-GB"/>
        </w:rPr>
        <w:t>, et al.</w:t>
      </w:r>
      <w:r w:rsidRPr="009C2509">
        <w:rPr>
          <w:noProof/>
          <w:lang w:val="en-GB"/>
        </w:rPr>
        <w:t xml:space="preserve"> (2014). Nicotinamide N-</w:t>
      </w:r>
      <w:r w:rsidRPr="009C2509">
        <w:rPr>
          <w:noProof/>
          <w:lang w:val="en-GB"/>
        </w:rPr>
        <w:lastRenderedPageBreak/>
        <w:t>methyltransferase knockdown protects against diet-induced obesity. Nature</w:t>
      </w:r>
      <w:r w:rsidRPr="009C2509">
        <w:rPr>
          <w:i/>
          <w:noProof/>
          <w:lang w:val="en-GB"/>
        </w:rPr>
        <w:t xml:space="preserve"> 508</w:t>
      </w:r>
      <w:r w:rsidRPr="009C2509">
        <w:rPr>
          <w:noProof/>
          <w:lang w:val="en-GB"/>
        </w:rPr>
        <w:t>, 258-262.</w:t>
      </w:r>
    </w:p>
    <w:p w14:paraId="74AB7688" w14:textId="77777777" w:rsidR="009C2509" w:rsidRPr="009C2509" w:rsidRDefault="009C2509" w:rsidP="009C2509">
      <w:pPr>
        <w:pStyle w:val="EndNoteBibliography"/>
        <w:rPr>
          <w:noProof/>
          <w:lang w:val="en-GB"/>
        </w:rPr>
      </w:pPr>
      <w:r w:rsidRPr="009C2509">
        <w:rPr>
          <w:noProof/>
          <w:lang w:val="en-GB"/>
        </w:rPr>
        <w:t>Nakahata, Y., Sahar, S., Astarita, G., Kaluzova, M., and Sassone-Corsi, P. (2009). Circadian control of the NAD+ salvage pathway by CLOCK-SIRT1. Science</w:t>
      </w:r>
      <w:r w:rsidRPr="009C2509">
        <w:rPr>
          <w:i/>
          <w:noProof/>
          <w:lang w:val="en-GB"/>
        </w:rPr>
        <w:t xml:space="preserve"> 324</w:t>
      </w:r>
      <w:r w:rsidRPr="009C2509">
        <w:rPr>
          <w:noProof/>
          <w:lang w:val="en-GB"/>
        </w:rPr>
        <w:t>, 654-657.</w:t>
      </w:r>
    </w:p>
    <w:p w14:paraId="217AFC64" w14:textId="77777777" w:rsidR="009C2509" w:rsidRPr="009C2509" w:rsidRDefault="009C2509" w:rsidP="009C2509">
      <w:pPr>
        <w:pStyle w:val="EndNoteBibliography"/>
        <w:rPr>
          <w:noProof/>
          <w:lang w:val="en-GB"/>
        </w:rPr>
      </w:pPr>
      <w:r w:rsidRPr="009C2509">
        <w:rPr>
          <w:noProof/>
          <w:lang w:val="en-GB"/>
        </w:rPr>
        <w:t>Opitz, C.A., and Heiland, I. (2015). Dynamics of NAD-metabolism: everything but constant. Biochem Soc Trans</w:t>
      </w:r>
      <w:r w:rsidRPr="009C2509">
        <w:rPr>
          <w:i/>
          <w:noProof/>
          <w:lang w:val="en-GB"/>
        </w:rPr>
        <w:t xml:space="preserve"> 43</w:t>
      </w:r>
      <w:r w:rsidRPr="009C2509">
        <w:rPr>
          <w:noProof/>
          <w:lang w:val="en-GB"/>
        </w:rPr>
        <w:t>, 1127-1132.</w:t>
      </w:r>
    </w:p>
    <w:p w14:paraId="5ED4C4E5" w14:textId="77777777" w:rsidR="009C2509" w:rsidRPr="009C2509" w:rsidRDefault="009C2509" w:rsidP="009C2509">
      <w:pPr>
        <w:pStyle w:val="EndNoteBibliography"/>
        <w:rPr>
          <w:noProof/>
          <w:lang w:val="en-GB"/>
        </w:rPr>
      </w:pPr>
      <w:r w:rsidRPr="009C2509">
        <w:rPr>
          <w:noProof/>
          <w:lang w:val="en-GB"/>
        </w:rPr>
        <w:t>Ramsey, K.M., Yoshino, J., Brace, C.S., Abrassart, D., Kobayashi, Y., Marcheva, B., Hong, H.K., Chong, J.L., Buhr, E.D., Lee, C.</w:t>
      </w:r>
      <w:r w:rsidRPr="009C2509">
        <w:rPr>
          <w:i/>
          <w:noProof/>
          <w:lang w:val="en-GB"/>
        </w:rPr>
        <w:t>, et al.</w:t>
      </w:r>
      <w:r w:rsidRPr="009C2509">
        <w:rPr>
          <w:noProof/>
          <w:lang w:val="en-GB"/>
        </w:rPr>
        <w:t xml:space="preserve"> (2009). Circadian clock feedback cycle through NAMPT-mediated NAD+ biosynthesis. Science</w:t>
      </w:r>
      <w:r w:rsidRPr="009C2509">
        <w:rPr>
          <w:i/>
          <w:noProof/>
          <w:lang w:val="en-GB"/>
        </w:rPr>
        <w:t xml:space="preserve"> 324</w:t>
      </w:r>
      <w:r w:rsidRPr="009C2509">
        <w:rPr>
          <w:noProof/>
          <w:lang w:val="en-GB"/>
        </w:rPr>
        <w:t>, 651-654.</w:t>
      </w:r>
    </w:p>
    <w:p w14:paraId="60407F73" w14:textId="77777777" w:rsidR="009C2509" w:rsidRPr="009C2509" w:rsidRDefault="009C2509" w:rsidP="009C2509">
      <w:pPr>
        <w:pStyle w:val="EndNoteBibliography"/>
        <w:rPr>
          <w:noProof/>
          <w:lang w:val="en-GB"/>
        </w:rPr>
      </w:pPr>
      <w:r w:rsidRPr="009C2509">
        <w:rPr>
          <w:noProof/>
          <w:lang w:val="it-IT"/>
        </w:rPr>
        <w:t xml:space="preserve">Ruggieri, S., Orsomando, G., Sorci, L., and Raffaelli, N. (2015). </w:t>
      </w:r>
      <w:r w:rsidRPr="009C2509">
        <w:rPr>
          <w:noProof/>
          <w:lang w:val="en-GB"/>
        </w:rPr>
        <w:t>Regulation of NAD biosynthetic enzymes modulates NAD-sensing processes to shape mammalian cell physiology under varying biological cues. Biochim Biophys Acta</w:t>
      </w:r>
      <w:r w:rsidRPr="009C2509">
        <w:rPr>
          <w:i/>
          <w:noProof/>
          <w:lang w:val="en-GB"/>
        </w:rPr>
        <w:t xml:space="preserve"> 1854</w:t>
      </w:r>
      <w:r w:rsidRPr="009C2509">
        <w:rPr>
          <w:noProof/>
          <w:lang w:val="en-GB"/>
        </w:rPr>
        <w:t>, 1138-1149.</w:t>
      </w:r>
    </w:p>
    <w:p w14:paraId="0680544B" w14:textId="77777777" w:rsidR="009C2509" w:rsidRPr="009C2509" w:rsidRDefault="009C2509" w:rsidP="009C2509">
      <w:pPr>
        <w:pStyle w:val="EndNoteBibliography"/>
        <w:rPr>
          <w:noProof/>
          <w:lang w:val="en-GB"/>
        </w:rPr>
      </w:pPr>
      <w:r w:rsidRPr="009C2509">
        <w:rPr>
          <w:noProof/>
          <w:lang w:val="en-GB"/>
        </w:rPr>
        <w:t>Schauble, S., Stavrum, A.K., Puntervoll, P., Schuster, S., and Heiland, I. (2013). Effect of substrate competition in kinetic models of metabolic networks. FEBS letters</w:t>
      </w:r>
      <w:r w:rsidRPr="009C2509">
        <w:rPr>
          <w:i/>
          <w:noProof/>
          <w:lang w:val="en-GB"/>
        </w:rPr>
        <w:t xml:space="preserve"> 587</w:t>
      </w:r>
      <w:r w:rsidRPr="009C2509">
        <w:rPr>
          <w:noProof/>
          <w:lang w:val="en-GB"/>
        </w:rPr>
        <w:t>, 2818-2824.</w:t>
      </w:r>
    </w:p>
    <w:p w14:paraId="7F850CE2" w14:textId="77777777" w:rsidR="009C2509" w:rsidRPr="009C2509" w:rsidRDefault="009C2509" w:rsidP="009C2509">
      <w:pPr>
        <w:pStyle w:val="EndNoteBibliography"/>
        <w:rPr>
          <w:noProof/>
          <w:lang w:val="en-GB"/>
        </w:rPr>
      </w:pPr>
      <w:r w:rsidRPr="009C2509">
        <w:rPr>
          <w:noProof/>
          <w:lang w:val="en-GB"/>
        </w:rPr>
        <w:t>Schmeisser, K., Mansfeld, J., Kuhlow, D., Weimer, S., Priebe, S., Heiland, I., Birringer, M., Groth, M., Segref, A., Kanfi, Y.</w:t>
      </w:r>
      <w:r w:rsidRPr="009C2509">
        <w:rPr>
          <w:i/>
          <w:noProof/>
          <w:lang w:val="en-GB"/>
        </w:rPr>
        <w:t>, et al.</w:t>
      </w:r>
      <w:r w:rsidRPr="009C2509">
        <w:rPr>
          <w:noProof/>
          <w:lang w:val="en-GB"/>
        </w:rPr>
        <w:t xml:space="preserve"> (2013). Role of sirtuins in lifespan regulation is linked to methylation of nicotinamide. Nature chemical biology</w:t>
      </w:r>
      <w:r w:rsidRPr="009C2509">
        <w:rPr>
          <w:i/>
          <w:noProof/>
          <w:lang w:val="en-GB"/>
        </w:rPr>
        <w:t xml:space="preserve"> 9</w:t>
      </w:r>
      <w:r w:rsidRPr="009C2509">
        <w:rPr>
          <w:noProof/>
          <w:lang w:val="en-GB"/>
        </w:rPr>
        <w:t>, 693-700.</w:t>
      </w:r>
    </w:p>
    <w:p w14:paraId="3DA1F14B" w14:textId="77777777" w:rsidR="009C2509" w:rsidRPr="009C2509" w:rsidRDefault="009C2509" w:rsidP="009C2509">
      <w:pPr>
        <w:pStyle w:val="EndNoteBibliography"/>
        <w:rPr>
          <w:noProof/>
          <w:lang w:val="en-GB"/>
        </w:rPr>
      </w:pPr>
      <w:r w:rsidRPr="009C2509">
        <w:rPr>
          <w:noProof/>
          <w:lang w:val="en-GB"/>
        </w:rPr>
        <w:t>Ulanovskaya, O.A., Zuhl, A.M., and Cravatt, B.F. (2013). NNMT promotes epigenetic remodeling in cancer by creating a metabolic methylation sink. Nature chemical biology</w:t>
      </w:r>
      <w:r w:rsidRPr="009C2509">
        <w:rPr>
          <w:i/>
          <w:noProof/>
          <w:lang w:val="en-GB"/>
        </w:rPr>
        <w:t xml:space="preserve"> 9</w:t>
      </w:r>
      <w:r w:rsidRPr="009C2509">
        <w:rPr>
          <w:noProof/>
          <w:lang w:val="en-GB"/>
        </w:rPr>
        <w:t>, 300-306.</w:t>
      </w:r>
    </w:p>
    <w:p w14:paraId="63F6F520" w14:textId="77777777" w:rsidR="009C2509" w:rsidRPr="009C2509" w:rsidRDefault="009C2509" w:rsidP="009C2509">
      <w:pPr>
        <w:pStyle w:val="EndNoteBibliography"/>
        <w:rPr>
          <w:noProof/>
          <w:lang w:val="en-GB"/>
        </w:rPr>
      </w:pPr>
      <w:r w:rsidRPr="009C2509">
        <w:rPr>
          <w:noProof/>
          <w:lang w:val="en-GB"/>
        </w:rPr>
        <w:t>Verdin, E. (2015). NAD(+) in aging, metabolism, and neurodegeneration. Science</w:t>
      </w:r>
      <w:r w:rsidRPr="009C2509">
        <w:rPr>
          <w:i/>
          <w:noProof/>
          <w:lang w:val="en-GB"/>
        </w:rPr>
        <w:t xml:space="preserve"> 350</w:t>
      </w:r>
      <w:r w:rsidRPr="009C2509">
        <w:rPr>
          <w:noProof/>
          <w:lang w:val="en-GB"/>
        </w:rPr>
        <w:t>, 1208-1213.</w:t>
      </w:r>
    </w:p>
    <w:p w14:paraId="2BDDDD1C" w14:textId="77777777" w:rsidR="009C2509" w:rsidRPr="009C2509" w:rsidRDefault="009C2509" w:rsidP="009C2509">
      <w:pPr>
        <w:pStyle w:val="EndNoteBibliography"/>
        <w:rPr>
          <w:noProof/>
        </w:rPr>
      </w:pPr>
      <w:r w:rsidRPr="009C2509">
        <w:rPr>
          <w:noProof/>
          <w:lang w:val="en-GB"/>
        </w:rPr>
        <w:t xml:space="preserve">Wang, T., Zhang, X., Bheda, P., Revollo, J.R., Imai, S., and Wolberger, C. (2006). Structure of Nampt/PBEF/visfatin, a mammalian NAD+ biosynthetic enzyme. </w:t>
      </w:r>
      <w:r w:rsidRPr="009C2509">
        <w:rPr>
          <w:noProof/>
        </w:rPr>
        <w:t>Nat Struct Mol Biol</w:t>
      </w:r>
      <w:r w:rsidRPr="009C2509">
        <w:rPr>
          <w:i/>
          <w:noProof/>
        </w:rPr>
        <w:t xml:space="preserve"> 13</w:t>
      </w:r>
      <w:r w:rsidRPr="009C2509">
        <w:rPr>
          <w:noProof/>
        </w:rPr>
        <w:t>, 661-662.</w:t>
      </w:r>
    </w:p>
    <w:p w14:paraId="3311B9DF" w14:textId="1426B441" w:rsidR="008F6C91" w:rsidRDefault="0080367F" w:rsidP="009C2509">
      <w:pPr>
        <w:pStyle w:val="Subtitle"/>
        <w:spacing w:line="480" w:lineRule="auto"/>
        <w:jc w:val="both"/>
      </w:pPr>
      <w:r>
        <w:fldChar w:fldCharType="end"/>
      </w:r>
    </w:p>
    <w:sectPr w:rsidR="008F6C91">
      <w:footerReference w:type="default" r:id="rId11"/>
      <w:pgSz w:w="11906" w:h="16838"/>
      <w:pgMar w:top="1440" w:right="1800" w:bottom="1440" w:left="1800" w:header="0" w:footer="0" w:gutter="0"/>
      <w:cols w:space="720"/>
      <w:formProt w:val="0"/>
      <w:docGrid w:linePitch="36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Ines Heiland" w:date="2017-11-20T15:13:00Z" w:initials="IH">
    <w:p w14:paraId="335DD56B" w14:textId="40C6D554" w:rsidR="0026192A" w:rsidRPr="00730173" w:rsidRDefault="0026192A">
      <w:pPr>
        <w:pStyle w:val="CommentText"/>
        <w:rPr>
          <w:lang w:val="en-GB"/>
        </w:rPr>
      </w:pPr>
      <w:r>
        <w:rPr>
          <w:rStyle w:val="CommentReference"/>
        </w:rPr>
        <w:annotationRef/>
      </w:r>
      <w:r w:rsidRPr="00730173">
        <w:rPr>
          <w:lang w:val="en-GB"/>
        </w:rPr>
        <w:t>NAD turnover</w:t>
      </w:r>
    </w:p>
  </w:comment>
  <w:comment w:id="13" w:author="Ines Heiland" w:date="2017-11-09T14:58:00Z" w:initials="IH">
    <w:p w14:paraId="1413DD63" w14:textId="2039C91C" w:rsidR="00B87499" w:rsidRPr="00697E95" w:rsidRDefault="00B87499">
      <w:pPr>
        <w:pStyle w:val="CommentText"/>
        <w:rPr>
          <w:lang w:val="en-GB"/>
        </w:rPr>
      </w:pPr>
      <w:r>
        <w:rPr>
          <w:rStyle w:val="CommentReference"/>
        </w:rPr>
        <w:annotationRef/>
      </w:r>
      <w:r w:rsidRPr="00697E95">
        <w:rPr>
          <w:lang w:val="en-GB"/>
        </w:rPr>
        <w:t>That is not very recent</w:t>
      </w:r>
      <w:r>
        <w:rPr>
          <w:lang w:val="en-GB"/>
        </w:rPr>
        <w:t xml:space="preserve">. Better </w:t>
      </w:r>
      <w:proofErr w:type="spellStart"/>
      <w:r>
        <w:rPr>
          <w:lang w:val="en-GB"/>
        </w:rPr>
        <w:t>succestions</w:t>
      </w:r>
      <w:proofErr w:type="spellEnd"/>
      <w:r>
        <w:rPr>
          <w:lang w:val="en-GB"/>
        </w:rPr>
        <w:t>?</w:t>
      </w:r>
    </w:p>
  </w:comment>
  <w:comment w:id="11" w:author="Ines Heiland" w:date="2017-11-24T11:13:00Z" w:initials="IH">
    <w:p w14:paraId="7F19A41C" w14:textId="3381ADCF" w:rsidR="00730173" w:rsidRPr="00730173" w:rsidRDefault="00730173">
      <w:pPr>
        <w:pStyle w:val="CommentText"/>
        <w:rPr>
          <w:lang w:val="en-GB"/>
        </w:rPr>
      </w:pPr>
      <w:r>
        <w:rPr>
          <w:rStyle w:val="CommentReference"/>
        </w:rPr>
        <w:annotationRef/>
      </w:r>
      <w:proofErr w:type="spellStart"/>
      <w:r>
        <w:t>Shorten</w:t>
      </w:r>
      <w:proofErr w:type="spellEnd"/>
      <w:r>
        <w:t xml:space="preserve"> </w:t>
      </w:r>
      <w:proofErr w:type="spellStart"/>
      <w:r>
        <w:t>introduction</w:t>
      </w:r>
      <w:proofErr w:type="spellEnd"/>
      <w:r>
        <w:t>!</w:t>
      </w:r>
    </w:p>
  </w:comment>
  <w:comment w:id="15" w:author="Ines Heiland" w:date="2017-11-09T15:21:00Z" w:initials="IH">
    <w:p w14:paraId="39A1F302" w14:textId="2679E7E6" w:rsidR="00B87499" w:rsidRPr="00916471" w:rsidRDefault="00B87499">
      <w:pPr>
        <w:pStyle w:val="CommentText"/>
        <w:rPr>
          <w:lang w:val="en-GB"/>
        </w:rPr>
      </w:pPr>
      <w:r>
        <w:rPr>
          <w:rStyle w:val="CommentReference"/>
        </w:rPr>
        <w:annotationRef/>
      </w:r>
      <w:r>
        <w:rPr>
          <w:lang w:val="en-GB"/>
        </w:rPr>
        <w:t xml:space="preserve">Not the perfect </w:t>
      </w:r>
      <w:proofErr w:type="spellStart"/>
      <w:r>
        <w:rPr>
          <w:lang w:val="en-GB"/>
        </w:rPr>
        <w:t>refernce</w:t>
      </w:r>
      <w:proofErr w:type="spellEnd"/>
      <w:r w:rsidRPr="00916471">
        <w:rPr>
          <w:lang w:val="en-GB"/>
        </w:rPr>
        <w:t xml:space="preserve"> maybe.</w:t>
      </w:r>
    </w:p>
  </w:comment>
  <w:comment w:id="16" w:author="Ines Heiland" w:date="2017-11-09T15:19:00Z" w:initials="IH">
    <w:p w14:paraId="7EF84E9E" w14:textId="3C42859C" w:rsidR="00B87499" w:rsidRPr="00E80759" w:rsidRDefault="00B87499">
      <w:pPr>
        <w:pStyle w:val="CommentText"/>
        <w:rPr>
          <w:lang w:val="en-GB"/>
        </w:rPr>
      </w:pPr>
      <w:r>
        <w:rPr>
          <w:rStyle w:val="CommentReference"/>
        </w:rPr>
        <w:annotationRef/>
      </w:r>
      <w:r w:rsidRPr="00E80759">
        <w:rPr>
          <w:lang w:val="en-GB"/>
        </w:rPr>
        <w:t xml:space="preserve">I have not been able to find a reference for that </w:t>
      </w:r>
      <w:r>
        <w:rPr>
          <w:lang w:val="en-GB"/>
        </w:rPr>
        <w:t xml:space="preserve">so far. </w:t>
      </w:r>
    </w:p>
  </w:comment>
  <w:comment w:id="14" w:author="Ines Heiland" w:date="2017-11-24T11:14:00Z" w:initials="IH">
    <w:p w14:paraId="3C31E71F" w14:textId="6A3D8F2A" w:rsidR="00E11FCD" w:rsidRPr="00E11FCD" w:rsidRDefault="00E11FCD">
      <w:pPr>
        <w:pStyle w:val="CommentText"/>
        <w:rPr>
          <w:lang w:val="en-GB"/>
        </w:rPr>
      </w:pPr>
      <w:r>
        <w:rPr>
          <w:rStyle w:val="CommentReference"/>
        </w:rPr>
        <w:annotationRef/>
      </w:r>
      <w:r w:rsidRPr="00E11FCD">
        <w:rPr>
          <w:lang w:val="en-GB"/>
        </w:rPr>
        <w:t>This paragraphs to the start including a short statement about the purpose of the analysis.</w:t>
      </w:r>
    </w:p>
  </w:comment>
  <w:comment w:id="18" w:author="Ines Heiland" w:date="2017-11-11T09:06:00Z" w:initials="IH">
    <w:p w14:paraId="37282D08" w14:textId="7BF3E164" w:rsidR="00564195" w:rsidRPr="00564195" w:rsidRDefault="00564195">
      <w:pPr>
        <w:pStyle w:val="CommentText"/>
        <w:rPr>
          <w:lang w:val="en-GB"/>
        </w:rPr>
      </w:pPr>
      <w:r>
        <w:rPr>
          <w:rStyle w:val="CommentReference"/>
        </w:rPr>
        <w:annotationRef/>
      </w:r>
      <w:r w:rsidRPr="00564195">
        <w:rPr>
          <w:lang w:val="en-GB"/>
        </w:rPr>
        <w:t xml:space="preserve">Not sure we should </w:t>
      </w:r>
      <w:r>
        <w:rPr>
          <w:lang w:val="en-GB"/>
        </w:rPr>
        <w:t>describe method we used more in detail here as it would disturb the flow. I would rather suggest to describe it in the materials and methods.</w:t>
      </w:r>
    </w:p>
  </w:comment>
  <w:comment w:id="19" w:author="Ines Heiland" w:date="2017-11-11T09:04:00Z" w:initials="IH">
    <w:p w14:paraId="1236D5B2" w14:textId="1796104D" w:rsidR="00BF7927" w:rsidRPr="00BF7927" w:rsidRDefault="00BF7927">
      <w:pPr>
        <w:pStyle w:val="CommentText"/>
        <w:rPr>
          <w:lang w:val="en-GB"/>
        </w:rPr>
      </w:pPr>
      <w:r>
        <w:rPr>
          <w:rStyle w:val="CommentReference"/>
        </w:rPr>
        <w:annotationRef/>
      </w:r>
      <w:r>
        <w:rPr>
          <w:lang w:val="en-GB"/>
        </w:rPr>
        <w:t xml:space="preserve">Not sure we should discuss </w:t>
      </w:r>
      <w:proofErr w:type="spellStart"/>
      <w:r>
        <w:rPr>
          <w:lang w:val="en-GB"/>
        </w:rPr>
        <w:t>Branchisotoma</w:t>
      </w:r>
      <w:proofErr w:type="spellEnd"/>
      <w:r>
        <w:rPr>
          <w:lang w:val="en-GB"/>
        </w:rPr>
        <w:t xml:space="preserve"> and </w:t>
      </w:r>
      <w:proofErr w:type="spellStart"/>
      <w:r>
        <w:rPr>
          <w:lang w:val="en-GB"/>
        </w:rPr>
        <w:t>Tunicata</w:t>
      </w:r>
      <w:proofErr w:type="spellEnd"/>
      <w:r>
        <w:rPr>
          <w:lang w:val="en-GB"/>
        </w:rPr>
        <w:t xml:space="preserve"> here.</w:t>
      </w:r>
    </w:p>
  </w:comment>
  <w:comment w:id="20" w:author="Ines Heiland" w:date="2017-11-10T17:21:00Z" w:initials="IH">
    <w:p w14:paraId="37E27F46" w14:textId="43A9F403" w:rsidR="00B87499" w:rsidRPr="00CA5D98" w:rsidRDefault="00B87499">
      <w:pPr>
        <w:pStyle w:val="CommentText"/>
        <w:rPr>
          <w:lang w:val="en-GB"/>
        </w:rPr>
      </w:pPr>
      <w:r>
        <w:rPr>
          <w:rStyle w:val="CommentReference"/>
        </w:rPr>
        <w:annotationRef/>
      </w:r>
      <w:r w:rsidRPr="00CA5D98">
        <w:rPr>
          <w:lang w:val="en-GB"/>
        </w:rPr>
        <w:t>Potentially remove!</w:t>
      </w:r>
    </w:p>
  </w:comment>
  <w:comment w:id="21" w:author="Ines Heiland" w:date="2017-11-10T18:21:00Z" w:initials="IH">
    <w:p w14:paraId="6DF7511E" w14:textId="3CBB77F3" w:rsidR="00B87499" w:rsidRPr="00CA5D98" w:rsidRDefault="00B87499">
      <w:pPr>
        <w:pStyle w:val="CommentText"/>
        <w:rPr>
          <w:lang w:val="en-GB"/>
        </w:rPr>
      </w:pPr>
      <w:r>
        <w:rPr>
          <w:rStyle w:val="CommentReference"/>
        </w:rPr>
        <w:annotationRef/>
      </w:r>
      <w:r w:rsidRPr="00CA5D98">
        <w:rPr>
          <w:lang w:val="en-GB"/>
        </w:rPr>
        <w:t>I am not sure if we sh</w:t>
      </w:r>
      <w:r>
        <w:rPr>
          <w:lang w:val="en-GB"/>
        </w:rPr>
        <w:t>ould go even further suggesting that decreasing substrate affinity by using a competitive inhibitor such as FK688 will influence the consumption rate in fast growing cells much more than the one in slow growing cells, being potentially relevant for cancer therapy.</w:t>
      </w:r>
    </w:p>
  </w:comment>
  <w:comment w:id="22" w:author="Ines Heiland" w:date="2017-11-10T18:25:00Z" w:initials="IH">
    <w:p w14:paraId="19CED2DE" w14:textId="3664918E" w:rsidR="00B87499" w:rsidRPr="00BE1A32" w:rsidRDefault="00B87499">
      <w:pPr>
        <w:pStyle w:val="CommentText"/>
        <w:rPr>
          <w:lang w:val="en-GB"/>
        </w:rPr>
      </w:pPr>
      <w:r>
        <w:rPr>
          <w:rStyle w:val="CommentReference"/>
        </w:rPr>
        <w:annotationRef/>
      </w:r>
      <w:r w:rsidRPr="00BE1A32">
        <w:rPr>
          <w:lang w:val="en-GB"/>
        </w:rPr>
        <w:t xml:space="preserve">Figure NADconsmptionscan-wdiff.pdf shows that increasing </w:t>
      </w:r>
      <w:proofErr w:type="spellStart"/>
      <w:r>
        <w:rPr>
          <w:lang w:val="en-GB"/>
        </w:rPr>
        <w:t>ammounts</w:t>
      </w:r>
      <w:proofErr w:type="spellEnd"/>
      <w:r>
        <w:rPr>
          <w:lang w:val="en-GB"/>
        </w:rPr>
        <w:t xml:space="preserve"> of NAD-consuming enzymes that are not inhibited by Nam, enhance the effects described. Not sure we should include that or rather leave it out. </w:t>
      </w:r>
    </w:p>
  </w:comment>
  <w:comment w:id="23" w:author="Ines Heiland" w:date="2017-11-11T09:39:00Z" w:initials="IH">
    <w:p w14:paraId="06D08FED" w14:textId="339EB36C" w:rsidR="007941CB" w:rsidRPr="00B73C66" w:rsidRDefault="007941CB">
      <w:pPr>
        <w:pStyle w:val="CommentText"/>
        <w:rPr>
          <w:lang w:val="en-GB"/>
        </w:rPr>
      </w:pPr>
      <w:r>
        <w:rPr>
          <w:rStyle w:val="CommentReference"/>
        </w:rPr>
        <w:annotationRef/>
      </w:r>
      <w:r w:rsidRPr="00B73C66">
        <w:rPr>
          <w:lang w:val="en-GB"/>
        </w:rPr>
        <w:t>To be created.</w:t>
      </w:r>
    </w:p>
  </w:comment>
  <w:comment w:id="24" w:author="Ines Heiland" w:date="2017-11-10T18:41:00Z" w:initials="IH">
    <w:p w14:paraId="6EFFCAEA" w14:textId="1F165515" w:rsidR="00B87499" w:rsidRPr="00B73C66" w:rsidRDefault="00B87499">
      <w:pPr>
        <w:pStyle w:val="CommentText"/>
        <w:rPr>
          <w:lang w:val="en-GB"/>
        </w:rPr>
      </w:pPr>
      <w:r>
        <w:rPr>
          <w:rStyle w:val="CommentReference"/>
        </w:rPr>
        <w:annotationRef/>
      </w:r>
      <w:r w:rsidRPr="00B73C66">
        <w:rPr>
          <w:lang w:val="en-GB"/>
        </w:rPr>
        <w:t>Potentially delete</w:t>
      </w:r>
    </w:p>
  </w:comment>
  <w:comment w:id="26" w:author="tonig " w:date="2016-08-25T15:22:00Z" w:initials="">
    <w:p w14:paraId="529CF2AE" w14:textId="77777777" w:rsidR="00B87499" w:rsidRPr="00377490" w:rsidRDefault="00B87499">
      <w:pPr>
        <w:rPr>
          <w:lang w:val="en-GB"/>
        </w:rPr>
      </w:pPr>
      <w:r>
        <w:rPr>
          <w:rFonts w:ascii="DejaVu Sans" w:eastAsia="DejaVu Sans" w:hAnsi="DejaVu Sans"/>
          <w:color w:val="00000A"/>
          <w:sz w:val="20"/>
          <w:lang w:val="en-GB" w:eastAsia="en-US"/>
        </w:rPr>
        <w:t>This time point can only be reconstructed, but is unknown. I think a figure with the likely reconstruction would help to follow the argumentation.</w:t>
      </w:r>
    </w:p>
  </w:comment>
  <w:comment w:id="27" w:author="Ines Heiland" w:date="2016-08-30T11:35:00Z" w:initials="IH">
    <w:p w14:paraId="4590C372" w14:textId="3B9B2170" w:rsidR="00B87499" w:rsidRPr="00377490" w:rsidRDefault="00B87499">
      <w:pPr>
        <w:pStyle w:val="CommentText"/>
        <w:rPr>
          <w:lang w:val="en-GB"/>
        </w:rPr>
      </w:pPr>
      <w:r>
        <w:rPr>
          <w:rStyle w:val="CommentReference"/>
        </w:rPr>
        <w:annotationRef/>
      </w:r>
      <w:r w:rsidRPr="00377490">
        <w:rPr>
          <w:lang w:val="en-GB"/>
        </w:rPr>
        <w:t>To be included, most likely as supplementary figure.</w:t>
      </w:r>
    </w:p>
  </w:comment>
  <w:comment w:id="25" w:author="Ines Heiland" w:date="2017-11-11T10:07:00Z" w:initials="IH">
    <w:p w14:paraId="6AED9CA8" w14:textId="486CDAA0" w:rsidR="008812B9" w:rsidRPr="008812B9" w:rsidRDefault="008812B9">
      <w:pPr>
        <w:pStyle w:val="CommentText"/>
        <w:rPr>
          <w:lang w:val="en-GB"/>
        </w:rPr>
      </w:pPr>
      <w:r>
        <w:rPr>
          <w:rStyle w:val="CommentReference"/>
        </w:rPr>
        <w:annotationRef/>
      </w:r>
      <w:r w:rsidRPr="008812B9">
        <w:rPr>
          <w:lang w:val="en-GB"/>
        </w:rPr>
        <w:t xml:space="preserve">I think this part will be removed and rather be integrated in </w:t>
      </w:r>
      <w:r>
        <w:rPr>
          <w:lang w:val="en-GB"/>
        </w:rPr>
        <w:t>another manuscript with a more extended analysis of co-evolutionary feature of the whole pathway.</w:t>
      </w:r>
    </w:p>
  </w:comment>
  <w:comment w:id="28" w:author="Ines Heiland" w:date="2017-11-11T10:06:00Z" w:initials="IH">
    <w:p w14:paraId="443C8D51" w14:textId="2CAE4527" w:rsidR="009E168A" w:rsidRPr="009E168A" w:rsidRDefault="009E168A">
      <w:pPr>
        <w:pStyle w:val="CommentText"/>
        <w:rPr>
          <w:lang w:val="en-GB"/>
        </w:rPr>
      </w:pPr>
      <w:r>
        <w:rPr>
          <w:rStyle w:val="CommentReference"/>
        </w:rPr>
        <w:annotationRef/>
      </w:r>
      <w:r w:rsidRPr="009E168A">
        <w:rPr>
          <w:lang w:val="en-GB"/>
        </w:rPr>
        <w:t>Discussion need</w:t>
      </w:r>
      <w:r>
        <w:rPr>
          <w:lang w:val="en-GB"/>
        </w:rPr>
        <w:t>s</w:t>
      </w:r>
      <w:r w:rsidRPr="009E168A">
        <w:rPr>
          <w:lang w:val="en-GB"/>
        </w:rPr>
        <w:t xml:space="preserve"> to be completely revised as soon a</w:t>
      </w:r>
      <w:r>
        <w:rPr>
          <w:lang w:val="en-GB"/>
        </w:rPr>
        <w:t>s we have the final experimental results</w:t>
      </w:r>
    </w:p>
  </w:comment>
  <w:comment w:id="29" w:author="Ines Heiland" w:date="2017-11-11T10:10:00Z" w:initials="IH">
    <w:p w14:paraId="0FC1E961" w14:textId="169BE09B" w:rsidR="00674613" w:rsidRPr="00674613" w:rsidRDefault="00674613">
      <w:pPr>
        <w:pStyle w:val="CommentText"/>
        <w:rPr>
          <w:lang w:val="en-GB"/>
        </w:rPr>
      </w:pPr>
      <w:r>
        <w:rPr>
          <w:rStyle w:val="CommentReference"/>
        </w:rPr>
        <w:annotationRef/>
      </w:r>
      <w:r w:rsidRPr="00674613">
        <w:rPr>
          <w:lang w:val="en-GB"/>
        </w:rPr>
        <w:t>Needs careful revision including corresponding supplementary tables.</w:t>
      </w:r>
    </w:p>
  </w:comment>
  <w:comment w:id="30" w:author="Bockwoldt Mathias" w:date="2016-08-19T15:36:00Z" w:initials="BM">
    <w:p w14:paraId="198A1183" w14:textId="77777777" w:rsidR="00B87499" w:rsidRPr="00377490" w:rsidRDefault="00B87499">
      <w:pPr>
        <w:rPr>
          <w:lang w:val="en-GB"/>
        </w:rPr>
      </w:pPr>
      <w:r>
        <w:rPr>
          <w:lang w:val="en-US"/>
        </w:rPr>
        <w:t>Reminder for the missing accession number</w:t>
      </w:r>
    </w:p>
  </w:comment>
  <w:comment w:id="32" w:author="Ines Heiland" w:date="2016-08-20T13:55:00Z" w:initials="IH">
    <w:p w14:paraId="720C620C" w14:textId="77777777" w:rsidR="00B87499" w:rsidRPr="00377490" w:rsidRDefault="00B87499">
      <w:pPr>
        <w:rPr>
          <w:lang w:val="en-GB"/>
        </w:rPr>
      </w:pPr>
      <w:r w:rsidRPr="00377490">
        <w:rPr>
          <w:lang w:val="en-GB"/>
        </w:rPr>
        <w:t xml:space="preserve">Marc: Please add Materials and methods for </w:t>
      </w:r>
      <w:proofErr w:type="spellStart"/>
      <w:r w:rsidRPr="00377490">
        <w:rPr>
          <w:lang w:val="en-GB"/>
        </w:rPr>
        <w:t>vloning</w:t>
      </w:r>
      <w:proofErr w:type="spellEnd"/>
      <w:r w:rsidRPr="00377490">
        <w:rPr>
          <w:lang w:val="en-GB"/>
        </w:rPr>
        <w:t xml:space="preserve"> and </w:t>
      </w:r>
      <w:proofErr w:type="spellStart"/>
      <w:r w:rsidRPr="00377490">
        <w:rPr>
          <w:lang w:val="en-GB"/>
        </w:rPr>
        <w:t>fluerescence</w:t>
      </w:r>
      <w:proofErr w:type="spellEnd"/>
      <w:r w:rsidRPr="00377490">
        <w:rPr>
          <w:lang w:val="en-GB"/>
        </w:rPr>
        <w:t xml:space="preserve"> imaging.</w:t>
      </w:r>
    </w:p>
  </w:comment>
  <w:comment w:id="33" w:author="Ines Heiland" w:date="2017-11-11T10:10:00Z" w:initials="IH">
    <w:p w14:paraId="4008162B" w14:textId="0FE6ACE2" w:rsidR="00513EAD" w:rsidRPr="00730173" w:rsidRDefault="00513EAD">
      <w:pPr>
        <w:pStyle w:val="CommentText"/>
        <w:rPr>
          <w:lang w:val="en-GB"/>
        </w:rPr>
      </w:pPr>
      <w:r>
        <w:rPr>
          <w:rStyle w:val="CommentReference"/>
        </w:rPr>
        <w:annotationRef/>
      </w:r>
      <w:r w:rsidRPr="00730173">
        <w:rPr>
          <w:lang w:val="en-GB"/>
        </w:rPr>
        <w:t xml:space="preserve">Old figure legends. </w:t>
      </w:r>
    </w:p>
  </w:comment>
  <w:comment w:id="35" w:author="Ines Heiland" w:date="2016-08-20T13:55:00Z" w:initials="IH">
    <w:p w14:paraId="1976C8B0" w14:textId="77777777" w:rsidR="00B87499" w:rsidRPr="00377490" w:rsidRDefault="00B87499">
      <w:pPr>
        <w:rPr>
          <w:lang w:val="en-GB"/>
        </w:rPr>
      </w:pPr>
      <w:r w:rsidRPr="00377490">
        <w:rPr>
          <w:lang w:val="en-GB"/>
        </w:rPr>
        <w:t xml:space="preserve">Marc: Please insert figure and add </w:t>
      </w:r>
      <w:proofErr w:type="gramStart"/>
      <w:r w:rsidRPr="00377490">
        <w:rPr>
          <w:lang w:val="en-GB"/>
        </w:rPr>
        <w:t>description .</w:t>
      </w:r>
      <w:proofErr w:type="gramEnd"/>
    </w:p>
  </w:comment>
  <w:comment w:id="36" w:author="Ines Heiland" w:date="2017-11-24T11:26:00Z" w:initials="IH">
    <w:p w14:paraId="2443165E" w14:textId="594C6387" w:rsidR="00BD3731" w:rsidRDefault="00BD3731">
      <w:pPr>
        <w:pStyle w:val="CommentText"/>
      </w:pPr>
      <w:r>
        <w:rPr>
          <w:rStyle w:val="CommentReference"/>
        </w:rPr>
        <w:annotationRef/>
      </w:r>
      <w:r>
        <w:t xml:space="preserve">Statement to be </w:t>
      </w:r>
      <w:proofErr w:type="spellStart"/>
      <w:r>
        <w:t>modified</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DD56B" w15:done="0"/>
  <w15:commentEx w15:paraId="1413DD63" w15:done="0"/>
  <w15:commentEx w15:paraId="7F19A41C" w15:done="0"/>
  <w15:commentEx w15:paraId="39A1F302" w15:done="0"/>
  <w15:commentEx w15:paraId="7EF84E9E" w15:done="0"/>
  <w15:commentEx w15:paraId="3C31E71F" w15:done="0"/>
  <w15:commentEx w15:paraId="37282D08" w15:done="0"/>
  <w15:commentEx w15:paraId="1236D5B2" w15:done="0"/>
  <w15:commentEx w15:paraId="37E27F46" w15:done="0"/>
  <w15:commentEx w15:paraId="6DF7511E" w15:done="0"/>
  <w15:commentEx w15:paraId="19CED2DE" w15:done="0"/>
  <w15:commentEx w15:paraId="06D08FED" w15:done="0"/>
  <w15:commentEx w15:paraId="6EFFCAEA" w15:done="0"/>
  <w15:commentEx w15:paraId="529CF2AE" w15:done="0"/>
  <w15:commentEx w15:paraId="4590C372" w15:done="0"/>
  <w15:commentEx w15:paraId="6AED9CA8" w15:done="0"/>
  <w15:commentEx w15:paraId="443C8D51" w15:done="0"/>
  <w15:commentEx w15:paraId="0FC1E961" w15:done="0"/>
  <w15:commentEx w15:paraId="198A1183" w15:done="0"/>
  <w15:commentEx w15:paraId="720C620C" w15:done="0"/>
  <w15:commentEx w15:paraId="4008162B" w15:done="0"/>
  <w15:commentEx w15:paraId="1976C8B0" w15:done="0"/>
  <w15:commentEx w15:paraId="244316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C8F7B" w14:textId="77777777" w:rsidR="00C1063B" w:rsidRDefault="00C1063B" w:rsidP="00345152">
      <w:r>
        <w:separator/>
      </w:r>
    </w:p>
  </w:endnote>
  <w:endnote w:type="continuationSeparator" w:id="0">
    <w:p w14:paraId="3FED9791" w14:textId="77777777" w:rsidR="00C1063B" w:rsidRDefault="00C1063B" w:rsidP="0034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80"/>
    <w:family w:val="swiss"/>
    <w:pitch w:val="default"/>
  </w:font>
  <w:font w:name="Lohit Hindi">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74511"/>
      <w:docPartObj>
        <w:docPartGallery w:val="Page Numbers (Bottom of Page)"/>
        <w:docPartUnique/>
      </w:docPartObj>
    </w:sdtPr>
    <w:sdtEndPr>
      <w:rPr>
        <w:noProof/>
      </w:rPr>
    </w:sdtEndPr>
    <w:sdtContent>
      <w:p w14:paraId="435D3513" w14:textId="01D825E0" w:rsidR="00B87499" w:rsidRDefault="00B87499">
        <w:pPr>
          <w:pStyle w:val="Footer"/>
          <w:jc w:val="right"/>
        </w:pPr>
        <w:r>
          <w:fldChar w:fldCharType="begin"/>
        </w:r>
        <w:r>
          <w:instrText xml:space="preserve"> PAGE   \* MERGEFORMAT </w:instrText>
        </w:r>
        <w:r>
          <w:fldChar w:fldCharType="separate"/>
        </w:r>
        <w:r w:rsidR="00BD3731">
          <w:rPr>
            <w:noProof/>
          </w:rPr>
          <w:t>11</w:t>
        </w:r>
        <w:r>
          <w:rPr>
            <w:noProof/>
          </w:rPr>
          <w:fldChar w:fldCharType="end"/>
        </w:r>
      </w:p>
    </w:sdtContent>
  </w:sdt>
  <w:p w14:paraId="5DA0A429" w14:textId="77777777" w:rsidR="00B87499" w:rsidRDefault="00B87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0FED" w14:textId="77777777" w:rsidR="00C1063B" w:rsidRDefault="00C1063B" w:rsidP="00345152">
      <w:r>
        <w:separator/>
      </w:r>
    </w:p>
  </w:footnote>
  <w:footnote w:type="continuationSeparator" w:id="0">
    <w:p w14:paraId="22D9D961" w14:textId="77777777" w:rsidR="00C1063B" w:rsidRDefault="00C1063B" w:rsidP="003451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50C7B"/>
    <w:multiLevelType w:val="hybridMultilevel"/>
    <w:tmpl w:val="BD60B820"/>
    <w:lvl w:ilvl="0" w:tplc="5596B986">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E377D"/>
    <w:multiLevelType w:val="hybridMultilevel"/>
    <w:tmpl w:val="B90E0854"/>
    <w:lvl w:ilvl="0" w:tplc="4CE0B336">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6B4"/>
    <w:multiLevelType w:val="hybridMultilevel"/>
    <w:tmpl w:val="48125972"/>
    <w:lvl w:ilvl="0" w:tplc="4BB01EA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es Heiland">
    <w15:presenceInfo w15:providerId="None" w15:userId="Ines Hei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vs2vt2xffz0iearrr5rezax00aatvpxtzp&quot;&gt;NADphyl&lt;record-ids&gt;&lt;item&gt;1&lt;/item&gt;&lt;item&gt;2&lt;/item&gt;&lt;item&gt;3&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8F6C91"/>
    <w:rsid w:val="00007741"/>
    <w:rsid w:val="000108BA"/>
    <w:rsid w:val="00012F89"/>
    <w:rsid w:val="00017D5C"/>
    <w:rsid w:val="00033C2F"/>
    <w:rsid w:val="00086BB0"/>
    <w:rsid w:val="00092CAF"/>
    <w:rsid w:val="000A2198"/>
    <w:rsid w:val="000A4D0C"/>
    <w:rsid w:val="000C04E2"/>
    <w:rsid w:val="000C2A20"/>
    <w:rsid w:val="000E524F"/>
    <w:rsid w:val="000F6218"/>
    <w:rsid w:val="00111B77"/>
    <w:rsid w:val="00112D19"/>
    <w:rsid w:val="00114889"/>
    <w:rsid w:val="001230F2"/>
    <w:rsid w:val="001370B2"/>
    <w:rsid w:val="00153BAD"/>
    <w:rsid w:val="001543BC"/>
    <w:rsid w:val="001621A4"/>
    <w:rsid w:val="00180D8E"/>
    <w:rsid w:val="00185D79"/>
    <w:rsid w:val="001A5E53"/>
    <w:rsid w:val="001B45FE"/>
    <w:rsid w:val="001C7A29"/>
    <w:rsid w:val="001D52F7"/>
    <w:rsid w:val="001E4D6E"/>
    <w:rsid w:val="001F5B0E"/>
    <w:rsid w:val="00232EF1"/>
    <w:rsid w:val="00241A4D"/>
    <w:rsid w:val="0026192A"/>
    <w:rsid w:val="00265782"/>
    <w:rsid w:val="00266217"/>
    <w:rsid w:val="00272904"/>
    <w:rsid w:val="00282074"/>
    <w:rsid w:val="00283DBB"/>
    <w:rsid w:val="002851C5"/>
    <w:rsid w:val="00290BAC"/>
    <w:rsid w:val="002B2858"/>
    <w:rsid w:val="002B3AC2"/>
    <w:rsid w:val="002C352D"/>
    <w:rsid w:val="002C4D86"/>
    <w:rsid w:val="00300267"/>
    <w:rsid w:val="003011FB"/>
    <w:rsid w:val="003073A0"/>
    <w:rsid w:val="00312C75"/>
    <w:rsid w:val="003151E3"/>
    <w:rsid w:val="00317574"/>
    <w:rsid w:val="00323C0A"/>
    <w:rsid w:val="00324AAA"/>
    <w:rsid w:val="00326FB0"/>
    <w:rsid w:val="00334612"/>
    <w:rsid w:val="00345152"/>
    <w:rsid w:val="0035179F"/>
    <w:rsid w:val="0036473D"/>
    <w:rsid w:val="003743B1"/>
    <w:rsid w:val="00376633"/>
    <w:rsid w:val="00377490"/>
    <w:rsid w:val="00395293"/>
    <w:rsid w:val="003A0CEA"/>
    <w:rsid w:val="003C02AB"/>
    <w:rsid w:val="003D183B"/>
    <w:rsid w:val="003F7D75"/>
    <w:rsid w:val="00400FF8"/>
    <w:rsid w:val="004158DB"/>
    <w:rsid w:val="0043225B"/>
    <w:rsid w:val="00432CF0"/>
    <w:rsid w:val="00462B1D"/>
    <w:rsid w:val="00463410"/>
    <w:rsid w:val="004635A0"/>
    <w:rsid w:val="004A20C4"/>
    <w:rsid w:val="004A302C"/>
    <w:rsid w:val="004B1994"/>
    <w:rsid w:val="004C076D"/>
    <w:rsid w:val="004C2689"/>
    <w:rsid w:val="004C488A"/>
    <w:rsid w:val="004C5D0A"/>
    <w:rsid w:val="004C720B"/>
    <w:rsid w:val="004D13CB"/>
    <w:rsid w:val="004D6994"/>
    <w:rsid w:val="004E4A16"/>
    <w:rsid w:val="005121CF"/>
    <w:rsid w:val="00512438"/>
    <w:rsid w:val="00513E32"/>
    <w:rsid w:val="00513EAD"/>
    <w:rsid w:val="00515907"/>
    <w:rsid w:val="00527823"/>
    <w:rsid w:val="00532A82"/>
    <w:rsid w:val="00532AA2"/>
    <w:rsid w:val="005379A2"/>
    <w:rsid w:val="00564195"/>
    <w:rsid w:val="00585E75"/>
    <w:rsid w:val="005979E1"/>
    <w:rsid w:val="005B0430"/>
    <w:rsid w:val="005D6351"/>
    <w:rsid w:val="005E06D8"/>
    <w:rsid w:val="005F4B29"/>
    <w:rsid w:val="005F5D7C"/>
    <w:rsid w:val="00606673"/>
    <w:rsid w:val="006068B7"/>
    <w:rsid w:val="006146CB"/>
    <w:rsid w:val="00617A56"/>
    <w:rsid w:val="006304A4"/>
    <w:rsid w:val="00631338"/>
    <w:rsid w:val="00631A17"/>
    <w:rsid w:val="00633386"/>
    <w:rsid w:val="00636486"/>
    <w:rsid w:val="006409DD"/>
    <w:rsid w:val="00674538"/>
    <w:rsid w:val="00674613"/>
    <w:rsid w:val="00691D2F"/>
    <w:rsid w:val="0069672C"/>
    <w:rsid w:val="00697E95"/>
    <w:rsid w:val="006B0CA6"/>
    <w:rsid w:val="006C37FD"/>
    <w:rsid w:val="006D19EA"/>
    <w:rsid w:val="006E3ECF"/>
    <w:rsid w:val="006E4E57"/>
    <w:rsid w:val="006F57E5"/>
    <w:rsid w:val="00704357"/>
    <w:rsid w:val="0071062E"/>
    <w:rsid w:val="007166EC"/>
    <w:rsid w:val="00730173"/>
    <w:rsid w:val="00731CB9"/>
    <w:rsid w:val="00750D0D"/>
    <w:rsid w:val="007536AE"/>
    <w:rsid w:val="00764404"/>
    <w:rsid w:val="00767B52"/>
    <w:rsid w:val="00787DED"/>
    <w:rsid w:val="007941CB"/>
    <w:rsid w:val="007A4C6D"/>
    <w:rsid w:val="007B2AA5"/>
    <w:rsid w:val="007B537E"/>
    <w:rsid w:val="007C7045"/>
    <w:rsid w:val="007D1A8D"/>
    <w:rsid w:val="007E5FE1"/>
    <w:rsid w:val="007E6385"/>
    <w:rsid w:val="007E7586"/>
    <w:rsid w:val="007F0CF5"/>
    <w:rsid w:val="007F5116"/>
    <w:rsid w:val="00800F9B"/>
    <w:rsid w:val="0080367F"/>
    <w:rsid w:val="008315E1"/>
    <w:rsid w:val="00836CE6"/>
    <w:rsid w:val="00845E1A"/>
    <w:rsid w:val="00857715"/>
    <w:rsid w:val="008605D6"/>
    <w:rsid w:val="008812B9"/>
    <w:rsid w:val="00884F9D"/>
    <w:rsid w:val="00891221"/>
    <w:rsid w:val="008B2126"/>
    <w:rsid w:val="008B6CB5"/>
    <w:rsid w:val="008C3C55"/>
    <w:rsid w:val="008C6C00"/>
    <w:rsid w:val="008F4E0A"/>
    <w:rsid w:val="008F6C91"/>
    <w:rsid w:val="00911BB7"/>
    <w:rsid w:val="00912727"/>
    <w:rsid w:val="00916058"/>
    <w:rsid w:val="00916471"/>
    <w:rsid w:val="00933F30"/>
    <w:rsid w:val="009454F3"/>
    <w:rsid w:val="00954B60"/>
    <w:rsid w:val="00960BC5"/>
    <w:rsid w:val="00961396"/>
    <w:rsid w:val="009649E3"/>
    <w:rsid w:val="00965C9E"/>
    <w:rsid w:val="00981250"/>
    <w:rsid w:val="00982902"/>
    <w:rsid w:val="0098489C"/>
    <w:rsid w:val="00992DE9"/>
    <w:rsid w:val="00995338"/>
    <w:rsid w:val="009B3A30"/>
    <w:rsid w:val="009B56E6"/>
    <w:rsid w:val="009C2509"/>
    <w:rsid w:val="009C4962"/>
    <w:rsid w:val="009C5B3E"/>
    <w:rsid w:val="009C6325"/>
    <w:rsid w:val="009E168A"/>
    <w:rsid w:val="009F0705"/>
    <w:rsid w:val="00A14CD4"/>
    <w:rsid w:val="00A2290E"/>
    <w:rsid w:val="00A22BA5"/>
    <w:rsid w:val="00A54560"/>
    <w:rsid w:val="00A5469C"/>
    <w:rsid w:val="00A60255"/>
    <w:rsid w:val="00A60959"/>
    <w:rsid w:val="00A70E00"/>
    <w:rsid w:val="00AA77A5"/>
    <w:rsid w:val="00AB2129"/>
    <w:rsid w:val="00AB296A"/>
    <w:rsid w:val="00AB58D4"/>
    <w:rsid w:val="00AC2743"/>
    <w:rsid w:val="00AC2F13"/>
    <w:rsid w:val="00AD1FC1"/>
    <w:rsid w:val="00AD7C38"/>
    <w:rsid w:val="00AE401A"/>
    <w:rsid w:val="00AE77B3"/>
    <w:rsid w:val="00B02554"/>
    <w:rsid w:val="00B11DE7"/>
    <w:rsid w:val="00B243AE"/>
    <w:rsid w:val="00B31705"/>
    <w:rsid w:val="00B5030D"/>
    <w:rsid w:val="00B73C66"/>
    <w:rsid w:val="00B834DA"/>
    <w:rsid w:val="00B87499"/>
    <w:rsid w:val="00BB1583"/>
    <w:rsid w:val="00BB6DF1"/>
    <w:rsid w:val="00BC0BAC"/>
    <w:rsid w:val="00BC5BC2"/>
    <w:rsid w:val="00BD3731"/>
    <w:rsid w:val="00BD6D7A"/>
    <w:rsid w:val="00BE1A32"/>
    <w:rsid w:val="00BF0B28"/>
    <w:rsid w:val="00BF7927"/>
    <w:rsid w:val="00C1063B"/>
    <w:rsid w:val="00C14941"/>
    <w:rsid w:val="00C17413"/>
    <w:rsid w:val="00C27BF7"/>
    <w:rsid w:val="00C351F6"/>
    <w:rsid w:val="00C35E1E"/>
    <w:rsid w:val="00C36F38"/>
    <w:rsid w:val="00C563A4"/>
    <w:rsid w:val="00C62C1C"/>
    <w:rsid w:val="00C95783"/>
    <w:rsid w:val="00CA51A8"/>
    <w:rsid w:val="00CA5D98"/>
    <w:rsid w:val="00CC52BE"/>
    <w:rsid w:val="00CC7699"/>
    <w:rsid w:val="00CE55E0"/>
    <w:rsid w:val="00D12D9E"/>
    <w:rsid w:val="00D2323C"/>
    <w:rsid w:val="00D24150"/>
    <w:rsid w:val="00D46DD5"/>
    <w:rsid w:val="00D47957"/>
    <w:rsid w:val="00D47FA7"/>
    <w:rsid w:val="00D567F2"/>
    <w:rsid w:val="00D62582"/>
    <w:rsid w:val="00D6611C"/>
    <w:rsid w:val="00D73069"/>
    <w:rsid w:val="00D7648A"/>
    <w:rsid w:val="00D863B7"/>
    <w:rsid w:val="00D86B53"/>
    <w:rsid w:val="00DA7F80"/>
    <w:rsid w:val="00DE4117"/>
    <w:rsid w:val="00DF1034"/>
    <w:rsid w:val="00E03CEC"/>
    <w:rsid w:val="00E05D2B"/>
    <w:rsid w:val="00E11FCD"/>
    <w:rsid w:val="00E34F0F"/>
    <w:rsid w:val="00E80759"/>
    <w:rsid w:val="00E848E5"/>
    <w:rsid w:val="00E959B1"/>
    <w:rsid w:val="00EB3163"/>
    <w:rsid w:val="00EC2788"/>
    <w:rsid w:val="00F0678E"/>
    <w:rsid w:val="00F24FC8"/>
    <w:rsid w:val="00F27D0F"/>
    <w:rsid w:val="00F41055"/>
    <w:rsid w:val="00F53430"/>
    <w:rsid w:val="00F80DC0"/>
    <w:rsid w:val="00F85264"/>
    <w:rsid w:val="00F97950"/>
    <w:rsid w:val="00FB4EFD"/>
    <w:rsid w:val="00FB759C"/>
    <w:rsid w:val="00FE4FEB"/>
    <w:rsid w:val="00FF1BA5"/>
    <w:rsid w:val="00FF49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BE6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ascii="Cambria" w:eastAsia="Cambria" w:hAnsi="Cambria" w:cs="Cambria"/>
      <w:color w:val="000000"/>
      <w:sz w:val="24"/>
      <w:lang w:val="nb-NO" w:eastAsia="nb-NO" w:bidi="ar-SA"/>
    </w:rPr>
  </w:style>
  <w:style w:type="paragraph" w:styleId="Heading1">
    <w:name w:val="heading 1"/>
    <w:basedOn w:val="Normal"/>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qFormat/>
    <w:pPr>
      <w:keepNext/>
      <w:keepLines/>
      <w:spacing w:before="200"/>
      <w:outlineLvl w:val="2"/>
    </w:pPr>
    <w:rPr>
      <w:rFonts w:ascii="Calibri" w:hAnsi="Calibri"/>
      <w:b/>
      <w:bCs/>
      <w:color w:val="4F81BD"/>
    </w:rPr>
  </w:style>
  <w:style w:type="paragraph" w:styleId="Heading4">
    <w:name w:val="heading 4"/>
    <w:basedOn w:val="Normal"/>
    <w:qFormat/>
    <w:pPr>
      <w:keepNext/>
      <w:keepLines/>
      <w:spacing w:before="20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eastAsia="Calibri" w:hAnsi="Calibri" w:cs="Calibri"/>
      <w:b/>
      <w:color w:val="345A8A"/>
      <w:sz w:val="32"/>
      <w:szCs w:val="32"/>
      <w:lang w:val="nb-NO" w:eastAsia="nb-NO"/>
    </w:rPr>
  </w:style>
  <w:style w:type="character" w:customStyle="1" w:styleId="Heading2Char">
    <w:name w:val="Heading 2 Char"/>
    <w:basedOn w:val="DefaultParagraphFont"/>
    <w:qFormat/>
    <w:rPr>
      <w:rFonts w:ascii="Calibri" w:eastAsia="Calibri" w:hAnsi="Calibri" w:cs="Calibri"/>
      <w:b/>
      <w:color w:val="4F81BD"/>
      <w:sz w:val="26"/>
      <w:szCs w:val="26"/>
      <w:lang w:val="nb-NO" w:eastAsia="nb-NO"/>
    </w:rPr>
  </w:style>
  <w:style w:type="character" w:customStyle="1" w:styleId="Heading3Char">
    <w:name w:val="Heading 3 Char"/>
    <w:basedOn w:val="DefaultParagraphFont"/>
    <w:qFormat/>
    <w:rPr>
      <w:rFonts w:ascii="Calibri" w:hAnsi="Calibri"/>
      <w:b/>
      <w:bCs/>
      <w:color w:val="4F81BD"/>
      <w:lang w:val="nb-NO" w:eastAsia="nb-NO"/>
    </w:rPr>
  </w:style>
  <w:style w:type="character" w:customStyle="1" w:styleId="InternetLink">
    <w:name w:val="Internet Link"/>
    <w:basedOn w:val="DefaultParagraphFont"/>
    <w:rPr>
      <w:color w:val="0000FF"/>
      <w:u w:val="single"/>
      <w:lang w:val="uz-Cyrl-UZ" w:eastAsia="uz-Cyrl-UZ" w:bidi="uz-Cyrl-UZ"/>
    </w:rPr>
  </w:style>
  <w:style w:type="character" w:customStyle="1" w:styleId="TitleChar">
    <w:name w:val="Title Char"/>
    <w:basedOn w:val="DefaultParagraphFont"/>
    <w:qFormat/>
    <w:rPr>
      <w:rFonts w:ascii="Calibri" w:hAnsi="Calibri"/>
      <w:color w:val="17365D"/>
      <w:spacing w:val="5"/>
      <w:sz w:val="52"/>
      <w:szCs w:val="52"/>
      <w:lang w:val="nb-NO" w:eastAsia="nb-NO"/>
    </w:rPr>
  </w:style>
  <w:style w:type="character" w:customStyle="1" w:styleId="BalloonTextChar">
    <w:name w:val="Balloon Text Char"/>
    <w:basedOn w:val="DefaultParagraphFont"/>
    <w:qFormat/>
    <w:rPr>
      <w:rFonts w:ascii="Segoe UI" w:eastAsia="Cambria" w:hAnsi="Segoe UI" w:cs="Segoe UI"/>
      <w:color w:val="000000"/>
      <w:sz w:val="18"/>
      <w:szCs w:val="18"/>
      <w:lang w:val="nb-NO" w:eastAsia="nb-NO"/>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Cambria" w:eastAsia="Cambria" w:hAnsi="Cambria" w:cs="Cambria"/>
      <w:color w:val="000000"/>
      <w:sz w:val="20"/>
      <w:szCs w:val="20"/>
      <w:lang w:val="nb-NO" w:eastAsia="nb-NO"/>
    </w:rPr>
  </w:style>
  <w:style w:type="character" w:customStyle="1" w:styleId="CommentSubjectChar">
    <w:name w:val="Comment Subject Char"/>
    <w:basedOn w:val="CommentTextChar"/>
    <w:qFormat/>
    <w:rPr>
      <w:rFonts w:ascii="Cambria" w:eastAsia="Cambria" w:hAnsi="Cambria" w:cs="Cambria"/>
      <w:b/>
      <w:bCs/>
      <w:color w:val="000000"/>
      <w:sz w:val="20"/>
      <w:szCs w:val="20"/>
      <w:lang w:val="nb-NO" w:eastAsia="nb-NO"/>
    </w:rPr>
  </w:style>
  <w:style w:type="character" w:customStyle="1" w:styleId="SubtitleChar">
    <w:name w:val="Subtitle Char"/>
    <w:basedOn w:val="DefaultParagraphFont"/>
    <w:qFormat/>
    <w:rPr>
      <w:rFonts w:ascii="Calibri" w:hAnsi="Calibri"/>
      <w:i/>
      <w:iCs/>
      <w:color w:val="4F81BD"/>
      <w:spacing w:val="15"/>
      <w:lang w:val="nb-NO" w:eastAsia="nb-NO"/>
    </w:rPr>
  </w:style>
  <w:style w:type="character" w:styleId="IntenseEmphasis">
    <w:name w:val="Intense Emphasis"/>
    <w:basedOn w:val="DefaultParagraphFont"/>
    <w:qFormat/>
    <w:rPr>
      <w:b/>
      <w:bCs/>
      <w:i/>
      <w:iCs/>
      <w:color w:val="4F81BD"/>
    </w:rPr>
  </w:style>
  <w:style w:type="character" w:customStyle="1" w:styleId="Heading4Char">
    <w:name w:val="Heading 4 Char"/>
    <w:basedOn w:val="DefaultParagraphFont"/>
    <w:qFormat/>
    <w:rPr>
      <w:rFonts w:ascii="Calibri" w:hAnsi="Calibri"/>
      <w:b/>
      <w:bCs/>
      <w:i/>
      <w:iCs/>
      <w:color w:val="4F81BD"/>
      <w:lang w:val="nb-NO" w:eastAsia="nb-NO"/>
    </w:rPr>
  </w:style>
  <w:style w:type="paragraph" w:customStyle="1" w:styleId="Heading">
    <w:name w:val="Heading"/>
    <w:basedOn w:val="Normal"/>
    <w:next w:val="TextBody"/>
    <w:qFormat/>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Title">
    <w:name w:val="Title"/>
    <w:basedOn w:val="Normal"/>
    <w:qFormat/>
    <w:pPr>
      <w:pBdr>
        <w:bottom w:val="single" w:sz="8" w:space="0" w:color="4F81BD"/>
      </w:pBdr>
      <w:spacing w:after="300"/>
      <w:contextualSpacing/>
    </w:pPr>
    <w:rPr>
      <w:rFonts w:ascii="Calibri" w:hAnsi="Calibri"/>
      <w:color w:val="17365D"/>
      <w:spacing w:val="5"/>
      <w:sz w:val="52"/>
      <w:szCs w:val="52"/>
    </w:rPr>
  </w:style>
  <w:style w:type="paragraph" w:styleId="BalloonText">
    <w:name w:val="Balloon Text"/>
    <w:basedOn w:val="Normal"/>
    <w:qFormat/>
    <w:rPr>
      <w:rFonts w:ascii="Segoe UI" w:hAnsi="Segoe UI" w:cs="Segoe UI"/>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EndNoteBibliographyTitle">
    <w:name w:val="EndNote Bibliography Title"/>
    <w:basedOn w:val="Normal"/>
    <w:qFormat/>
    <w:pPr>
      <w:jc w:val="center"/>
    </w:pPr>
  </w:style>
  <w:style w:type="paragraph" w:customStyle="1" w:styleId="EndNoteBibliography">
    <w:name w:val="EndNote Bibliography"/>
    <w:basedOn w:val="Normal"/>
    <w:qFormat/>
  </w:style>
  <w:style w:type="paragraph" w:styleId="Subtitle">
    <w:name w:val="Subtitle"/>
    <w:basedOn w:val="Normal"/>
    <w:qFormat/>
    <w:rPr>
      <w:rFonts w:ascii="Calibri" w:hAnsi="Calibri"/>
      <w:i/>
      <w:iCs/>
      <w:color w:val="4F81BD"/>
      <w:spacing w:val="15"/>
    </w:rPr>
  </w:style>
  <w:style w:type="paragraph" w:styleId="ListParagraph">
    <w:name w:val="List Paragraph"/>
    <w:basedOn w:val="Normal"/>
    <w:qFormat/>
    <w:pPr>
      <w:ind w:left="720"/>
      <w:contextualSpacing/>
    </w:pPr>
  </w:style>
  <w:style w:type="paragraph" w:styleId="Revision">
    <w:name w:val="Revision"/>
    <w:hidden/>
    <w:uiPriority w:val="99"/>
    <w:semiHidden/>
    <w:rsid w:val="00111B77"/>
    <w:rPr>
      <w:rFonts w:ascii="Cambria" w:eastAsia="Cambria" w:hAnsi="Cambria" w:cs="Cambria"/>
      <w:color w:val="000000"/>
      <w:sz w:val="24"/>
      <w:lang w:val="nb-NO" w:eastAsia="nb-NO" w:bidi="ar-SA"/>
    </w:rPr>
  </w:style>
  <w:style w:type="paragraph" w:styleId="Header">
    <w:name w:val="header"/>
    <w:basedOn w:val="Normal"/>
    <w:link w:val="HeaderChar"/>
    <w:uiPriority w:val="99"/>
    <w:unhideWhenUsed/>
    <w:rsid w:val="00345152"/>
    <w:pPr>
      <w:tabs>
        <w:tab w:val="center" w:pos="4703"/>
        <w:tab w:val="right" w:pos="9406"/>
      </w:tabs>
    </w:pPr>
  </w:style>
  <w:style w:type="character" w:customStyle="1" w:styleId="HeaderChar">
    <w:name w:val="Header Char"/>
    <w:basedOn w:val="DefaultParagraphFont"/>
    <w:link w:val="Header"/>
    <w:uiPriority w:val="99"/>
    <w:rsid w:val="00345152"/>
    <w:rPr>
      <w:rFonts w:ascii="Cambria" w:eastAsia="Cambria" w:hAnsi="Cambria" w:cs="Cambria"/>
      <w:color w:val="000000"/>
      <w:sz w:val="24"/>
      <w:lang w:val="nb-NO" w:eastAsia="nb-NO" w:bidi="ar-SA"/>
    </w:rPr>
  </w:style>
  <w:style w:type="paragraph" w:styleId="Footer">
    <w:name w:val="footer"/>
    <w:basedOn w:val="Normal"/>
    <w:link w:val="FooterChar"/>
    <w:uiPriority w:val="99"/>
    <w:unhideWhenUsed/>
    <w:rsid w:val="00345152"/>
    <w:pPr>
      <w:tabs>
        <w:tab w:val="center" w:pos="4703"/>
        <w:tab w:val="right" w:pos="9406"/>
      </w:tabs>
    </w:pPr>
  </w:style>
  <w:style w:type="character" w:customStyle="1" w:styleId="FooterChar">
    <w:name w:val="Footer Char"/>
    <w:basedOn w:val="DefaultParagraphFont"/>
    <w:link w:val="Footer"/>
    <w:uiPriority w:val="99"/>
    <w:rsid w:val="00345152"/>
    <w:rPr>
      <w:rFonts w:ascii="Cambria" w:eastAsia="Cambria" w:hAnsi="Cambria" w:cs="Cambria"/>
      <w:color w:val="000000"/>
      <w:sz w:val="24"/>
      <w:lang w:val="nb-NO" w:eastAsia="nb-N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0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nls-mapper.iab.keio.ac.jp/cgi-bin/NLS_Mapper_form.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9F9F58-0D2D-A748-AEEA-80480F11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8913</Words>
  <Characters>50805</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Arctic University of Norway Tromsø</Company>
  <LinksUpToDate>false</LinksUpToDate>
  <CharactersWithSpaces>59599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Heiland</dc:creator>
  <cp:lastModifiedBy>Ines Heiland</cp:lastModifiedBy>
  <cp:revision>9</cp:revision>
  <cp:lastPrinted>2017-11-14T17:12:00Z</cp:lastPrinted>
  <dcterms:created xsi:type="dcterms:W3CDTF">2017-11-14T17:12:00Z</dcterms:created>
  <dcterms:modified xsi:type="dcterms:W3CDTF">2017-11-24T10:27:00Z</dcterms:modified>
  <dc:language>en-US</dc:language>
</cp:coreProperties>
</file>