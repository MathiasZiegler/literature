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2A5F" w14:textId="77777777" w:rsidR="008E2829" w:rsidRPr="000D3EAB" w:rsidRDefault="00FB37DE" w:rsidP="00AD0204">
      <w:pPr>
        <w:pStyle w:val="Heading1"/>
        <w:jc w:val="center"/>
        <w:rPr>
          <w:lang w:val="en-GB"/>
        </w:rPr>
      </w:pPr>
      <w:r w:rsidRPr="000D3EAB">
        <w:rPr>
          <w:lang w:val="en-GB"/>
        </w:rPr>
        <w:t>Identifying evolutionary and kinetic drivers of NAD-dependent signalling</w:t>
      </w:r>
    </w:p>
    <w:p w14:paraId="70947F9C" w14:textId="055EFBA8" w:rsidR="008E2829" w:rsidRPr="000D3EAB" w:rsidRDefault="00FB37DE" w:rsidP="00AD0204">
      <w:pPr>
        <w:pStyle w:val="BodyText"/>
        <w:jc w:val="center"/>
        <w:rPr>
          <w:sz w:val="18"/>
          <w:szCs w:val="18"/>
          <w:lang w:val="en-GB"/>
        </w:rPr>
      </w:pPr>
      <w:r w:rsidRPr="000D3EAB">
        <w:rPr>
          <w:sz w:val="18"/>
          <w:szCs w:val="18"/>
          <w:lang w:val="en-GB"/>
        </w:rPr>
        <w:t xml:space="preserve">Mathias </w:t>
      </w:r>
      <w:proofErr w:type="spellStart"/>
      <w:r w:rsidRPr="000D3EAB">
        <w:rPr>
          <w:sz w:val="18"/>
          <w:szCs w:val="18"/>
          <w:lang w:val="en-GB"/>
        </w:rPr>
        <w:t>Bockwoldt</w:t>
      </w:r>
      <w:proofErr w:type="spellEnd"/>
      <w:r w:rsidRPr="000D3EAB">
        <w:rPr>
          <w:position w:val="8"/>
          <w:sz w:val="18"/>
          <w:szCs w:val="18"/>
          <w:lang w:val="en-GB"/>
        </w:rPr>
        <w:t>1</w:t>
      </w:r>
      <w:r w:rsidRPr="000D3EAB">
        <w:rPr>
          <w:sz w:val="18"/>
          <w:szCs w:val="18"/>
          <w:lang w:val="en-GB"/>
        </w:rPr>
        <w:t xml:space="preserve">, </w:t>
      </w:r>
      <w:proofErr w:type="spellStart"/>
      <w:r w:rsidRPr="000D3EAB">
        <w:rPr>
          <w:sz w:val="18"/>
          <w:szCs w:val="18"/>
          <w:lang w:val="en-GB"/>
        </w:rPr>
        <w:t>Dorothée</w:t>
      </w:r>
      <w:proofErr w:type="spellEnd"/>
      <w:r w:rsidRPr="000D3EAB">
        <w:rPr>
          <w:sz w:val="18"/>
          <w:szCs w:val="18"/>
          <w:lang w:val="en-GB"/>
        </w:rPr>
        <w:t xml:space="preserve"> </w:t>
      </w:r>
      <w:proofErr w:type="spellStart"/>
      <w:r w:rsidRPr="000D3EAB">
        <w:rPr>
          <w:sz w:val="18"/>
          <w:szCs w:val="18"/>
          <w:lang w:val="en-GB"/>
        </w:rPr>
        <w:t>Houry</w:t>
      </w:r>
      <w:proofErr w:type="spellEnd"/>
      <w:r w:rsidRPr="000D3EAB">
        <w:rPr>
          <w:position w:val="8"/>
          <w:sz w:val="18"/>
          <w:szCs w:val="18"/>
          <w:lang w:val="en-GB"/>
        </w:rPr>
        <w:t>2</w:t>
      </w:r>
      <w:r w:rsidRPr="000D3EAB">
        <w:rPr>
          <w:sz w:val="18"/>
          <w:szCs w:val="18"/>
          <w:lang w:val="en-GB"/>
        </w:rPr>
        <w:t xml:space="preserve">, Marc </w:t>
      </w:r>
      <w:proofErr w:type="spellStart"/>
      <w:r w:rsidRPr="000D3EAB">
        <w:rPr>
          <w:sz w:val="18"/>
          <w:szCs w:val="18"/>
          <w:lang w:val="en-GB"/>
        </w:rPr>
        <w:t>Niere</w:t>
      </w:r>
      <w:proofErr w:type="spellEnd"/>
      <w:r w:rsidR="00FF73C0">
        <w:rPr>
          <w:position w:val="8"/>
          <w:sz w:val="18"/>
          <w:szCs w:val="18"/>
          <w:lang w:val="en-GB"/>
        </w:rPr>
        <w:t>3</w:t>
      </w:r>
      <w:r w:rsidRPr="000D3EAB">
        <w:rPr>
          <w:sz w:val="18"/>
          <w:szCs w:val="18"/>
          <w:lang w:val="en-GB"/>
        </w:rPr>
        <w:t xml:space="preserve">, Toni I. </w:t>
      </w:r>
      <w:proofErr w:type="spellStart"/>
      <w:r w:rsidRPr="000D3EAB">
        <w:rPr>
          <w:sz w:val="18"/>
          <w:szCs w:val="18"/>
          <w:lang w:val="en-GB"/>
        </w:rPr>
        <w:t>Gossmann</w:t>
      </w:r>
      <w:proofErr w:type="spellEnd"/>
      <w:r w:rsidR="00FF73C0">
        <w:rPr>
          <w:position w:val="8"/>
          <w:sz w:val="18"/>
          <w:szCs w:val="18"/>
          <w:lang w:val="en-GB"/>
        </w:rPr>
        <w:t>4</w:t>
      </w:r>
      <w:r w:rsidRPr="000D3EAB">
        <w:rPr>
          <w:sz w:val="18"/>
          <w:szCs w:val="18"/>
          <w:lang w:val="en-GB"/>
        </w:rPr>
        <w:t xml:space="preserve">, Ines </w:t>
      </w:r>
      <w:proofErr w:type="spellStart"/>
      <w:r w:rsidRPr="000D3EAB">
        <w:rPr>
          <w:sz w:val="18"/>
          <w:szCs w:val="18"/>
          <w:lang w:val="en-GB"/>
        </w:rPr>
        <w:t>Reinartz</w:t>
      </w:r>
      <w:proofErr w:type="spellEnd"/>
      <w:r w:rsidR="00FF73C0">
        <w:rPr>
          <w:position w:val="8"/>
          <w:sz w:val="18"/>
          <w:szCs w:val="18"/>
          <w:lang w:val="en-GB"/>
        </w:rPr>
        <w:t>5</w:t>
      </w:r>
      <w:r w:rsidRPr="000D3EAB">
        <w:rPr>
          <w:position w:val="8"/>
          <w:sz w:val="18"/>
          <w:szCs w:val="18"/>
          <w:lang w:val="en-GB"/>
        </w:rPr>
        <w:t>,</w:t>
      </w:r>
      <w:r w:rsidR="00FF73C0">
        <w:rPr>
          <w:position w:val="8"/>
          <w:sz w:val="18"/>
          <w:szCs w:val="18"/>
          <w:lang w:val="en-GB"/>
        </w:rPr>
        <w:t>6</w:t>
      </w:r>
      <w:r w:rsidRPr="000D3EAB">
        <w:rPr>
          <w:sz w:val="18"/>
          <w:szCs w:val="18"/>
          <w:lang w:val="en-GB"/>
        </w:rPr>
        <w:t xml:space="preserve">, Alexander </w:t>
      </w:r>
      <w:proofErr w:type="spellStart"/>
      <w:r w:rsidRPr="000D3EAB">
        <w:rPr>
          <w:sz w:val="18"/>
          <w:szCs w:val="18"/>
          <w:lang w:val="en-GB"/>
        </w:rPr>
        <w:t>Schug</w:t>
      </w:r>
      <w:proofErr w:type="spellEnd"/>
      <w:r w:rsidR="00FF73C0">
        <w:rPr>
          <w:position w:val="8"/>
          <w:sz w:val="18"/>
          <w:szCs w:val="18"/>
          <w:lang w:val="en-GB"/>
        </w:rPr>
        <w:t>7</w:t>
      </w:r>
      <w:r w:rsidRPr="000D3EAB">
        <w:rPr>
          <w:sz w:val="18"/>
          <w:szCs w:val="18"/>
          <w:lang w:val="en-GB"/>
        </w:rPr>
        <w:t>, Mathias Ziegler</w:t>
      </w:r>
      <w:r w:rsidR="00FF73C0">
        <w:rPr>
          <w:position w:val="8"/>
          <w:sz w:val="18"/>
          <w:szCs w:val="18"/>
          <w:lang w:val="en-GB"/>
        </w:rPr>
        <w:t>3</w:t>
      </w:r>
      <w:r w:rsidRPr="000D3EAB">
        <w:rPr>
          <w:sz w:val="18"/>
          <w:szCs w:val="18"/>
          <w:lang w:val="en-GB"/>
        </w:rPr>
        <w:t>, and Ines Heiland</w:t>
      </w:r>
      <w:proofErr w:type="gramStart"/>
      <w:r w:rsidRPr="000D3EAB">
        <w:rPr>
          <w:position w:val="8"/>
          <w:sz w:val="18"/>
          <w:szCs w:val="18"/>
          <w:lang w:val="en-GB"/>
        </w:rPr>
        <w:t>1,§</w:t>
      </w:r>
      <w:proofErr w:type="gramEnd"/>
    </w:p>
    <w:p w14:paraId="0BF082AE" w14:textId="53A3AAF0" w:rsidR="008E2829" w:rsidRPr="000D3EAB" w:rsidRDefault="00FF73C0" w:rsidP="00320A40">
      <w:pPr>
        <w:pStyle w:val="BodyText"/>
        <w:spacing w:after="0"/>
        <w:rPr>
          <w:sz w:val="18"/>
          <w:szCs w:val="18"/>
          <w:lang w:val="en-GB"/>
        </w:rPr>
      </w:pPr>
      <w:r>
        <w:rPr>
          <w:position w:val="8"/>
          <w:sz w:val="18"/>
          <w:szCs w:val="18"/>
          <w:vertAlign w:val="superscript"/>
          <w:lang w:val="en-GB"/>
        </w:rPr>
        <w:t>1</w:t>
      </w:r>
      <w:r w:rsidR="00FB37DE" w:rsidRPr="000D3EAB">
        <w:rPr>
          <w:sz w:val="18"/>
          <w:szCs w:val="18"/>
          <w:lang w:val="en-GB"/>
        </w:rPr>
        <w:t xml:space="preserve">Department of Arctic and Marine Biology, </w:t>
      </w:r>
      <w:proofErr w:type="spellStart"/>
      <w:r w:rsidR="00FB37DE" w:rsidRPr="000D3EAB">
        <w:rPr>
          <w:sz w:val="18"/>
          <w:szCs w:val="18"/>
          <w:lang w:val="en-GB"/>
        </w:rPr>
        <w:t>UiT</w:t>
      </w:r>
      <w:proofErr w:type="spellEnd"/>
      <w:r w:rsidR="00FB37DE" w:rsidRPr="000D3EAB">
        <w:rPr>
          <w:sz w:val="18"/>
          <w:szCs w:val="18"/>
          <w:lang w:val="en-GB"/>
        </w:rPr>
        <w:t xml:space="preserve"> The Arctic University of Norway, </w:t>
      </w:r>
      <w:proofErr w:type="spellStart"/>
      <w:r w:rsidR="00FB37DE" w:rsidRPr="000D3EAB">
        <w:rPr>
          <w:sz w:val="18"/>
          <w:szCs w:val="18"/>
          <w:lang w:val="en-GB"/>
        </w:rPr>
        <w:t>Biologibygget</w:t>
      </w:r>
      <w:proofErr w:type="spellEnd"/>
      <w:r w:rsidR="00FB37DE" w:rsidRPr="000D3EAB">
        <w:rPr>
          <w:sz w:val="18"/>
          <w:szCs w:val="18"/>
          <w:lang w:val="en-GB"/>
        </w:rPr>
        <w:t xml:space="preserve">, </w:t>
      </w:r>
      <w:proofErr w:type="spellStart"/>
      <w:r w:rsidR="00FB37DE" w:rsidRPr="000D3EAB">
        <w:rPr>
          <w:sz w:val="18"/>
          <w:szCs w:val="18"/>
          <w:lang w:val="en-GB"/>
        </w:rPr>
        <w:t>Framstredet</w:t>
      </w:r>
      <w:proofErr w:type="spellEnd"/>
      <w:r w:rsidR="00FB37DE" w:rsidRPr="000D3EAB">
        <w:rPr>
          <w:sz w:val="18"/>
          <w:szCs w:val="18"/>
          <w:lang w:val="en-GB"/>
        </w:rPr>
        <w:t xml:space="preserve"> 39, 9017 Tromsø, Norway</w:t>
      </w:r>
    </w:p>
    <w:p w14:paraId="1D3D2E81" w14:textId="7D0EB88A" w:rsidR="00FF73C0" w:rsidRDefault="00FB37DE" w:rsidP="00320A40">
      <w:pPr>
        <w:pStyle w:val="BodyText"/>
        <w:spacing w:after="0"/>
        <w:rPr>
          <w:position w:val="8"/>
          <w:sz w:val="18"/>
          <w:szCs w:val="18"/>
          <w:lang w:val="en-GB"/>
        </w:rPr>
      </w:pPr>
      <w:r w:rsidRPr="00FF73C0">
        <w:rPr>
          <w:position w:val="8"/>
          <w:sz w:val="18"/>
          <w:szCs w:val="18"/>
          <w:vertAlign w:val="superscript"/>
          <w:lang w:val="en-GB"/>
        </w:rPr>
        <w:t>2</w:t>
      </w:r>
      <w:r w:rsidR="00FF73C0">
        <w:rPr>
          <w:position w:val="8"/>
          <w:sz w:val="18"/>
          <w:szCs w:val="18"/>
          <w:lang w:val="en-GB"/>
        </w:rPr>
        <w:t xml:space="preserve">Department of Biological Sciences, University of Bergen, </w:t>
      </w:r>
      <w:proofErr w:type="spellStart"/>
      <w:r w:rsidR="00FF73C0">
        <w:rPr>
          <w:position w:val="8"/>
          <w:sz w:val="18"/>
          <w:szCs w:val="18"/>
          <w:lang w:val="en-GB"/>
        </w:rPr>
        <w:t>Thormøhlensgata</w:t>
      </w:r>
      <w:proofErr w:type="spellEnd"/>
      <w:r w:rsidR="00FF73C0">
        <w:rPr>
          <w:position w:val="8"/>
          <w:sz w:val="18"/>
          <w:szCs w:val="18"/>
          <w:lang w:val="en-GB"/>
        </w:rPr>
        <w:t xml:space="preserve"> 53 A/B, 5020 Bergen, Norway</w:t>
      </w:r>
    </w:p>
    <w:p w14:paraId="24D1FC31" w14:textId="38CA7614" w:rsidR="008E2829" w:rsidRPr="000D3EAB" w:rsidRDefault="00FF73C0" w:rsidP="00320A40">
      <w:pPr>
        <w:pStyle w:val="BodyText"/>
        <w:spacing w:after="0"/>
        <w:rPr>
          <w:sz w:val="18"/>
          <w:szCs w:val="18"/>
          <w:lang w:val="en-GB"/>
        </w:rPr>
      </w:pPr>
      <w:r>
        <w:rPr>
          <w:sz w:val="18"/>
          <w:szCs w:val="18"/>
          <w:vertAlign w:val="superscript"/>
          <w:lang w:val="en-GB"/>
        </w:rPr>
        <w:t>3</w:t>
      </w:r>
      <w:r w:rsidR="00FB37DE" w:rsidRPr="000D3EAB">
        <w:rPr>
          <w:sz w:val="18"/>
          <w:szCs w:val="18"/>
          <w:lang w:val="en-GB"/>
        </w:rPr>
        <w:t xml:space="preserve">Department of Biomedicine, University of Bergen, Jonas Lies </w:t>
      </w:r>
      <w:proofErr w:type="spellStart"/>
      <w:r w:rsidR="00FB37DE" w:rsidRPr="000D3EAB">
        <w:rPr>
          <w:sz w:val="18"/>
          <w:szCs w:val="18"/>
          <w:lang w:val="en-GB"/>
        </w:rPr>
        <w:t>Vei</w:t>
      </w:r>
      <w:proofErr w:type="spellEnd"/>
      <w:r w:rsidR="00FB37DE" w:rsidRPr="000D3EAB">
        <w:rPr>
          <w:sz w:val="18"/>
          <w:szCs w:val="18"/>
          <w:lang w:val="en-GB"/>
        </w:rPr>
        <w:t xml:space="preserve"> 91, 5020 Bergen, Norway</w:t>
      </w:r>
    </w:p>
    <w:p w14:paraId="26C4B95F" w14:textId="608581DD" w:rsidR="008E2829" w:rsidRPr="00FF73C0" w:rsidRDefault="00FF73C0" w:rsidP="00FF73C0">
      <w:pPr>
        <w:pStyle w:val="BodyText"/>
        <w:spacing w:after="0"/>
        <w:rPr>
          <w:position w:val="8"/>
          <w:sz w:val="18"/>
          <w:szCs w:val="18"/>
          <w:lang w:val="en-GB"/>
        </w:rPr>
      </w:pPr>
      <w:r>
        <w:rPr>
          <w:position w:val="8"/>
          <w:sz w:val="18"/>
          <w:szCs w:val="18"/>
          <w:vertAlign w:val="superscript"/>
          <w:lang w:val="en-GB"/>
        </w:rPr>
        <w:t>4</w:t>
      </w:r>
      <w:r w:rsidR="00FB37DE" w:rsidRPr="000D3EAB">
        <w:rPr>
          <w:sz w:val="18"/>
          <w:szCs w:val="18"/>
          <w:lang w:val="en-GB"/>
        </w:rPr>
        <w:t>Department of Animal and Plant Sciences, Western Bank, University of Sheffield, Sheffield, S10 2TN, United Kingdom</w:t>
      </w:r>
    </w:p>
    <w:p w14:paraId="6408359F" w14:textId="140E1FF9" w:rsidR="008E2829" w:rsidRPr="000D3EAB" w:rsidRDefault="00FF73C0" w:rsidP="00320A40">
      <w:pPr>
        <w:pStyle w:val="BodyText"/>
        <w:spacing w:after="0"/>
        <w:rPr>
          <w:sz w:val="18"/>
          <w:szCs w:val="18"/>
          <w:lang w:val="en-GB"/>
        </w:rPr>
      </w:pPr>
      <w:r>
        <w:rPr>
          <w:position w:val="8"/>
          <w:sz w:val="18"/>
          <w:szCs w:val="18"/>
          <w:vertAlign w:val="superscript"/>
          <w:lang w:val="en-GB"/>
        </w:rPr>
        <w:t>5</w:t>
      </w:r>
      <w:r w:rsidR="00FB37DE" w:rsidRPr="000D3EAB">
        <w:rPr>
          <w:sz w:val="18"/>
          <w:szCs w:val="18"/>
          <w:lang w:val="en-GB"/>
        </w:rPr>
        <w:t>Department of Physics, Karlsruhe Institute of Technology, Wolfgang-Gaede-Str. 1, 76131 Karlsruhe, Germany</w:t>
      </w:r>
    </w:p>
    <w:p w14:paraId="29FDF2E0" w14:textId="3611CD22" w:rsidR="008E2829" w:rsidRPr="000D3EAB" w:rsidRDefault="00FF73C0" w:rsidP="00320A40">
      <w:pPr>
        <w:pStyle w:val="BodyText"/>
        <w:spacing w:after="0"/>
        <w:rPr>
          <w:sz w:val="18"/>
          <w:szCs w:val="18"/>
          <w:lang w:val="en-GB"/>
        </w:rPr>
      </w:pPr>
      <w:r>
        <w:rPr>
          <w:position w:val="8"/>
          <w:sz w:val="18"/>
          <w:szCs w:val="18"/>
          <w:vertAlign w:val="superscript"/>
          <w:lang w:val="en-GB"/>
        </w:rPr>
        <w:t>6</w:t>
      </w:r>
      <w:proofErr w:type="spellStart"/>
      <w:r w:rsidR="00FB37DE" w:rsidRPr="000D3EAB">
        <w:rPr>
          <w:sz w:val="18"/>
          <w:szCs w:val="18"/>
          <w:lang w:val="en-GB"/>
        </w:rPr>
        <w:t>Steinbuch</w:t>
      </w:r>
      <w:proofErr w:type="spellEnd"/>
      <w:r w:rsidR="00FB37DE" w:rsidRPr="000D3EAB">
        <w:rPr>
          <w:sz w:val="18"/>
          <w:szCs w:val="18"/>
          <w:lang w:val="en-GB"/>
        </w:rPr>
        <w:t xml:space="preserve"> Centre for Computing, Karlsruhe Institute of Technology, Hermann-von-Helmholtz-Platz 1, 76344 </w:t>
      </w:r>
      <w:proofErr w:type="spellStart"/>
      <w:r w:rsidR="00FB37DE" w:rsidRPr="000D3EAB">
        <w:rPr>
          <w:sz w:val="18"/>
          <w:szCs w:val="18"/>
          <w:lang w:val="en-GB"/>
        </w:rPr>
        <w:t>Eggenstein-Leopoldshafen</w:t>
      </w:r>
      <w:proofErr w:type="spellEnd"/>
      <w:r w:rsidR="00FB37DE" w:rsidRPr="000D3EAB">
        <w:rPr>
          <w:sz w:val="18"/>
          <w:szCs w:val="18"/>
          <w:lang w:val="en-GB"/>
        </w:rPr>
        <w:t>, Germany</w:t>
      </w:r>
    </w:p>
    <w:p w14:paraId="0E5B3440" w14:textId="26F77B8B" w:rsidR="008E2829" w:rsidRPr="000D3EAB" w:rsidRDefault="00FF73C0" w:rsidP="00320A40">
      <w:pPr>
        <w:pStyle w:val="BodyText"/>
        <w:spacing w:after="0"/>
        <w:rPr>
          <w:sz w:val="18"/>
          <w:szCs w:val="18"/>
          <w:lang w:val="en-GB"/>
        </w:rPr>
      </w:pPr>
      <w:r>
        <w:rPr>
          <w:position w:val="8"/>
          <w:sz w:val="18"/>
          <w:szCs w:val="18"/>
          <w:vertAlign w:val="superscript"/>
          <w:lang w:val="en-GB"/>
        </w:rPr>
        <w:t>7</w:t>
      </w:r>
      <w:r w:rsidR="00FB37DE" w:rsidRPr="000D3EAB">
        <w:rPr>
          <w:sz w:val="18"/>
          <w:szCs w:val="18"/>
          <w:lang w:val="en-GB"/>
        </w:rPr>
        <w:t xml:space="preserve">John von Neumann Institute for Computing, </w:t>
      </w:r>
      <w:proofErr w:type="spellStart"/>
      <w:r w:rsidR="00FB37DE" w:rsidRPr="000D3EAB">
        <w:rPr>
          <w:sz w:val="18"/>
          <w:szCs w:val="18"/>
          <w:lang w:val="en-GB"/>
        </w:rPr>
        <w:t>Jülich</w:t>
      </w:r>
      <w:proofErr w:type="spellEnd"/>
      <w:r w:rsidR="00FB37DE" w:rsidRPr="000D3EAB">
        <w:rPr>
          <w:sz w:val="18"/>
          <w:szCs w:val="18"/>
          <w:lang w:val="en-GB"/>
        </w:rPr>
        <w:t xml:space="preserve"> Supercomputing Centre, </w:t>
      </w:r>
      <w:proofErr w:type="spellStart"/>
      <w:r w:rsidR="00FB37DE" w:rsidRPr="000D3EAB">
        <w:rPr>
          <w:sz w:val="18"/>
          <w:szCs w:val="18"/>
          <w:lang w:val="en-GB"/>
        </w:rPr>
        <w:t>Forschungszentrum</w:t>
      </w:r>
      <w:proofErr w:type="spellEnd"/>
      <w:r w:rsidR="00FB37DE" w:rsidRPr="000D3EAB">
        <w:rPr>
          <w:sz w:val="18"/>
          <w:szCs w:val="18"/>
          <w:lang w:val="en-GB"/>
        </w:rPr>
        <w:t xml:space="preserve"> </w:t>
      </w:r>
      <w:proofErr w:type="spellStart"/>
      <w:r w:rsidR="00FB37DE" w:rsidRPr="000D3EAB">
        <w:rPr>
          <w:sz w:val="18"/>
          <w:szCs w:val="18"/>
          <w:lang w:val="en-GB"/>
        </w:rPr>
        <w:t>Jülich</w:t>
      </w:r>
      <w:proofErr w:type="spellEnd"/>
      <w:r w:rsidR="00FB37DE" w:rsidRPr="000D3EAB">
        <w:rPr>
          <w:sz w:val="18"/>
          <w:szCs w:val="18"/>
          <w:lang w:val="en-GB"/>
        </w:rPr>
        <w:t xml:space="preserve">, 52425 </w:t>
      </w:r>
      <w:proofErr w:type="spellStart"/>
      <w:r w:rsidR="00FB37DE" w:rsidRPr="000D3EAB">
        <w:rPr>
          <w:sz w:val="18"/>
          <w:szCs w:val="18"/>
          <w:lang w:val="en-GB"/>
        </w:rPr>
        <w:t>Jülich</w:t>
      </w:r>
      <w:proofErr w:type="spellEnd"/>
      <w:r w:rsidR="00FB37DE" w:rsidRPr="000D3EAB">
        <w:rPr>
          <w:sz w:val="18"/>
          <w:szCs w:val="18"/>
          <w:lang w:val="en-GB"/>
        </w:rPr>
        <w:t>, Germany</w:t>
      </w:r>
    </w:p>
    <w:p w14:paraId="5BF0298E" w14:textId="77777777" w:rsidR="008E2829" w:rsidRPr="000D3EAB" w:rsidRDefault="00FB37DE" w:rsidP="00320A40">
      <w:pPr>
        <w:pStyle w:val="BodyText"/>
        <w:spacing w:after="0"/>
        <w:rPr>
          <w:sz w:val="18"/>
          <w:szCs w:val="18"/>
          <w:lang w:val="en-GB"/>
        </w:rPr>
      </w:pPr>
      <w:r w:rsidRPr="000D3EAB">
        <w:rPr>
          <w:sz w:val="18"/>
          <w:szCs w:val="18"/>
          <w:lang w:val="en-GB"/>
        </w:rPr>
        <w:t>§ Corresponding author: ines.heiland@uit.no</w:t>
      </w:r>
    </w:p>
    <w:p w14:paraId="2777102B" w14:textId="62E75EFC" w:rsidR="008E2829" w:rsidRDefault="00FB37DE" w:rsidP="001E3168">
      <w:pPr>
        <w:pStyle w:val="Heading2"/>
        <w:rPr>
          <w:lang w:val="en-US"/>
        </w:rPr>
      </w:pPr>
      <w:r w:rsidRPr="00D2495F">
        <w:rPr>
          <w:lang w:val="en-US"/>
        </w:rPr>
        <w:t>Summary</w:t>
      </w:r>
    </w:p>
    <w:p w14:paraId="6133CE40" w14:textId="77777777" w:rsidR="00185133" w:rsidRPr="00185133" w:rsidRDefault="00185133" w:rsidP="00185133">
      <w:pPr>
        <w:pStyle w:val="BodyText"/>
        <w:rPr>
          <w:lang w:val="en-US"/>
        </w:rPr>
      </w:pPr>
    </w:p>
    <w:p w14:paraId="1DB40476" w14:textId="77777777" w:rsidR="008E2829" w:rsidRPr="00D2495F" w:rsidRDefault="00FB37DE" w:rsidP="001E3168">
      <w:pPr>
        <w:pStyle w:val="Heading2"/>
        <w:rPr>
          <w:lang w:val="en-US"/>
        </w:rPr>
      </w:pPr>
      <w:r w:rsidRPr="00D2495F">
        <w:rPr>
          <w:lang w:val="en-US"/>
        </w:rPr>
        <w:t>Introduction</w:t>
      </w:r>
    </w:p>
    <w:p w14:paraId="1E1BD73F" w14:textId="17D21B11" w:rsidR="008E2829" w:rsidRPr="000D3EAB" w:rsidRDefault="00FB37DE">
      <w:pPr>
        <w:pStyle w:val="BodyText"/>
        <w:rPr>
          <w:lang w:val="en-GB"/>
        </w:rPr>
      </w:pPr>
      <w:r w:rsidRPr="000D3EAB">
        <w:rPr>
          <w:lang w:val="en-GB"/>
        </w:rPr>
        <w:t xml:space="preserve">NAD metabolism has received increasing interest as changes </w:t>
      </w:r>
      <w:r w:rsidR="00ED7770">
        <w:rPr>
          <w:lang w:val="en-GB"/>
        </w:rPr>
        <w:t>therein</w:t>
      </w:r>
      <w:r w:rsidRPr="000D3EAB">
        <w:rPr>
          <w:lang w:val="en-GB"/>
        </w:rPr>
        <w:t xml:space="preserve"> are associated with a large number of diseases including but not limited to neurodegeneration</w: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646314" w:rsidRPr="000D3EAB">
        <w:rPr>
          <w:lang w:val="en-GB"/>
        </w:rPr>
      </w:r>
      <w:r w:rsidR="00646314" w:rsidRPr="000D3EAB">
        <w:rPr>
          <w:lang w:val="en-GB"/>
        </w:rPr>
        <w:fldChar w:fldCharType="separate"/>
      </w:r>
      <w:r w:rsidR="00646314" w:rsidRPr="000D3EAB">
        <w:rPr>
          <w:noProof/>
          <w:vertAlign w:val="superscript"/>
          <w:lang w:val="en-GB"/>
        </w:rPr>
        <w:t>1</w:t>
      </w:r>
      <w:r w:rsidR="00646314" w:rsidRPr="000D3EAB">
        <w:rPr>
          <w:lang w:val="en-GB"/>
        </w:rPr>
        <w:fldChar w:fldCharType="end"/>
      </w:r>
      <w:r w:rsidRPr="000D3EAB">
        <w:rPr>
          <w:lang w:val="en-GB"/>
        </w:rPr>
        <w:t xml:space="preserve">, </w:t>
      </w:r>
      <w:r w:rsidR="000076E1" w:rsidRPr="000D3EAB">
        <w:rPr>
          <w:lang w:val="en-GB"/>
        </w:rPr>
        <w:t>diabetes</w:t>
      </w:r>
      <w:r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2, 3</w:t>
      </w:r>
      <w:r w:rsidRPr="000D3EAB">
        <w:rPr>
          <w:lang w:val="en-GB"/>
        </w:rPr>
        <w:fldChar w:fldCharType="end"/>
      </w:r>
      <w:r w:rsidR="000076E1" w:rsidRPr="000D3EAB">
        <w:rPr>
          <w:lang w:val="en-GB"/>
        </w:rPr>
        <w:t xml:space="preserve">, </w:t>
      </w:r>
      <w:r w:rsidRPr="000D3EAB">
        <w:rPr>
          <w:lang w:val="en-GB"/>
        </w:rPr>
        <w:t>obesity</w:t>
      </w:r>
      <w:r w:rsidR="000076E1" w:rsidRPr="000D3EAB">
        <w:rPr>
          <w:lang w:val="en-GB"/>
        </w:rPr>
        <w:t xml:space="preserve"> </w:t>
      </w:r>
      <w:r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4, 5, 6, 7</w:t>
      </w:r>
      <w:r w:rsidRPr="000D3EAB">
        <w:rPr>
          <w:lang w:val="en-GB"/>
        </w:rPr>
        <w:fldChar w:fldCharType="end"/>
      </w:r>
      <w:r w:rsidRPr="000D3EAB">
        <w:rPr>
          <w:lang w:val="en-GB"/>
        </w:rPr>
        <w:t>, heart diseases</w:t>
      </w:r>
      <w:r w:rsidR="0018770B" w:rsidRPr="000D3EAB">
        <w:rPr>
          <w:lang w:val="en-GB"/>
        </w:rPr>
        <w:t xml:space="preserve"> </w:t>
      </w:r>
      <w:r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 </w:instrText>
      </w:r>
      <w:r w:rsidR="00646314"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8, 9</w:t>
      </w:r>
      <w:r w:rsidRPr="000D3EAB">
        <w:rPr>
          <w:lang w:val="en-GB"/>
        </w:rPr>
        <w:fldChar w:fldCharType="end"/>
      </w:r>
      <w:r w:rsidRPr="000D3EAB">
        <w:rPr>
          <w:lang w:val="en-GB"/>
        </w:rPr>
        <w:t xml:space="preserve">, </w:t>
      </w:r>
      <w:r w:rsidR="0018770B" w:rsidRPr="000D3EAB">
        <w:rPr>
          <w:lang w:val="en-GB"/>
        </w:rPr>
        <w:t>muscle dystrophy</w:t>
      </w:r>
      <w:r w:rsidRPr="000D3EAB">
        <w:rPr>
          <w:lang w:val="en-GB"/>
        </w:rPr>
        <w:fldChar w:fldCharType="begin">
          <w:fldData xml:space="preserve">PEVuZE5vdGU+PENpdGU+PEF1dGhvcj5SeXU8L0F1dGhvcj48WWVhcj4yMDE2PC9ZZWFyPjxSZWNO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==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PEVuZE5vdGU+PENpdGU+PEF1dGhvcj5SeXU8L0F1dGhvcj48WWVhcj4yMDE2PC9ZZWFyPjxSZWNO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==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10</w:t>
      </w:r>
      <w:r w:rsidRPr="000D3EAB">
        <w:rPr>
          <w:lang w:val="en-GB"/>
        </w:rPr>
        <w:fldChar w:fldCharType="end"/>
      </w:r>
      <w:r w:rsidR="0018770B" w:rsidRPr="000D3EAB">
        <w:rPr>
          <w:lang w:val="en-GB"/>
        </w:rPr>
        <w:t xml:space="preserve"> , </w:t>
      </w:r>
      <w:r w:rsidRPr="000D3EAB">
        <w:rPr>
          <w:lang w:val="en-GB"/>
        </w:rPr>
        <w:t>renal dysfunction</w:t>
      </w:r>
      <w:r w:rsidR="0018770B" w:rsidRPr="000D3EAB">
        <w:rPr>
          <w:lang w:val="en-GB"/>
        </w:rPr>
        <w:t xml:space="preserve"> </w:t>
      </w:r>
      <w:r w:rsidRPr="000D3EAB">
        <w:rPr>
          <w:lang w:val="en-GB"/>
        </w:rPr>
        <w:fldChar w:fldCharType="begin">
          <w:fldData xml:space="preserve">PEVuZE5vdGU+PENpdGU+PEF1dGhvcj5Qb3lhbiBNZWhyPC9BdXRob3I+PFllYXI+MjAxODwvWWVh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</w:fldData>
        </w:fldChar>
      </w:r>
      <w:r w:rsidR="00646314" w:rsidRPr="000D3EAB">
        <w:rPr>
          <w:lang w:val="en-GB"/>
        </w:rPr>
        <w:instrText xml:space="preserve"> ADDIN EN.CITE </w:instrText>
      </w:r>
      <w:r w:rsidR="00646314" w:rsidRPr="000D3EAB">
        <w:rPr>
          <w:lang w:val="en-GB"/>
        </w:rPr>
        <w:fldChar w:fldCharType="begin">
          <w:fldData xml:space="preserve">PEVuZE5vdGU+PENpdGU+PEF1dGhvcj5Qb3lhbiBNZWhyPC9BdXRob3I+PFllYXI+MjAxODwvWWVh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11</w:t>
      </w:r>
      <w:r w:rsidRPr="000D3EAB">
        <w:rPr>
          <w:lang w:val="en-GB"/>
        </w:rPr>
        <w:fldChar w:fldCharType="end"/>
      </w:r>
      <w:r w:rsidRPr="000D3EAB">
        <w:rPr>
          <w:lang w:val="en-GB"/>
        </w:rPr>
        <w:t xml:space="preserve"> and different types of cancer</w:t>
      </w:r>
      <w:r w:rsidR="0018770B" w:rsidRPr="000D3EAB">
        <w:rPr>
          <w:lang w:val="en-GB"/>
        </w:rPr>
        <w:t xml:space="preserve"> </w:t>
      </w:r>
      <w:r w:rsidRPr="000D3EAB">
        <w:rPr>
          <w:lang w:val="en-GB"/>
        </w:rPr>
        <w:fldChar w:fldCharType="begin">
          <w:fldData xml:space="preserve">PEVuZE5vdGU+PENpdGU+PEF1dGhvcj5CdW9udmljaW5vPC9BdXRob3I+PFllYXI+MjAxODwvWWVh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</w:fldData>
        </w:fldChar>
      </w:r>
      <w:r w:rsidR="00654EB1">
        <w:rPr>
          <w:lang w:val="en-GB"/>
        </w:rPr>
        <w:instrText xml:space="preserve"> ADDIN EN.CITE </w:instrText>
      </w:r>
      <w:r w:rsidR="00654EB1">
        <w:rPr>
          <w:lang w:val="en-GB"/>
        </w:rPr>
        <w:fldChar w:fldCharType="begin">
          <w:fldData xml:space="preserve">PEVuZE5vdGU+PENpdGU+PEF1dGhvcj5CdW9udmljaW5vPC9BdXRob3I+PFllYXI+MjAxODwvWWVh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</w:fldData>
        </w:fldChar>
      </w:r>
      <w:r w:rsidR="00654EB1">
        <w:rPr>
          <w:lang w:val="en-GB"/>
        </w:rPr>
        <w:instrText xml:space="preserve"> ADDIN EN.CITE.DATA </w:instrText>
      </w:r>
      <w:r w:rsidR="00654EB1">
        <w:rPr>
          <w:lang w:val="en-GB"/>
        </w:rPr>
      </w:r>
      <w:r w:rsidR="00654EB1">
        <w:rPr>
          <w:lang w:val="en-GB"/>
        </w:rPr>
        <w:fldChar w:fldCharType="end"/>
      </w:r>
      <w:r w:rsidRPr="000D3EAB">
        <w:rPr>
          <w:lang w:val="en-GB"/>
        </w:rPr>
      </w:r>
      <w:r w:rsidRPr="000D3EAB">
        <w:rPr>
          <w:lang w:val="en-GB"/>
        </w:rPr>
        <w:fldChar w:fldCharType="separate"/>
      </w:r>
      <w:r w:rsidR="00654EB1" w:rsidRPr="00654EB1">
        <w:rPr>
          <w:noProof/>
          <w:vertAlign w:val="superscript"/>
          <w:lang w:val="en-GB"/>
        </w:rPr>
        <w:t>12, 13, 14</w:t>
      </w:r>
      <w:r w:rsidRPr="000D3EAB">
        <w:rPr>
          <w:lang w:val="en-GB"/>
        </w:rPr>
        <w:fldChar w:fldCharType="end"/>
      </w:r>
      <w:r w:rsidR="00DA02D7">
        <w:rPr>
          <w:lang w:val="en-GB"/>
        </w:rPr>
        <w:t>. I</w:t>
      </w:r>
      <w:r w:rsidR="007E32B9" w:rsidRPr="000D3EAB">
        <w:rPr>
          <w:lang w:val="en-GB"/>
        </w:rPr>
        <w:t>t</w:t>
      </w:r>
      <w:r w:rsidRPr="000D3EAB">
        <w:rPr>
          <w:lang w:val="en-GB"/>
        </w:rPr>
        <w:t xml:space="preserve"> has been established that the gradual decrease in NAD during ageing is one of the major driving </w:t>
      </w:r>
      <w:r w:rsidR="00AF7E93" w:rsidRPr="000D3EAB">
        <w:rPr>
          <w:lang w:val="en-GB"/>
        </w:rPr>
        <w:t>forces</w:t>
      </w:r>
      <w:r w:rsidR="004D339E">
        <w:rPr>
          <w:lang w:val="en-GB"/>
        </w:rPr>
        <w:t xml:space="preserve"> of</w:t>
      </w:r>
      <w:r w:rsidRPr="000D3EAB">
        <w:rPr>
          <w:lang w:val="en-GB"/>
        </w:rPr>
        <w:t xml:space="preserve"> </w:t>
      </w:r>
      <w:r w:rsidR="004D339E">
        <w:rPr>
          <w:lang w:val="en-GB"/>
        </w:rPr>
        <w:t xml:space="preserve">these </w:t>
      </w:r>
      <w:r w:rsidR="00AF7E93" w:rsidRPr="000D3EAB">
        <w:rPr>
          <w:lang w:val="en-GB"/>
        </w:rPr>
        <w:t>age-related</w:t>
      </w:r>
      <w:r w:rsidRPr="000D3EAB">
        <w:rPr>
          <w:lang w:val="en-GB"/>
        </w:rPr>
        <w:t xml:space="preserve"> pathologies</w:t>
      </w:r>
      <w:r w:rsidR="00945809" w:rsidRPr="000D3EAB">
        <w:rPr>
          <w:lang w:val="en-GB"/>
        </w:rPr>
        <w:fldChar w:fldCharType="begin">
          <w:fldData xml:space="preserve">PEVuZE5vdGU+PENpdGU+PEF1dGhvcj5DaGluaTwvQXV0aG9yPjxZZWFyPjIwMTc8L1llYXI+PFJl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==
</w:fldData>
        </w:fldChar>
      </w:r>
      <w:r w:rsidR="00654EB1">
        <w:rPr>
          <w:lang w:val="en-GB"/>
        </w:rPr>
        <w:instrText xml:space="preserve"> ADDIN EN.CITE </w:instrText>
      </w:r>
      <w:r w:rsidR="00654EB1">
        <w:rPr>
          <w:lang w:val="en-GB"/>
        </w:rPr>
        <w:fldChar w:fldCharType="begin">
          <w:fldData xml:space="preserve">PEVuZE5vdGU+PENpdGU+PEF1dGhvcj5DaGluaTwvQXV0aG9yPjxZZWFyPjIwMTc8L1llYXI+PFJl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==
</w:fldData>
        </w:fldChar>
      </w:r>
      <w:r w:rsidR="00654EB1">
        <w:rPr>
          <w:lang w:val="en-GB"/>
        </w:rPr>
        <w:instrText xml:space="preserve"> ADDIN EN.CITE.DATA </w:instrText>
      </w:r>
      <w:r w:rsidR="00654EB1">
        <w:rPr>
          <w:lang w:val="en-GB"/>
        </w:rPr>
      </w:r>
      <w:r w:rsidR="00654EB1">
        <w:rPr>
          <w:lang w:val="en-GB"/>
        </w:rPr>
        <w:fldChar w:fldCharType="end"/>
      </w:r>
      <w:r w:rsidR="00945809" w:rsidRPr="000D3EAB">
        <w:rPr>
          <w:lang w:val="en-GB"/>
        </w:rPr>
      </w:r>
      <w:r w:rsidR="00945809" w:rsidRPr="000D3EAB">
        <w:rPr>
          <w:lang w:val="en-GB"/>
        </w:rPr>
        <w:fldChar w:fldCharType="separate"/>
      </w:r>
      <w:r w:rsidR="00654EB1" w:rsidRPr="00654EB1">
        <w:rPr>
          <w:noProof/>
          <w:vertAlign w:val="superscript"/>
          <w:lang w:val="en-GB"/>
        </w:rPr>
        <w:t>15, 16, 17</w:t>
      </w:r>
      <w:r w:rsidR="00945809" w:rsidRPr="000D3EAB">
        <w:rPr>
          <w:lang w:val="en-GB"/>
        </w:rPr>
        <w:fldChar w:fldCharType="end"/>
      </w:r>
      <w:r w:rsidRPr="000D3EAB">
        <w:rPr>
          <w:lang w:val="en-GB"/>
        </w:rPr>
        <w:t xml:space="preserve">. In addition, NAD metabolism has </w:t>
      </w:r>
      <w:r w:rsidR="001201DC" w:rsidRPr="000D3EAB">
        <w:rPr>
          <w:lang w:val="en-GB"/>
        </w:rPr>
        <w:t xml:space="preserve">been identified to be a </w:t>
      </w:r>
      <w:r w:rsidRPr="000D3EAB">
        <w:rPr>
          <w:lang w:val="en-GB"/>
        </w:rPr>
        <w:t>key regulator for axonal degradation</w:t>
      </w:r>
      <w:r w:rsidR="00945809" w:rsidRPr="000D3EAB">
        <w:rPr>
          <w:lang w:val="en-GB"/>
        </w:rPr>
        <w:fldChar w:fldCharType="begin">
          <w:fldData xml:space="preserve">PEVuZE5vdGU+PENpdGU+PEF1dGhvcj5BcmFraTwvQXV0aG9yPjxZZWFyPjIwMDQ8L1llYXI+PFJl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</w:fldData>
        </w:fldChar>
      </w:r>
      <w:r w:rsidR="00591C84">
        <w:rPr>
          <w:lang w:val="en-GB"/>
        </w:rPr>
        <w:instrText xml:space="preserve"> ADDIN EN.CITE </w:instrText>
      </w:r>
      <w:r w:rsidR="00591C84">
        <w:rPr>
          <w:lang w:val="en-GB"/>
        </w:rPr>
        <w:fldChar w:fldCharType="begin">
          <w:fldData xml:space="preserve">PEVuZE5vdGU+PENpdGU+PEF1dGhvcj5BcmFraTwvQXV0aG9yPjxZZWFyPjIwMDQ8L1llYXI+PFJl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</w:fldData>
        </w:fldChar>
      </w:r>
      <w:r w:rsidR="00591C84">
        <w:rPr>
          <w:lang w:val="en-GB"/>
        </w:rPr>
        <w:instrText xml:space="preserve"> ADDIN EN.CITE.DATA </w:instrText>
      </w:r>
      <w:r w:rsidR="00591C84">
        <w:rPr>
          <w:lang w:val="en-GB"/>
        </w:rPr>
      </w:r>
      <w:r w:rsidR="00591C84">
        <w:rPr>
          <w:lang w:val="en-GB"/>
        </w:rPr>
        <w:fldChar w:fldCharType="end"/>
      </w:r>
      <w:r w:rsidR="00945809" w:rsidRPr="000D3EAB">
        <w:rPr>
          <w:lang w:val="en-GB"/>
        </w:rPr>
        <w:fldChar w:fldCharType="separate"/>
      </w:r>
      <w:r w:rsidR="00654EB1" w:rsidRPr="00654EB1">
        <w:rPr>
          <w:noProof/>
          <w:vertAlign w:val="superscript"/>
          <w:lang w:val="en-GB"/>
        </w:rPr>
        <w:t>18, 19, 20</w:t>
      </w:r>
      <w:r w:rsidR="00945809" w:rsidRPr="000D3EAB">
        <w:rPr>
          <w:lang w:val="en-GB"/>
        </w:rPr>
        <w:fldChar w:fldCharType="end"/>
      </w:r>
      <w:r w:rsidRPr="000D3EAB">
        <w:rPr>
          <w:lang w:val="en-GB"/>
        </w:rPr>
        <w:t>. It is therefore not surprising that NAD metabolism has emerged as promising pharmacological target for disease treatment</w:t>
      </w:r>
      <w:r w:rsidR="00B67075" w:rsidRPr="000D3EAB">
        <w:rPr>
          <w:lang w:val="en-GB"/>
        </w:rPr>
        <w:fldChar w:fldCharType="begin">
          <w:fldData xml:space="preserve">PEVuZE5vdGU+PENpdGUgRXhjbHVkZVllYXI9IjEiPjxBdXRob3I+RXNwaW5kb2xhLU5ldHRvPC9B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</w:fldData>
        </w:fldChar>
      </w:r>
      <w:r w:rsidR="00654EB1">
        <w:rPr>
          <w:lang w:val="en-GB"/>
        </w:rPr>
        <w:instrText xml:space="preserve"> ADDIN EN.CITE </w:instrText>
      </w:r>
      <w:r w:rsidR="00654EB1">
        <w:rPr>
          <w:lang w:val="en-GB"/>
        </w:rPr>
        <w:fldChar w:fldCharType="begin">
          <w:fldData xml:space="preserve">PEVuZE5vdGU+PENpdGUgRXhjbHVkZVllYXI9IjEiPjxBdXRob3I+RXNwaW5kb2xhLU5ldHRvPC9B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</w:fldData>
        </w:fldChar>
      </w:r>
      <w:r w:rsidR="00654EB1">
        <w:rPr>
          <w:lang w:val="en-GB"/>
        </w:rPr>
        <w:instrText xml:space="preserve"> ADDIN EN.CITE.DATA </w:instrText>
      </w:r>
      <w:r w:rsidR="00654EB1">
        <w:rPr>
          <w:lang w:val="en-GB"/>
        </w:rPr>
      </w:r>
      <w:r w:rsidR="00654EB1">
        <w:rPr>
          <w:lang w:val="en-GB"/>
        </w:rPr>
        <w:fldChar w:fldCharType="end"/>
      </w:r>
      <w:r w:rsidR="00B67075" w:rsidRPr="000D3EAB">
        <w:rPr>
          <w:lang w:val="en-GB"/>
        </w:rPr>
      </w:r>
      <w:r w:rsidR="00B67075" w:rsidRPr="000D3EAB">
        <w:rPr>
          <w:lang w:val="en-GB"/>
        </w:rPr>
        <w:fldChar w:fldCharType="separate"/>
      </w:r>
      <w:r w:rsidR="00654EB1" w:rsidRPr="00654EB1">
        <w:rPr>
          <w:noProof/>
          <w:vertAlign w:val="superscript"/>
          <w:lang w:val="en-GB"/>
        </w:rPr>
        <w:t>21, 22, 23</w:t>
      </w:r>
      <w:r w:rsidR="00B67075" w:rsidRPr="000D3EAB">
        <w:rPr>
          <w:lang w:val="en-GB"/>
        </w:rPr>
        <w:fldChar w:fldCharType="end"/>
      </w:r>
      <w:r w:rsidRPr="000D3EAB">
        <w:rPr>
          <w:lang w:val="en-GB"/>
        </w:rPr>
        <w:t xml:space="preserve">. </w:t>
      </w:r>
      <w:r w:rsidR="00FD4325">
        <w:rPr>
          <w:lang w:val="en-GB"/>
        </w:rPr>
        <w:t xml:space="preserve">But still, a much </w:t>
      </w:r>
      <w:r w:rsidR="00FD4325" w:rsidRPr="000D3EAB">
        <w:rPr>
          <w:lang w:val="en-GB"/>
        </w:rPr>
        <w:t>better understanding of the dynamic</w:t>
      </w:r>
      <w:r w:rsidR="00FD4325">
        <w:rPr>
          <w:lang w:val="en-GB"/>
        </w:rPr>
        <w:t xml:space="preserve"> interplay of NAD pathway components is </w:t>
      </w:r>
      <w:r w:rsidR="00FD4325" w:rsidRPr="000D3EAB">
        <w:rPr>
          <w:lang w:val="en-GB"/>
        </w:rPr>
        <w:t>required</w:t>
      </w:r>
      <w:r w:rsidR="00FD4325">
        <w:rPr>
          <w:lang w:val="en-GB"/>
        </w:rPr>
        <w:t xml:space="preserve"> </w:t>
      </w:r>
      <w:r w:rsidRPr="000D3EAB">
        <w:rPr>
          <w:lang w:val="en-GB"/>
        </w:rPr>
        <w:t>to develop efficient new therapeutic strategies</w:t>
      </w:r>
      <w:r w:rsidR="00FD4325">
        <w:rPr>
          <w:lang w:val="en-GB"/>
        </w:rPr>
        <w:t xml:space="preserve"> with minimal side effects.</w:t>
      </w:r>
    </w:p>
    <w:p w14:paraId="2D1D3E17" w14:textId="55D16362" w:rsidR="008E2829" w:rsidRPr="000D3EAB" w:rsidRDefault="00FB37DE">
      <w:pPr>
        <w:pStyle w:val="BodyText"/>
        <w:rPr>
          <w:lang w:val="en-GB"/>
        </w:rPr>
      </w:pPr>
      <w:r w:rsidRPr="000D3EAB">
        <w:rPr>
          <w:lang w:val="en-GB"/>
        </w:rPr>
        <w:t xml:space="preserve">NAD represents one of the most critical links </w:t>
      </w:r>
      <w:r w:rsidR="00FD4325">
        <w:rPr>
          <w:lang w:val="en-GB"/>
        </w:rPr>
        <w:t xml:space="preserve">between </w:t>
      </w:r>
      <w:r w:rsidRPr="000D3EAB">
        <w:rPr>
          <w:lang w:val="en-GB"/>
        </w:rPr>
        <w:t>cellular signal transduction and energy metabolism. Even though it is best known as cofactor for various redox-reactions, NAD is involved in a number of signalling processes that consume NAD</w:t>
      </w:r>
      <w:r w:rsidRPr="000D3EAB">
        <w:rPr>
          <w:i/>
          <w:position w:val="8"/>
          <w:sz w:val="19"/>
          <w:lang w:val="en-GB"/>
        </w:rPr>
        <w:t>+</w:t>
      </w:r>
      <w:r w:rsidRPr="000D3EAB">
        <w:rPr>
          <w:lang w:val="en-GB"/>
        </w:rPr>
        <w:t xml:space="preserve"> by cleaving the molecule to nicotinamide (Nam) and ADP-ribose</w:t>
      </w:r>
      <w:r w:rsidR="00B67075" w:rsidRPr="000D3EAB">
        <w:rPr>
          <w:lang w:val="en-GB"/>
        </w:rPr>
        <w:fldChar w:fldCharType="begin"/>
      </w:r>
      <w:r w:rsidR="00654EB1">
        <w:rPr>
          <w:lang w:val="en-GB"/>
        </w:rPr>
        <w:instrText xml:space="preserve"> ADDIN EN.CITE &lt;EndNote&gt;&lt;Cite ExcludeYear="1"&gt;&lt;Author&gt;Verdin&lt;/Author&gt;&lt;Year&gt;2015&lt;/Year&gt;&lt;RecNum&gt;32&lt;/RecNum&gt;&lt;DisplayText&gt;&lt;style face="superscript"&gt;14&lt;/style&gt;&lt;/DisplayText&gt;&lt;record&gt;&lt;rec-number&gt;32&lt;/rec-number&gt;&lt;foreign-keys&gt;&lt;key app="EN" db-id="wzaafzpd7x090me025ux9pz7dftsws9twfsd" timestamp="1543412515"&gt;32&lt;/key&gt;&lt;/foreign-keys&gt;&lt;ref-type name="Journal Article"&gt;17&lt;/ref-type&gt;&lt;contributors&gt;&lt;authors&gt;&lt;author&gt;Verdin, Eric&lt;/author&gt;&lt;/authors&gt;&lt;/contributors&gt;&lt;titles&gt;&lt;title&gt;NAD+ in aging, metabolism, and neurodegeneration&lt;/title&gt;&lt;secondary-title&gt;Science&lt;/secondary-title&gt;&lt;/titles&gt;&lt;periodical&gt;&lt;full-title&gt;Science&lt;/full-title&gt;&lt;/periodical&gt;&lt;volume&gt;350&lt;/volume&gt;&lt;number&gt;6265&lt;/number&gt;&lt;dates&gt;&lt;year&gt;2015&lt;/year&gt;&lt;/dates&gt;&lt;accession-num&gt;Verdin2015&lt;/accession-num&gt;&lt;urls&gt;&lt;/urls&gt;&lt;/record&gt;&lt;/Cite&gt;&lt;/EndNote&gt;</w:instrText>
      </w:r>
      <w:r w:rsidR="00B67075" w:rsidRPr="000D3EAB">
        <w:rPr>
          <w:lang w:val="en-GB"/>
        </w:rPr>
        <w:fldChar w:fldCharType="separate"/>
      </w:r>
      <w:r w:rsidR="00654EB1" w:rsidRPr="00654EB1">
        <w:rPr>
          <w:noProof/>
          <w:vertAlign w:val="superscript"/>
          <w:lang w:val="en-GB"/>
        </w:rPr>
        <w:t>14</w:t>
      </w:r>
      <w:r w:rsidR="00B67075" w:rsidRPr="000D3EAB">
        <w:rPr>
          <w:lang w:val="en-GB"/>
        </w:rPr>
        <w:fldChar w:fldCharType="end"/>
      </w:r>
      <w:r w:rsidRPr="000D3EAB">
        <w:rPr>
          <w:lang w:val="en-GB"/>
        </w:rPr>
        <w:t>. These NAD-dependent signalling reactions include poly- and mono-ADP-ribosylation</w:t>
      </w:r>
      <w:r w:rsidR="00B67075" w:rsidRPr="000D3EAB">
        <w:rPr>
          <w:lang w:val="en-GB"/>
        </w:rPr>
        <w:fldChar w:fldCharType="begin"/>
      </w:r>
      <w:r w:rsidR="00654EB1">
        <w:rPr>
          <w:lang w:val="en-GB"/>
        </w:rPr>
        <w:instrText xml:space="preserve"> ADDIN EN.CITE &lt;EndNote&gt;&lt;Cite ExcludeYear="1"&gt;&lt;Author&gt;Bütepage&lt;/Author&gt;&lt;Year&gt;2015&lt;/Year&gt;&lt;RecNum&gt;60&lt;/RecNum&gt;&lt;DisplayText&gt;&lt;style face="superscript"&gt;24, 25&lt;/style&gt;&lt;/DisplayText&gt;&lt;record&gt;&lt;rec-number&gt;60&lt;/rec-number&gt;&lt;foreign-keys&gt;&lt;key app="EN" db-id="wzaafzpd7x090me025ux9pz7dftsws9twfsd" timestamp="1543412515"&gt;60&lt;/key&gt;&lt;/foreign-keys&gt;&lt;ref-type name="Journal Article"&gt;17&lt;/ref-type&gt;&lt;contributors&gt;&lt;authors&gt;&lt;author&gt;Bütepage, Mareike&lt;/author&gt;&lt;author&gt;Eckei, Laura&lt;/author&gt;&lt;author&gt;Verheugd, Patricia&lt;/author&gt;&lt;author&gt;Lüscher, Bernhard&lt;/author&gt;&lt;/authors&gt;&lt;/contributors&gt;&lt;titles&gt;&lt;title&gt;Intracellular Mono- ADP -Ribosylation in Signaling and Disease.&lt;/title&gt;&lt;secondary-title&gt;Cells&lt;/secondary-title&gt;&lt;/titles&gt;&lt;periodical&gt;&lt;full-title&gt;Cells&lt;/full-title&gt;&lt;/periodical&gt;&lt;pages&gt;569--595&lt;/pages&gt;&lt;volume&gt;4&lt;/volume&gt;&lt;number&gt;4&lt;/number&gt;&lt;dates&gt;&lt;year&gt;2015&lt;/year&gt;&lt;/dates&gt;&lt;accession-num&gt;Butepage2015&lt;/accession-num&gt;&lt;urls&gt;&lt;/urls&gt;&lt;/record&gt;&lt;/Cite&gt;&lt;Cite ExcludeYear="1"&gt;&lt;Year&gt;2012&lt;/Year&gt;&lt;RecNum&gt;61&lt;/RecNum&gt;&lt;record&gt;&lt;rec-number&gt;61&lt;/rec-number&gt;&lt;foreign-keys&gt;&lt;key app="EN" db-id="wzaafzpd7x090me025ux9pz7dftsws9twfsd" timestamp="1543412515"&gt;61&lt;/key&gt;&lt;/foreign-keys&gt;&lt;ref-type name="Journal Article"&gt;17&lt;/ref-type&gt;&lt;contributors&gt;&lt;/contributors&gt;&lt;titles&gt;&lt;title&gt;The diverse roles and clinical relevance of PARPs in DNA damage repair: Current state of the art&lt;/title&gt;&lt;secondary-title&gt;Biochemical Pharmacology&lt;/secondary-title&gt;&lt;/titles&gt;&lt;periodical&gt;&lt;full-title&gt;Biochemical Pharmacology&lt;/full-title&gt;&lt;/periodical&gt;&lt;pages&gt;137--146&lt;/pages&gt;&lt;volume&gt;84&lt;/volume&gt;&lt;number&gt;2&lt;/number&gt;&lt;dates&gt;&lt;year&gt;2012&lt;/year&gt;&lt;/dates&gt;&lt;accession-num&gt;DeVos2012&lt;/accession-num&gt;&lt;urls&gt;&lt;/urls&gt;&lt;/record&gt;&lt;/Cite&gt;&lt;/EndNote&gt;</w:instrText>
      </w:r>
      <w:r w:rsidR="00B67075" w:rsidRPr="000D3EAB">
        <w:rPr>
          <w:lang w:val="en-GB"/>
        </w:rPr>
        <w:fldChar w:fldCharType="separate"/>
      </w:r>
      <w:r w:rsidR="00654EB1" w:rsidRPr="00654EB1">
        <w:rPr>
          <w:noProof/>
          <w:vertAlign w:val="superscript"/>
          <w:lang w:val="en-GB"/>
        </w:rPr>
        <w:t>24, 25</w:t>
      </w:r>
      <w:r w:rsidR="00B67075" w:rsidRPr="000D3EAB">
        <w:rPr>
          <w:lang w:val="en-GB"/>
        </w:rPr>
        <w:fldChar w:fldCharType="end"/>
      </w:r>
      <w:r w:rsidRPr="000D3EAB">
        <w:rPr>
          <w:lang w:val="en-GB"/>
        </w:rPr>
        <w:t xml:space="preserve">, </w:t>
      </w:r>
      <w:proofErr w:type="spellStart"/>
      <w:r w:rsidR="00FD4325">
        <w:rPr>
          <w:lang w:val="en-GB"/>
        </w:rPr>
        <w:t>sirtuin</w:t>
      </w:r>
      <w:proofErr w:type="spellEnd"/>
      <w:r w:rsidR="00FD4325">
        <w:rPr>
          <w:lang w:val="en-GB"/>
        </w:rPr>
        <w:t xml:space="preserve">-mediated </w:t>
      </w:r>
      <w:r w:rsidRPr="000D3EAB">
        <w:rPr>
          <w:lang w:val="en-GB"/>
        </w:rPr>
        <w:t>protein deacylation</w:t>
      </w:r>
      <w:r w:rsidR="00B67075" w:rsidRPr="000D3EAB">
        <w:rPr>
          <w:lang w:val="en-GB"/>
        </w:rPr>
        <w:fldChar w:fldCharType="begin"/>
      </w:r>
      <w:r w:rsidR="00654EB1">
        <w:rPr>
          <w:lang w:val="en-GB"/>
        </w:rPr>
        <w:instrText xml:space="preserve"> ADDIN EN.CITE &lt;EndNote&gt;&lt;Cite ExcludeYear="1"&gt;&lt;Author&gt;Osborne&lt;/Author&gt;&lt;Year&gt;2016&lt;/Year&gt;&lt;RecNum&gt;53&lt;/RecNum&gt;&lt;DisplayText&gt;&lt;style face="superscript"&gt;26&lt;/style&gt;&lt;/DisplayText&gt;&lt;record&gt;&lt;rec-number&gt;53&lt;/rec-number&gt;&lt;foreign-keys&gt;&lt;key app="EN" db-id="wzaafzpd7x090me025ux9pz7dftsws9twfsd" timestamp="1543412515"&gt;53&lt;/key&gt;&lt;/foreign-keys&gt;&lt;ref-type name="Journal Article"&gt;17&lt;/ref-type&gt;&lt;contributors&gt;&lt;authors&gt;&lt;author&gt;Osborne, Brenna&lt;/author&gt;&lt;author&gt;Bentley, Nicholas L.&lt;/author&gt;&lt;author&gt;Montgomery, Magdalene K.&lt;/author&gt;&lt;author&gt;Turner, Nigel&lt;/author&gt;&lt;/authors&gt;&lt;/contributors&gt;&lt;titles&gt;&lt;title&gt;The role of mitochondrial sirtuins in health and disease.&lt;/title&gt;&lt;secondary-title&gt;Free Radical Biology and Medicine&lt;/secondary-title&gt;&lt;/titles&gt;&lt;periodical&gt;&lt;full-title&gt;Free Radical Biology and Medicine&lt;/full-title&gt;&lt;/periodical&gt;&lt;pages&gt;164--174&lt;/pages&gt;&lt;volume&gt;100&lt;/volume&gt;&lt;dates&gt;&lt;year&gt;2016&lt;/year&gt;&lt;/dates&gt;&lt;accession-num&gt;Osborne2016&lt;/accession-num&gt;&lt;urls&gt;&lt;/urls&gt;&lt;/record&gt;&lt;/Cite&gt;&lt;/EndNote&gt;</w:instrText>
      </w:r>
      <w:r w:rsidR="00B67075" w:rsidRPr="000D3EAB">
        <w:rPr>
          <w:lang w:val="en-GB"/>
        </w:rPr>
        <w:fldChar w:fldCharType="separate"/>
      </w:r>
      <w:r w:rsidR="00654EB1" w:rsidRPr="00654EB1">
        <w:rPr>
          <w:noProof/>
          <w:vertAlign w:val="superscript"/>
          <w:lang w:val="en-GB"/>
        </w:rPr>
        <w:t>26</w:t>
      </w:r>
      <w:r w:rsidR="00B67075" w:rsidRPr="000D3EAB">
        <w:rPr>
          <w:lang w:val="en-GB"/>
        </w:rPr>
        <w:fldChar w:fldCharType="end"/>
      </w:r>
      <w:r w:rsidRPr="000D3EAB">
        <w:rPr>
          <w:lang w:val="en-GB"/>
        </w:rPr>
        <w:t>, and the synthesis of calcium-mobili</w:t>
      </w:r>
      <w:r w:rsidR="00702836">
        <w:rPr>
          <w:lang w:val="en-GB"/>
        </w:rPr>
        <w:t>z</w:t>
      </w:r>
      <w:r w:rsidRPr="000D3EAB">
        <w:rPr>
          <w:lang w:val="en-GB"/>
        </w:rPr>
        <w:t>ing molecules such as cyclic ADP-ribose</w:t>
      </w:r>
      <w:r w:rsidR="00B67075" w:rsidRPr="000D3EAB">
        <w:rPr>
          <w:lang w:val="en-GB"/>
        </w:rPr>
        <w:fldChar w:fldCharType="begin"/>
      </w:r>
      <w:r w:rsidR="00654EB1">
        <w:rPr>
          <w:lang w:val="en-GB"/>
        </w:rPr>
        <w:instrText xml:space="preserve"> ADDIN EN.CITE &lt;EndNote&gt;&lt;Cite ExcludeYear="1"&gt;&lt;Author&gt;Lee&lt;/Author&gt;&lt;Year&gt;2012&lt;/Year&gt;&lt;RecNum&gt;57&lt;/RecNum&gt;&lt;DisplayText&gt;&lt;style face="superscript"&gt;27&lt;/style&gt;&lt;/DisplayText&gt;&lt;record&gt;&lt;rec-number&gt;57&lt;/rec-number&gt;&lt;foreign-keys&gt;&lt;key app="EN" db-id="wzaafzpd7x090me025ux9pz7dftsws9twfsd" timestamp="1543412515"&gt;57&lt;/key&gt;&lt;/foreign-keys&gt;&lt;ref-type name="Journal Article"&gt;17&lt;/ref-type&gt;&lt;contributors&gt;&lt;authors&gt;&lt;author&gt;Lee, Hon Cheung&lt;/author&gt;&lt;/authors&gt;&lt;/contributors&gt;&lt;titles&gt;&lt;title&gt;Cyclic ADP -ribose and nicotinic acid adenine dinucleotide phosphate (NAADP) as messengers for calcium mobilization.&lt;/title&gt;&lt;secondary-title&gt;Journal of Biological Chemistry&lt;/secondary-title&gt;&lt;/titles&gt;&lt;periodical&gt;&lt;full-title&gt;Journal of Biological Chemistry&lt;/full-title&gt;&lt;/periodical&gt;&lt;pages&gt;31633--31640&lt;/pages&gt;&lt;volume&gt;287&lt;/volume&gt;&lt;number&gt;38&lt;/number&gt;&lt;dates&gt;&lt;year&gt;2012&lt;/year&gt;&lt;/dates&gt;&lt;accession-num&gt;Lee2012&lt;/accession-num&gt;&lt;urls&gt;&lt;/urls&gt;&lt;/record&gt;&lt;/Cite&gt;&lt;/EndNote&gt;</w:instrText>
      </w:r>
      <w:r w:rsidR="00B67075" w:rsidRPr="000D3EAB">
        <w:rPr>
          <w:lang w:val="en-GB"/>
        </w:rPr>
        <w:fldChar w:fldCharType="separate"/>
      </w:r>
      <w:r w:rsidR="00654EB1" w:rsidRPr="00654EB1">
        <w:rPr>
          <w:noProof/>
          <w:vertAlign w:val="superscript"/>
          <w:lang w:val="en-GB"/>
        </w:rPr>
        <w:t>27</w:t>
      </w:r>
      <w:r w:rsidR="00B67075" w:rsidRPr="000D3EAB">
        <w:rPr>
          <w:lang w:val="en-GB"/>
        </w:rPr>
        <w:fldChar w:fldCharType="end"/>
      </w:r>
      <w:r w:rsidR="00702836">
        <w:rPr>
          <w:lang w:val="en-GB"/>
        </w:rPr>
        <w:t>, and</w:t>
      </w:r>
      <w:r w:rsidRPr="000D3EAB">
        <w:rPr>
          <w:lang w:val="en-GB"/>
        </w:rPr>
        <w:t xml:space="preserve"> participate in the regulation of virtually all cellular activities. The enzymes involved in these processes are sensitive to the available NAD concentration</w:t>
      </w:r>
      <w:r w:rsidR="00B67075" w:rsidRPr="000D3EAB">
        <w:rPr>
          <w:lang w:val="en-GB"/>
        </w:rPr>
        <w:fldChar w:fldCharType="begin"/>
      </w:r>
      <w:r w:rsidR="00654EB1">
        <w:rPr>
          <w:lang w:val="en-GB"/>
        </w:rPr>
        <w:instrText xml:space="preserve"> ADDIN EN.CITE &lt;EndNote&gt;&lt;Cite ExcludeYear="1"&gt;&lt;Author&gt;Ruggieri&lt;/Author&gt;&lt;Year&gt;2015&lt;/Year&gt;&lt;RecNum&gt;52&lt;/RecNum&gt;&lt;DisplayText&gt;&lt;style face="superscript"&gt;28&lt;/style&gt;&lt;/DisplayText&gt;&lt;record&gt;&lt;rec-number&gt;52&lt;/rec-number&gt;&lt;foreign-keys&gt;&lt;key app="EN" db-id="wzaafzpd7x090me025ux9pz7dftsws9twfsd" timestamp="1543412515"&gt;52&lt;/key&gt;&lt;/foreign-keys&gt;&lt;ref-type name="Journal Article"&gt;17&lt;/ref-type&gt;&lt;contributors&gt;&lt;authors&gt;&lt;author&gt;Ruggieri, Silverio&lt;/author&gt;&lt;author&gt;Orsomando, Giuseppe&lt;/author&gt;&lt;author&gt;Sorci, Leonardo&lt;/author&gt;&lt;author&gt;Raffaelli, Nadia&lt;/author&gt;&lt;/authors&gt;&lt;/contributors&gt;&lt;titles&gt;&lt;title&gt;Regulation of NAD biosynthetic enzymes modulates NAD -sensing processes to shape mammalian cell physiology under varying biological cues.&lt;/title&gt;&lt;secondary-title&gt;Biochimica et Biophysica Acta&lt;/secondary-title&gt;&lt;/titles&gt;&lt;periodical&gt;&lt;full-title&gt;Biochimica et Biophysica Acta&lt;/full-title&gt;&lt;/periodical&gt;&lt;pages&gt;1138--49&lt;/pages&gt;&lt;volume&gt;1854&lt;/volume&gt;&lt;number&gt;9&lt;/number&gt;&lt;dates&gt;&lt;year&gt;2015&lt;/year&gt;&lt;/dates&gt;&lt;accession-num&gt;Ruggieri2015&lt;/accession-num&gt;&lt;urls&gt;&lt;/urls&gt;&lt;/record&gt;&lt;/Cite&gt;&lt;/EndNote&gt;</w:instrText>
      </w:r>
      <w:r w:rsidR="00B67075" w:rsidRPr="000D3EAB">
        <w:rPr>
          <w:lang w:val="en-GB"/>
        </w:rPr>
        <w:fldChar w:fldCharType="separate"/>
      </w:r>
      <w:r w:rsidR="00654EB1" w:rsidRPr="00654EB1">
        <w:rPr>
          <w:noProof/>
          <w:vertAlign w:val="superscript"/>
          <w:lang w:val="en-GB"/>
        </w:rPr>
        <w:t>28</w:t>
      </w:r>
      <w:r w:rsidR="00B67075" w:rsidRPr="000D3EAB">
        <w:rPr>
          <w:lang w:val="en-GB"/>
        </w:rPr>
        <w:fldChar w:fldCharType="end"/>
      </w:r>
      <w:r w:rsidRPr="000D3EAB">
        <w:rPr>
          <w:lang w:val="en-GB"/>
        </w:rPr>
        <w:t>, which in turn is dependent on the NAD</w:t>
      </w:r>
      <w:r w:rsidRPr="000D3EAB">
        <w:rPr>
          <w:i/>
          <w:position w:val="8"/>
          <w:sz w:val="19"/>
          <w:lang w:val="en-GB"/>
        </w:rPr>
        <w:t>+</w:t>
      </w:r>
      <w:r w:rsidRPr="000D3EAB">
        <w:rPr>
          <w:lang w:val="en-GB"/>
        </w:rPr>
        <w:t>/NADH redox ratio. Therefore, NAD-dependent signalling can act as a transmitter of changes in the cellular energy homeostasis, for example, to regulate gene expression or metabolic activity</w:t>
      </w:r>
      <w:r w:rsidR="00B67075" w:rsidRPr="000D3EAB">
        <w:rPr>
          <w:lang w:val="en-GB"/>
        </w:rPr>
        <w:fldChar w:fldCharType="begin"/>
      </w:r>
      <w:r w:rsidR="00654EB1">
        <w:rPr>
          <w:lang w:val="en-GB"/>
        </w:rPr>
        <w:instrText xml:space="preserve"> ADDIN EN.CITE &lt;EndNote&gt;&lt;Cite ExcludeYear="1"&gt;&lt;Author&gt;Koch-Nolte&lt;/Author&gt;&lt;Year&gt;2009&lt;/Year&gt;&lt;RecNum&gt;51&lt;/RecNum&gt;&lt;DisplayText&gt;&lt;style face="superscript"&gt;29&lt;/style&gt;&lt;/DisplayText&gt;&lt;record&gt;&lt;rec-number&gt;51&lt;/rec-number&gt;&lt;foreign-keys&gt;&lt;key app="EN" db-id="wzaafzpd7x090me025ux9pz7dftsws9twfsd" timestamp="1543412515"&gt;51&lt;/key&gt;&lt;/foreign-keys&gt;&lt;ref-type name="Journal Article"&gt;17&lt;/ref-type&gt;&lt;contributors&gt;&lt;authors&gt;&lt;author&gt;Koch-Nolte, Friedrich&lt;/author&gt;&lt;author&gt;Haag, Friedrich&lt;/author&gt;&lt;author&gt;Guse, Andreas H.&lt;/author&gt;&lt;author&gt;Lund, Frances&lt;/author&gt;&lt;author&gt;Ziegler, Mathias&lt;/author&gt;&lt;/authors&gt;&lt;/contributors&gt;&lt;titles&gt;&lt;title&gt;Emerging roles of NAD+ and its metabolites in cell signaling.&lt;/title&gt;&lt;secondary-title&gt;Science Signaling&lt;/secondary-title&gt;&lt;/titles&gt;&lt;periodical&gt;&lt;full-title&gt;Science Signaling&lt;/full-title&gt;&lt;/periodical&gt;&lt;pages&gt;mr1&lt;/pages&gt;&lt;volume&gt;2&lt;/volume&gt;&lt;number&gt;57&lt;/number&gt;&lt;dates&gt;&lt;year&gt;2009&lt;/year&gt;&lt;/dates&gt;&lt;accession-num&gt;Koch-Nolte2009&lt;/accession-num&gt;&lt;urls&gt;&lt;/urls&gt;&lt;/record&gt;&lt;/Cite&gt;&lt;/EndNote&gt;</w:instrText>
      </w:r>
      <w:r w:rsidR="00B67075" w:rsidRPr="000D3EAB">
        <w:rPr>
          <w:lang w:val="en-GB"/>
        </w:rPr>
        <w:fldChar w:fldCharType="separate"/>
      </w:r>
      <w:r w:rsidR="00654EB1" w:rsidRPr="00654EB1">
        <w:rPr>
          <w:noProof/>
          <w:vertAlign w:val="superscript"/>
          <w:lang w:val="en-GB"/>
        </w:rPr>
        <w:t>29</w:t>
      </w:r>
      <w:r w:rsidR="00B67075" w:rsidRPr="000D3EAB">
        <w:rPr>
          <w:lang w:val="en-GB"/>
        </w:rPr>
        <w:fldChar w:fldCharType="end"/>
      </w:r>
      <w:r w:rsidRPr="000D3EAB">
        <w:rPr>
          <w:lang w:val="en-GB"/>
        </w:rPr>
        <w:t>.</w:t>
      </w:r>
    </w:p>
    <w:p w14:paraId="55E3C6A8" w14:textId="61C3C043" w:rsidR="008E2829" w:rsidRPr="000D3EAB" w:rsidRDefault="00FB37DE">
      <w:pPr>
        <w:pStyle w:val="BodyText"/>
        <w:rPr>
          <w:lang w:val="en-GB"/>
        </w:rPr>
      </w:pPr>
      <w:r w:rsidRPr="000D3EAB">
        <w:rPr>
          <w:lang w:val="en-GB"/>
        </w:rPr>
        <w:t>The significance of NAD-dependent signalling for NAD homeostasis has long been underestimated.</w:t>
      </w:r>
      <w:r w:rsidR="00646314" w:rsidRPr="000D3EAB">
        <w:rPr>
          <w:lang w:val="en-GB"/>
        </w:rPr>
        <w:t xml:space="preserve"> But,</w:t>
      </w:r>
      <w:r w:rsidRPr="000D3EAB">
        <w:rPr>
          <w:lang w:val="en-GB"/>
        </w:rPr>
        <w:t xml:space="preserve"> </w:t>
      </w:r>
      <w:r w:rsidR="00646314" w:rsidRPr="000D3EAB">
        <w:rPr>
          <w:lang w:val="en-GB"/>
        </w:rPr>
        <w:t>i</w:t>
      </w:r>
      <w:r w:rsidRPr="000D3EAB">
        <w:rPr>
          <w:lang w:val="en-GB"/>
        </w:rPr>
        <w:t>t has now been established</w:t>
      </w:r>
      <w:r w:rsidR="00646314" w:rsidRPr="000D3EAB">
        <w:rPr>
          <w:lang w:val="en-GB"/>
        </w:rPr>
        <w:t xml:space="preserve"> </w:t>
      </w:r>
      <w:r w:rsidRPr="000D3EAB">
        <w:rPr>
          <w:lang w:val="en-GB"/>
        </w:rPr>
        <w:t xml:space="preserve">that </w:t>
      </w:r>
      <w:r w:rsidR="00997D28">
        <w:rPr>
          <w:lang w:val="en-GB"/>
        </w:rPr>
        <w:t>compounds</w:t>
      </w:r>
      <w:r w:rsidRPr="000D3EAB">
        <w:rPr>
          <w:lang w:val="en-GB"/>
        </w:rPr>
        <w:t xml:space="preserve"> affecting NAD biosynthesis lead to a rapid decline of the NAD concentration</w:t>
      </w:r>
      <w:r w:rsidR="00B67075" w:rsidRPr="000D3EAB">
        <w:rPr>
          <w:lang w:val="en-GB"/>
        </w:rPr>
        <w:fldChar w:fldCharType="begin">
          <w:fldData xml:space="preserve">PEVuZE5vdGU+PENpdGUgRXhjbHVkZVllYXI9IjEiPjxBdXRob3I+QnVvbnZpY2lubzwvQXV0aG9y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</w:fldData>
        </w:fldChar>
      </w:r>
      <w:r w:rsidR="00654EB1">
        <w:rPr>
          <w:lang w:val="en-GB"/>
        </w:rPr>
        <w:instrText xml:space="preserve"> ADDIN EN.CITE </w:instrText>
      </w:r>
      <w:r w:rsidR="00654EB1">
        <w:rPr>
          <w:lang w:val="en-GB"/>
        </w:rPr>
        <w:fldChar w:fldCharType="begin">
          <w:fldData xml:space="preserve">PEVuZE5vdGU+PENpdGUgRXhjbHVkZVllYXI9IjEiPjxBdXRob3I+QnVvbnZpY2lubzwvQXV0aG9y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</w:fldData>
        </w:fldChar>
      </w:r>
      <w:r w:rsidR="00654EB1">
        <w:rPr>
          <w:lang w:val="en-GB"/>
        </w:rPr>
        <w:instrText xml:space="preserve"> ADDIN EN.CITE.DATA </w:instrText>
      </w:r>
      <w:r w:rsidR="00654EB1">
        <w:rPr>
          <w:lang w:val="en-GB"/>
        </w:rPr>
      </w:r>
      <w:r w:rsidR="00654EB1">
        <w:rPr>
          <w:lang w:val="en-GB"/>
        </w:rPr>
        <w:fldChar w:fldCharType="end"/>
      </w:r>
      <w:r w:rsidR="00B67075" w:rsidRPr="000D3EAB">
        <w:rPr>
          <w:lang w:val="en-GB"/>
        </w:rPr>
      </w:r>
      <w:r w:rsidR="00B67075" w:rsidRPr="000D3EAB">
        <w:rPr>
          <w:lang w:val="en-GB"/>
        </w:rPr>
        <w:fldChar w:fldCharType="separate"/>
      </w:r>
      <w:r w:rsidR="00654EB1" w:rsidRPr="00654EB1">
        <w:rPr>
          <w:noProof/>
          <w:vertAlign w:val="superscript"/>
          <w:lang w:val="en-GB"/>
        </w:rPr>
        <w:t>30, 31</w:t>
      </w:r>
      <w:r w:rsidR="00B67075" w:rsidRPr="000D3EAB">
        <w:rPr>
          <w:lang w:val="en-GB"/>
        </w:rPr>
        <w:fldChar w:fldCharType="end"/>
      </w:r>
      <w:r w:rsidRPr="000D3EAB">
        <w:rPr>
          <w:lang w:val="en-GB"/>
        </w:rPr>
        <w:t>. This suggests that NAD-dependent signalling reactions consume substantial amounts of NAD. The resulting NAD turnover differs in a cell-type-specific manner and can lead to an NAD half-life as short as 15 minutes</w:t>
      </w:r>
      <w:r w:rsidR="00B67075" w:rsidRPr="000D3EAB">
        <w:rPr>
          <w:lang w:val="en-GB"/>
        </w:rPr>
        <w:fldChar w:fldCharType="begin"/>
      </w:r>
      <w:r w:rsidR="00654EB1">
        <w:rPr>
          <w:lang w:val="en-GB"/>
        </w:rPr>
        <w:instrText xml:space="preserve"> ADDIN EN.CITE &lt;EndNote&gt;&lt;Cite ExcludeYear="1"&gt;&lt;Author&gt;Liu&lt;/Author&gt;&lt;Year&gt;2018&lt;/Year&gt;&lt;RecNum&gt;27&lt;/RecNum&gt;&lt;DisplayText&gt;&lt;style face="superscript"&gt;32&lt;/style&gt;&lt;/DisplayText&gt;&lt;record&gt;&lt;rec-number&gt;27&lt;/rec-number&gt;&lt;foreign-keys&gt;&lt;key app="EN" db-id="wzaafzpd7x090me025ux9pz7dftsws9twfsd" timestamp="1543412515"&gt;27&lt;/key&gt;&lt;/foreign-keys&gt;&lt;ref-type name="Journal Article"&gt;17&lt;/ref-type&gt;&lt;contributors&gt;&lt;authors&gt;&lt;author&gt;Liu, Ling&lt;/author&gt;&lt;author&gt;Su, Xiaoyang&lt;/author&gt;&lt;author&gt;Quinn, William J.&lt;/author&gt;&lt;author&gt;Hui, Sheng&lt;/author&gt;&lt;author&gt;Krukenberg, Kristin&lt;/author&gt;&lt;author&gt;Frederick, David W.&lt;/author&gt;&lt;author&gt;Redpath, Philip&lt;/author&gt;&lt;author&gt;Zhan, Le&lt;/author&gt;&lt;author&gt;Chellappa, Karthikeyani&lt;/author&gt;&lt;author&gt;White, Eileen&lt;/author&gt;&lt;author&gt;Migaud, Marie E.&lt;/author&gt;&lt;author&gt;Mitchison, Timothy J.&lt;/author&gt;&lt;author&gt;Baur, Joseph A.&lt;/author&gt;&lt;author&gt;Rabinowitz, Joshua D.&lt;/author&gt;&lt;/authors&gt;&lt;/contributors&gt;&lt;titles&gt;&lt;title&gt;Quantitative Analysis of NAD Synthesis-Breakdown Fluxes&lt;/title&gt;&lt;secondary-title&gt;Cell Metabolism&lt;/secondary-title&gt;&lt;/titles&gt;&lt;periodical&gt;&lt;full-title&gt;Cell Metabolism&lt;/full-title&gt;&lt;/periodical&gt;&lt;pages&gt;1067--1080.e5&lt;/pages&gt;&lt;volume&gt;27&lt;/volume&gt;&lt;number&gt;5&lt;/number&gt;&lt;dates&gt;&lt;year&gt;2018&lt;/year&gt;&lt;/dates&gt;&lt;accession-num&gt;Liu2018&lt;/accession-num&gt;&lt;urls&gt;&lt;/urls&gt;&lt;/record&gt;&lt;/Cite&gt;&lt;/EndNote&gt;</w:instrText>
      </w:r>
      <w:r w:rsidR="00B67075" w:rsidRPr="000D3EAB">
        <w:rPr>
          <w:lang w:val="en-GB"/>
        </w:rPr>
        <w:fldChar w:fldCharType="separate"/>
      </w:r>
      <w:r w:rsidR="00654EB1" w:rsidRPr="00654EB1">
        <w:rPr>
          <w:noProof/>
          <w:vertAlign w:val="superscript"/>
          <w:lang w:val="en-GB"/>
        </w:rPr>
        <w:t>32</w:t>
      </w:r>
      <w:r w:rsidR="00B67075" w:rsidRPr="000D3EAB">
        <w:rPr>
          <w:lang w:val="en-GB"/>
        </w:rPr>
        <w:fldChar w:fldCharType="end"/>
      </w:r>
      <w:r w:rsidRPr="000D3EAB">
        <w:rPr>
          <w:lang w:val="en-GB"/>
        </w:rPr>
        <w:t>. To maintain the NAD concentration at physiological levels, NAD biosynthesis needs to act at an equally rapid rate</w:t>
      </w:r>
      <w:r w:rsidR="00D2495F">
        <w:rPr>
          <w:lang w:val="en-GB"/>
        </w:rPr>
        <w:t>, and i</w:t>
      </w:r>
      <w:r w:rsidRPr="000D3EAB">
        <w:rPr>
          <w:lang w:val="en-GB"/>
        </w:rPr>
        <w:t>mbalances in NAD homeostasis</w:t>
      </w:r>
      <w:r w:rsidR="00D2495F">
        <w:rPr>
          <w:lang w:val="en-GB"/>
        </w:rPr>
        <w:t xml:space="preserve"> have been associated with a large number of different diseases. </w:t>
      </w:r>
      <w:r w:rsidR="00C87876">
        <w:rPr>
          <w:lang w:val="en-GB"/>
        </w:rPr>
        <w:t>It is therefore not surprising that s</w:t>
      </w:r>
      <w:r w:rsidRPr="000D3EAB">
        <w:rPr>
          <w:lang w:val="en-GB"/>
        </w:rPr>
        <w:t>everal recent studies have demonstrated impressive health benefits of dietary supplementation with intermediates of NAD biosynthesis including Nam mononucleotide (NMN)</w:t>
      </w:r>
      <w:r w:rsidR="00646314" w:rsidRPr="000D3EAB">
        <w:rPr>
          <w:lang w:val="en-GB"/>
        </w:rPr>
        <w:fldChar w:fldCharType="begin">
          <w:fldData xml:space="preserve">PEVuZE5vdGU+PENpdGU+PEF1dGhvcj5NaWxsczwvQXV0aG9yPjxZZWFyPjIwMTY8L1llYXI+PFJl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</w:fldData>
        </w:fldChar>
      </w:r>
      <w:r w:rsidR="00654EB1">
        <w:rPr>
          <w:lang w:val="en-GB"/>
        </w:rPr>
        <w:instrText xml:space="preserve"> ADDIN EN.CITE </w:instrText>
      </w:r>
      <w:r w:rsidR="00654EB1">
        <w:rPr>
          <w:lang w:val="en-GB"/>
        </w:rPr>
        <w:fldChar w:fldCharType="begin">
          <w:fldData xml:space="preserve">PEVuZE5vdGU+PENpdGU+PEF1dGhvcj5NaWxsczwvQXV0aG9yPjxZZWFyPjIwMTY8L1llYXI+PFJl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</w:fldData>
        </w:fldChar>
      </w:r>
      <w:r w:rsidR="00654EB1">
        <w:rPr>
          <w:lang w:val="en-GB"/>
        </w:rPr>
        <w:instrText xml:space="preserve"> ADDIN EN.CITE.DATA </w:instrText>
      </w:r>
      <w:r w:rsidR="00654EB1">
        <w:rPr>
          <w:lang w:val="en-GB"/>
        </w:rPr>
      </w:r>
      <w:r w:rsidR="00654EB1">
        <w:rPr>
          <w:lang w:val="en-GB"/>
        </w:rPr>
        <w:fldChar w:fldCharType="end"/>
      </w:r>
      <w:r w:rsidR="00646314" w:rsidRPr="000D3EAB">
        <w:rPr>
          <w:lang w:val="en-GB"/>
        </w:rPr>
      </w:r>
      <w:r w:rsidR="00646314" w:rsidRPr="000D3EAB">
        <w:rPr>
          <w:lang w:val="en-GB"/>
        </w:rPr>
        <w:fldChar w:fldCharType="separate"/>
      </w:r>
      <w:r w:rsidR="00654EB1" w:rsidRPr="00654EB1">
        <w:rPr>
          <w:noProof/>
          <w:vertAlign w:val="superscript"/>
          <w:lang w:val="en-GB"/>
        </w:rPr>
        <w:t>17</w:t>
      </w:r>
      <w:r w:rsidR="00646314" w:rsidRPr="000D3EAB">
        <w:rPr>
          <w:lang w:val="en-GB"/>
        </w:rPr>
        <w:fldChar w:fldCharType="end"/>
      </w:r>
      <w:r w:rsidRPr="000D3EAB">
        <w:rPr>
          <w:lang w:val="en-GB"/>
        </w:rPr>
        <w:t xml:space="preserve"> and Nam riboside (NR)</w:t>
      </w:r>
      <w:r w:rsidR="00B67075" w:rsidRPr="000D3EAB">
        <w:rPr>
          <w:lang w:val="en-GB"/>
        </w:rPr>
        <w:fldChar w:fldCharType="begin">
          <w:fldData xml:space="preserve">PEVuZE5vdGU+PENpdGUgRXhjbHVkZVllYXI9IjEiPjxBdXRob3I+WW9zaGlubzwvQXV0aG9yPjxZ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</w:fldData>
        </w:fldChar>
      </w:r>
      <w:r w:rsidR="00591C84">
        <w:rPr>
          <w:lang w:val="en-GB"/>
        </w:rPr>
        <w:instrText xml:space="preserve"> ADDIN EN.CITE </w:instrText>
      </w:r>
      <w:r w:rsidR="00591C84">
        <w:rPr>
          <w:lang w:val="en-GB"/>
        </w:rPr>
        <w:fldChar w:fldCharType="begin">
          <w:fldData xml:space="preserve">PEVuZE5vdGU+PENpdGUgRXhjbHVkZVllYXI9IjEiPjxBdXRob3I+WW9zaGlubzwvQXV0aG9yPjxZ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</w:fldData>
        </w:fldChar>
      </w:r>
      <w:r w:rsidR="00591C84">
        <w:rPr>
          <w:lang w:val="en-GB"/>
        </w:rPr>
        <w:instrText xml:space="preserve"> ADDIN EN.CITE.DATA </w:instrText>
      </w:r>
      <w:r w:rsidR="00591C84">
        <w:rPr>
          <w:lang w:val="en-GB"/>
        </w:rPr>
      </w:r>
      <w:r w:rsidR="00591C84">
        <w:rPr>
          <w:lang w:val="en-GB"/>
        </w:rPr>
        <w:fldChar w:fldCharType="end"/>
      </w:r>
      <w:r w:rsidR="00B67075" w:rsidRPr="000D3EAB">
        <w:rPr>
          <w:lang w:val="en-GB"/>
        </w:rPr>
        <w:fldChar w:fldCharType="separate"/>
      </w:r>
      <w:r w:rsidR="00591C84" w:rsidRPr="00591C84">
        <w:rPr>
          <w:noProof/>
          <w:vertAlign w:val="superscript"/>
          <w:lang w:val="en-GB"/>
        </w:rPr>
        <w:t>2,</w:t>
      </w:r>
      <w:r w:rsidR="002C4FF9">
        <w:rPr>
          <w:noProof/>
          <w:vertAlign w:val="superscript"/>
          <w:lang w:val="en-GB"/>
        </w:rPr>
        <w:t xml:space="preserve"> </w:t>
      </w:r>
      <w:r w:rsidR="00591C84" w:rsidRPr="00591C84">
        <w:rPr>
          <w:noProof/>
          <w:vertAlign w:val="superscript"/>
          <w:lang w:val="en-GB"/>
        </w:rPr>
        <w:t>33</w:t>
      </w:r>
      <w:r w:rsidR="00B67075" w:rsidRPr="000D3EAB">
        <w:rPr>
          <w:lang w:val="en-GB"/>
        </w:rPr>
        <w:fldChar w:fldCharType="end"/>
      </w:r>
      <w:r w:rsidRPr="000D3EAB">
        <w:rPr>
          <w:lang w:val="en-GB"/>
        </w:rPr>
        <w:t xml:space="preserve">. Apparently, the exploitation of NAD biosynthetic routes, in addition to the use of </w:t>
      </w:r>
      <w:r w:rsidR="00ED7770">
        <w:rPr>
          <w:lang w:val="en-GB"/>
        </w:rPr>
        <w:t xml:space="preserve">Nam </w:t>
      </w:r>
      <w:r w:rsidRPr="000D3EAB">
        <w:rPr>
          <w:lang w:val="en-GB"/>
        </w:rPr>
        <w:t>as precursor (fig. 1), results in increased NAD concentrations that stimulate NAD-dependent signalling processes, in particular, protein deacetylation by sirtuins</w:t>
      </w:r>
      <w:r w:rsidR="00B67075" w:rsidRPr="000D3EAB">
        <w:rPr>
          <w:lang w:val="en-GB"/>
        </w:rPr>
        <w:fldChar w:fldCharType="begin"/>
      </w:r>
      <w:r w:rsidR="00D2495F">
        <w:rPr>
          <w:lang w:val="en-GB"/>
        </w:rPr>
        <w:instrText xml:space="preserve"> ADDIN EN.CITE &lt;EndNote&gt;&lt;Cite ExcludeYear="1"&gt;&lt;Author&gt;North&lt;/Author&gt;&lt;Year&gt;2004&lt;/Year&gt;&lt;RecNum&gt;47&lt;/RecNum&gt;&lt;DisplayText&gt;&lt;style face="superscript"&gt;34&lt;/style&gt;&lt;/DisplayText&gt;&lt;record&gt;&lt;rec-number&gt;47&lt;/rec-number&gt;&lt;foreign-keys&gt;&lt;key app="EN" db-id="wzaafzpd7x090me025ux9pz7dftsws9twfsd" timestamp="1543412515"&gt;47&lt;/key&gt;&lt;/foreign-keys&gt;&lt;ref-type name="Journal Article"&gt;17&lt;/ref-type&gt;&lt;contributors&gt;&lt;authors&gt;&lt;author&gt;North, Brian J.&lt;/author&gt;&lt;author&gt;Verdin, Eric&lt;/author&gt;&lt;/authors&gt;&lt;/contributors&gt;&lt;titles&gt;&lt;title&gt;Sirtuins: Sir2 -related NAD -dependent protein deacetylases.&lt;/title&gt;&lt;secondary-title&gt;Genome Biology&lt;/secondary-title&gt;&lt;/titles&gt;&lt;periodical&gt;&lt;full-title&gt;Genome Biology&lt;/full-title&gt;&lt;/periodical&gt;&lt;pages&gt;224&lt;/pages&gt;&lt;volume&gt;5&lt;/volume&gt;&lt;number&gt;5&lt;/number&gt;&lt;dates&gt;&lt;year&gt;2004&lt;/year&gt;&lt;/dates&gt;&lt;accession-num&gt;North2004&lt;/accession-num&gt;&lt;urls&gt;&lt;/urls&gt;&lt;/record&gt;&lt;/Cite&gt;&lt;/EndNote&gt;</w:instrText>
      </w:r>
      <w:r w:rsidR="00B67075" w:rsidRPr="000D3EAB">
        <w:rPr>
          <w:lang w:val="en-GB"/>
        </w:rPr>
        <w:fldChar w:fldCharType="separate"/>
      </w:r>
      <w:r w:rsidR="00D2495F" w:rsidRPr="00D2495F">
        <w:rPr>
          <w:noProof/>
          <w:vertAlign w:val="superscript"/>
          <w:lang w:val="en-GB"/>
        </w:rPr>
        <w:t>34</w:t>
      </w:r>
      <w:r w:rsidR="00B67075" w:rsidRPr="000D3EAB">
        <w:rPr>
          <w:lang w:val="en-GB"/>
        </w:rPr>
        <w:fldChar w:fldCharType="end"/>
      </w:r>
      <w:r w:rsidRPr="000D3EAB">
        <w:rPr>
          <w:lang w:val="en-GB"/>
        </w:rPr>
        <w:t>.</w:t>
      </w:r>
    </w:p>
    <w:p w14:paraId="1E48EDC1" w14:textId="74430438" w:rsidR="008E2829" w:rsidRPr="000D3EAB" w:rsidRDefault="00FB37DE" w:rsidP="00646314">
      <w:pPr>
        <w:pStyle w:val="BodyText"/>
        <w:rPr>
          <w:lang w:val="en-GB"/>
        </w:rPr>
      </w:pPr>
      <w:r w:rsidRPr="000D3EAB">
        <w:rPr>
          <w:lang w:val="en-GB"/>
        </w:rPr>
        <w:lastRenderedPageBreak/>
        <w:t>Due to the constant release of Nam through NAD-consuming signalling reactions, the NAD salvage pathway</w:t>
      </w:r>
      <w:r w:rsidR="00646314" w:rsidRPr="000D3EAB">
        <w:rPr>
          <w:lang w:val="en-GB"/>
        </w:rPr>
        <w:t xml:space="preserve">, </w:t>
      </w:r>
      <w:r w:rsidRPr="000D3EAB">
        <w:rPr>
          <w:lang w:val="en-GB"/>
        </w:rPr>
        <w:t>using Nam as precurso</w:t>
      </w:r>
      <w:r w:rsidR="00646314" w:rsidRPr="000D3EAB">
        <w:rPr>
          <w:lang w:val="en-GB"/>
        </w:rPr>
        <w:t>r,</w:t>
      </w:r>
      <w:r w:rsidRPr="000D3EAB">
        <w:rPr>
          <w:lang w:val="en-GB"/>
        </w:rPr>
        <w:t xml:space="preserve"> is the most important NAD synthesis pathway. In general, two principal pathways exist that recycle Nam. Vertebrates use a direct two-step pathway starting with the conversion of Nam into the mononucleotide NMN </w:t>
      </w:r>
      <w:r w:rsidR="00A11437">
        <w:rPr>
          <w:lang w:val="en-GB"/>
        </w:rPr>
        <w:t xml:space="preserve">catalysed </w:t>
      </w:r>
      <w:r w:rsidRPr="000D3EAB">
        <w:rPr>
          <w:lang w:val="en-GB"/>
        </w:rPr>
        <w:t xml:space="preserve">by the Nam </w:t>
      </w:r>
      <w:proofErr w:type="spellStart"/>
      <w:r w:rsidRPr="000D3EAB">
        <w:rPr>
          <w:lang w:val="en-GB"/>
        </w:rPr>
        <w:t>phosphoribosyltransferase</w:t>
      </w:r>
      <w:proofErr w:type="spellEnd"/>
      <w:r w:rsidRPr="000D3EAB">
        <w:rPr>
          <w:lang w:val="en-GB"/>
        </w:rPr>
        <w:t xml:space="preserve"> (</w:t>
      </w:r>
      <w:proofErr w:type="spellStart"/>
      <w:r w:rsidRPr="000D3EAB">
        <w:rPr>
          <w:lang w:val="en-GB"/>
        </w:rPr>
        <w:t>NamPT</w:t>
      </w:r>
      <w:proofErr w:type="spellEnd"/>
      <w:r w:rsidRPr="000D3EAB">
        <w:rPr>
          <w:lang w:val="en-GB"/>
        </w:rPr>
        <w:t xml:space="preserve">) using phosphoribosyl pyrophosphate (PRPP) as </w:t>
      </w:r>
      <w:proofErr w:type="spellStart"/>
      <w:r w:rsidRPr="000D3EAB">
        <w:rPr>
          <w:lang w:val="en-GB"/>
        </w:rPr>
        <w:t>cosubstrate</w:t>
      </w:r>
      <w:proofErr w:type="spellEnd"/>
      <w:r w:rsidRPr="000D3EAB">
        <w:rPr>
          <w:lang w:val="en-GB"/>
        </w:rPr>
        <w:t xml:space="preserve">. The nearly complete recycling of Nam by </w:t>
      </w:r>
      <w:proofErr w:type="spellStart"/>
      <w:r w:rsidRPr="000D3EAB">
        <w:rPr>
          <w:lang w:val="en-GB"/>
        </w:rPr>
        <w:t>NamPT</w:t>
      </w:r>
      <w:proofErr w:type="spellEnd"/>
      <w:r w:rsidRPr="000D3EAB">
        <w:rPr>
          <w:lang w:val="en-GB"/>
        </w:rPr>
        <w:t xml:space="preserve"> is achieved by an extraordinary high substrate affinity to Nam, the </w:t>
      </w:r>
      <w:r w:rsidRPr="000D3EAB">
        <w:rPr>
          <w:i/>
          <w:lang w:val="en-GB"/>
        </w:rPr>
        <w:t>K</w:t>
      </w:r>
      <w:r w:rsidRPr="000D3EAB">
        <w:rPr>
          <w:i/>
          <w:position w:val="-7"/>
          <w:sz w:val="19"/>
          <w:lang w:val="en-GB"/>
        </w:rPr>
        <w:t>M</w:t>
      </w:r>
      <w:r w:rsidRPr="000D3EAB">
        <w:rPr>
          <w:lang w:val="en-GB"/>
        </w:rPr>
        <w:t xml:space="preserve"> being in the low nanomolar range</w:t>
      </w:r>
      <w:r w:rsidR="00B67075" w:rsidRPr="000D3EAB">
        <w:rPr>
          <w:lang w:val="en-GB"/>
        </w:rPr>
        <w:fldChar w:fldCharType="begin"/>
      </w:r>
      <w:r w:rsidR="00D2495F">
        <w:rPr>
          <w:lang w:val="en-GB"/>
        </w:rPr>
        <w:instrText xml:space="preserve"> ADDIN EN.CITE &lt;EndNote&gt;&lt;Cite ExcludeYear="1"&gt;&lt;Author&gt;Burgos&lt;/Author&gt;&lt;Year&gt;2008&lt;/Year&gt;&lt;RecNum&gt;40&lt;/RecNum&gt;&lt;DisplayText&gt;&lt;style face="superscript"&gt;35&lt;/style&gt;&lt;/DisplayText&gt;&lt;record&gt;&lt;rec-number&gt;40&lt;/rec-number&gt;&lt;foreign-keys&gt;&lt;key app="EN" db-id="wzaafzpd7x090me025ux9pz7dftsws9twfsd" timestamp="1543412515"&gt;40&lt;/key&gt;&lt;/foreign-keys&gt;&lt;ref-type name="Journal Article"&gt;17&lt;/ref-type&gt;&lt;contributors&gt;&lt;authors&gt;&lt;author&gt;Burgos, Emmanuel S.&lt;/author&gt;&lt;author&gt;Schramm, Vern L.&lt;/author&gt;&lt;/authors&gt;&lt;/contributors&gt;&lt;titles&gt;&lt;title&gt;Weak coupling of ATP hydrolysis to the chemical equilibrium of human nicotinamide phosphoribosyltransferase.&lt;/title&gt;&lt;secondary-title&gt;Biochemistry&lt;/secondary-title&gt;&lt;/titles&gt;&lt;periodical&gt;&lt;full-title&gt;Biochemistry&lt;/full-title&gt;&lt;/periodical&gt;&lt;pages&gt;11086--96&lt;/pages&gt;&lt;volume&gt;47&lt;/volume&gt;&lt;number&gt;42&lt;/number&gt;&lt;dates&gt;&lt;year&gt;2008&lt;/year&gt;&lt;/dates&gt;&lt;accession-num&gt;Burgos2008&lt;/accession-num&gt;&lt;urls&gt;&lt;/urls&gt;&lt;/record&gt;&lt;/Cite&gt;&lt;/EndNote&gt;</w:instrText>
      </w:r>
      <w:r w:rsidR="00B67075" w:rsidRPr="000D3EAB">
        <w:rPr>
          <w:lang w:val="en-GB"/>
        </w:rPr>
        <w:fldChar w:fldCharType="separate"/>
      </w:r>
      <w:r w:rsidR="00D2495F" w:rsidRPr="00D2495F">
        <w:rPr>
          <w:noProof/>
          <w:vertAlign w:val="superscript"/>
          <w:lang w:val="en-GB"/>
        </w:rPr>
        <w:t>35</w:t>
      </w:r>
      <w:r w:rsidR="00B67075" w:rsidRPr="000D3EAB">
        <w:rPr>
          <w:lang w:val="en-GB"/>
        </w:rPr>
        <w:fldChar w:fldCharType="end"/>
      </w:r>
      <w:r w:rsidRPr="000D3EAB">
        <w:rPr>
          <w:lang w:val="en-GB"/>
        </w:rPr>
        <w:t>. This appears to be mediated by an ATP-dependent phosphorylation of a histidine residue in the catalytic core</w:t>
      </w:r>
      <w:r w:rsidR="00B67075" w:rsidRPr="000D3EAB">
        <w:rPr>
          <w:lang w:val="en-GB"/>
        </w:rPr>
        <w:fldChar w:fldCharType="begin"/>
      </w:r>
      <w:r w:rsidR="00D2495F">
        <w:rPr>
          <w:lang w:val="en-GB"/>
        </w:rPr>
        <w:instrText xml:space="preserve"> ADDIN EN.CITE &lt;EndNote&gt;&lt;Cite ExcludeYear="1"&gt;&lt;Author&gt;Burgos&lt;/Author&gt;&lt;Year&gt;2009&lt;/Year&gt;&lt;RecNum&gt;68&lt;/RecNum&gt;&lt;DisplayText&gt;&lt;style face="superscript"&gt;36&lt;/style&gt;&lt;/DisplayText&gt;&lt;record&gt;&lt;rec-number&gt;68&lt;/rec-number&gt;&lt;foreign-keys&gt;&lt;key app="EN" db-id="wzaafzpd7x090me025ux9pz7dftsws9twfsd" timestamp="1543412515"&gt;68&lt;/key&gt;&lt;/foreign-keys&gt;&lt;ref-type name="Journal Article"&gt;17&lt;/ref-type&gt;&lt;contributors&gt;&lt;authors&gt;&lt;author&gt;Burgos, Emmanuel S.&lt;/author&gt;&lt;author&gt;Ho, Meng-Chiao&lt;/author&gt;&lt;author&gt;Almo, Steven C.&lt;/author&gt;&lt;author&gt;Schramm, Vern L.&lt;/author&gt;&lt;/authors&gt;&lt;/contributors&gt;&lt;titles&gt;&lt;title&gt;A phosphoenzyme mimic, overlapping catalytic sites and reaction coordinate motion for human NAMPT .&lt;/title&gt;&lt;secondary-title&gt;Proceedings of the National Academy of Sciences&lt;/secondary-title&gt;&lt;/titles&gt;&lt;periodical&gt;&lt;full-title&gt;Proceedings of the National Academy of Sciences&lt;/full-title&gt;&lt;/periodical&gt;&lt;pages&gt;13748--53&lt;/pages&gt;&lt;volume&gt;106&lt;/volume&gt;&lt;number&gt;33&lt;/number&gt;&lt;dates&gt;&lt;year&gt;2009&lt;/year&gt;&lt;/dates&gt;&lt;accession-num&gt;Burgos2009&lt;/accession-num&gt;&lt;urls&gt;&lt;/urls&gt;&lt;/record&gt;&lt;/Cite&gt;&lt;/EndNote&gt;</w:instrText>
      </w:r>
      <w:r w:rsidR="00B67075" w:rsidRPr="000D3EAB">
        <w:rPr>
          <w:lang w:val="en-GB"/>
        </w:rPr>
        <w:fldChar w:fldCharType="separate"/>
      </w:r>
      <w:r w:rsidR="00D2495F" w:rsidRPr="00D2495F">
        <w:rPr>
          <w:noProof/>
          <w:vertAlign w:val="superscript"/>
          <w:lang w:val="en-GB"/>
        </w:rPr>
        <w:t>36</w:t>
      </w:r>
      <w:r w:rsidR="00B67075" w:rsidRPr="000D3EAB">
        <w:rPr>
          <w:lang w:val="en-GB"/>
        </w:rPr>
        <w:fldChar w:fldCharType="end"/>
      </w:r>
      <w:r w:rsidRPr="000D3EAB">
        <w:rPr>
          <w:lang w:val="en-GB"/>
        </w:rPr>
        <w:t xml:space="preserve">. Despite the importance of its salvage, Nam can also be marked for excretion by methylation. The presence of </w:t>
      </w:r>
      <w:r w:rsidR="00ED7770">
        <w:rPr>
          <w:lang w:val="en-GB"/>
        </w:rPr>
        <w:t>Nam</w:t>
      </w:r>
      <w:r w:rsidRPr="000D3EAB">
        <w:rPr>
          <w:lang w:val="en-GB"/>
        </w:rPr>
        <w:t xml:space="preserve"> N-methyltransferase (NNMT) in vertebrates</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 xml:space="preserve"> is among the most enigmatic and counterintuitive features of NAD metabolism. While </w:t>
      </w:r>
      <w:proofErr w:type="spellStart"/>
      <w:r w:rsidRPr="000D3EAB">
        <w:rPr>
          <w:lang w:val="en-GB"/>
        </w:rPr>
        <w:t>NamPT</w:t>
      </w:r>
      <w:proofErr w:type="spellEnd"/>
      <w:r w:rsidRPr="000D3EAB">
        <w:rPr>
          <w:lang w:val="en-GB"/>
        </w:rPr>
        <w:t xml:space="preserve"> is seemingly optimised to recycle even the faintest amounts of Nam back into NAD synthesis, NNMT seems to have no function other than to remove Nam from NAD metabolism. It has</w:t>
      </w:r>
      <w:r w:rsidR="00693487" w:rsidRPr="000D3EAB">
        <w:rPr>
          <w:lang w:val="en-GB"/>
        </w:rPr>
        <w:t>, however,</w:t>
      </w:r>
      <w:r w:rsidRPr="000D3EAB">
        <w:rPr>
          <w:lang w:val="en-GB"/>
        </w:rPr>
        <w:t xml:space="preserve"> been suggested that the process acts as a metabolic methylation sink </w:t>
      </w:r>
      <w:r w:rsidR="00B67075" w:rsidRPr="000D3EAB">
        <w:rPr>
          <w:lang w:val="en-GB"/>
        </w:rPr>
        <w:fldChar w:fldCharType="begin"/>
      </w:r>
      <w:r w:rsidR="00D2495F">
        <w:rPr>
          <w:lang w:val="en-GB"/>
        </w:rPr>
        <w:instrText xml:space="preserve"> ADDIN EN.CITE &lt;EndNote&gt;&lt;Cite ExcludeYear="1"&gt;&lt;Author&gt;Pissios&lt;/Author&gt;&lt;Year&gt;2017&lt;/Year&gt;&lt;RecNum&gt;48&lt;/RecNum&gt;&lt;DisplayText&gt;&lt;style face="superscript"&gt;38&lt;/style&gt;&lt;/DisplayText&gt;&lt;record&gt;&lt;rec-number&gt;48&lt;/rec-number&gt;&lt;foreign-keys&gt;&lt;key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B67075" w:rsidRPr="000D3EAB">
        <w:rPr>
          <w:lang w:val="en-GB"/>
        </w:rPr>
        <w:fldChar w:fldCharType="separate"/>
      </w:r>
      <w:r w:rsidR="00D2495F" w:rsidRPr="00D2495F">
        <w:rPr>
          <w:noProof/>
          <w:vertAlign w:val="superscript"/>
          <w:lang w:val="en-GB"/>
        </w:rPr>
        <w:t>38</w:t>
      </w:r>
      <w:r w:rsidR="00B67075" w:rsidRPr="000D3EAB">
        <w:rPr>
          <w:lang w:val="en-GB"/>
        </w:rPr>
        <w:fldChar w:fldCharType="end"/>
      </w:r>
      <w:r w:rsidRPr="000D3EAB">
        <w:rPr>
          <w:lang w:val="en-GB"/>
        </w:rPr>
        <w:t>.</w:t>
      </w:r>
    </w:p>
    <w:p w14:paraId="6ED5CCF8" w14:textId="66BCD54A" w:rsidR="008E2829" w:rsidRPr="000D3EAB" w:rsidRDefault="00FB37DE">
      <w:pPr>
        <w:pStyle w:val="BodyText"/>
        <w:rPr>
          <w:lang w:val="en-GB"/>
        </w:rPr>
      </w:pPr>
      <w:r w:rsidRPr="000D3EAB">
        <w:rPr>
          <w:lang w:val="en-GB"/>
        </w:rPr>
        <w:t xml:space="preserve">In most prokaryotes as well as in plants and fungi, another pathway consisting of four </w:t>
      </w:r>
      <w:r w:rsidR="00693487" w:rsidRPr="000D3EAB">
        <w:rPr>
          <w:lang w:val="en-GB"/>
        </w:rPr>
        <w:t>reactions</w:t>
      </w:r>
      <w:r w:rsidRPr="000D3EAB">
        <w:rPr>
          <w:lang w:val="en-GB"/>
        </w:rPr>
        <w:t xml:space="preserve"> starting with the deamidation of Nam to nicotinic acid (NA) by the Nam </w:t>
      </w:r>
      <w:proofErr w:type="spellStart"/>
      <w:r w:rsidRPr="000D3EAB">
        <w:rPr>
          <w:lang w:val="en-GB"/>
        </w:rPr>
        <w:t>deamidase</w:t>
      </w:r>
      <w:proofErr w:type="spellEnd"/>
      <w:r w:rsidRPr="000D3EAB">
        <w:rPr>
          <w:lang w:val="en-GB"/>
        </w:rPr>
        <w:t xml:space="preserve"> (NADA) is used. (fig. 1). The three enzymes that act </w:t>
      </w:r>
      <w:r w:rsidR="00ED7770">
        <w:rPr>
          <w:lang w:val="en-GB"/>
        </w:rPr>
        <w:t>downstream of</w:t>
      </w:r>
      <w:r w:rsidRPr="000D3EAB">
        <w:rPr>
          <w:lang w:val="en-GB"/>
        </w:rPr>
        <w:t xml:space="preserve"> NADA belong to the Preiss-Handler pathway that also exists in vertebrates. </w:t>
      </w:r>
      <w:r w:rsidR="007E0CEC">
        <w:rPr>
          <w:lang w:val="en-GB"/>
        </w:rPr>
        <w:t xml:space="preserve">In this pathway </w:t>
      </w:r>
      <w:r w:rsidRPr="000D3EAB">
        <w:rPr>
          <w:lang w:val="en-GB"/>
        </w:rPr>
        <w:t xml:space="preserve">NA is converted into the corresponding mononucleotide (NAMN), in a reaction performed by the NA-specific </w:t>
      </w:r>
      <w:proofErr w:type="spellStart"/>
      <w:r w:rsidRPr="000D3EAB">
        <w:rPr>
          <w:lang w:val="en-GB"/>
        </w:rPr>
        <w:t>phosphoribosyltransferase</w:t>
      </w:r>
      <w:proofErr w:type="spellEnd"/>
      <w:r w:rsidRPr="000D3EAB">
        <w:rPr>
          <w:lang w:val="en-GB"/>
        </w:rPr>
        <w:t xml:space="preserve"> NAPRT. The conversion of both mononucleotides, NMN and NAMN, into their corresponding dinucleotides, NAD and NAAD, is catalysed by the Nam/NA </w:t>
      </w:r>
      <w:proofErr w:type="spellStart"/>
      <w:r w:rsidRPr="000D3EAB">
        <w:rPr>
          <w:lang w:val="en-GB"/>
        </w:rPr>
        <w:t>adenylyltransferases</w:t>
      </w:r>
      <w:proofErr w:type="spellEnd"/>
      <w:r w:rsidRPr="000D3EAB">
        <w:rPr>
          <w:lang w:val="en-GB"/>
        </w:rPr>
        <w:t xml:space="preserve"> (NMNATs) that are essential in all organisms</w:t>
      </w:r>
      <w:r w:rsidR="00B67075" w:rsidRPr="000D3EAB">
        <w:rPr>
          <w:lang w:val="en-GB"/>
        </w:rPr>
        <w:fldChar w:fldCharType="begin"/>
      </w:r>
      <w:r w:rsidR="00D2495F">
        <w:rPr>
          <w:lang w:val="en-GB"/>
        </w:rPr>
        <w:instrText xml:space="preserve"> ADDIN EN.CITE &lt;EndNote&gt;&lt;Cite ExcludeYear="1"&gt;&lt;Author&gt;de Figueiredo&lt;/Author&gt;&lt;Year&gt;2011&lt;/Year&gt;&lt;RecNum&gt;66&lt;/RecNum&gt;&lt;DisplayText&gt;&lt;style face="superscript"&gt;39&lt;/style&gt;&lt;/DisplayText&gt;&lt;record&gt;&lt;rec-number&gt;66&lt;/rec-number&gt;&lt;foreign-keys&gt;&lt;key app="EN" db-id="wzaafzpd7x090me025ux9pz7dftsws9twfsd" timestamp="1543412515"&gt;66&lt;/key&gt;&lt;/foreign-keys&gt;&lt;ref-type name="Journal Article"&gt;17&lt;/ref-type&gt;&lt;contributors&gt;&lt;authors&gt;&lt;author&gt;de Figueiredo, Luis F.&lt;/author&gt;&lt;author&gt;Gossmann, Toni Ingolf&lt;/author&gt;&lt;author&gt;Ziegler, Mathias&lt;/author&gt;&lt;author&gt;Schuster, Stefan&lt;/author&gt;&lt;/authors&gt;&lt;/contributors&gt;&lt;titles&gt;&lt;title&gt;Pathway analysis of NAD+ metabolism&lt;/title&gt;&lt;secondary-title&gt;Biochemical Journal&lt;/secondary-title&gt;&lt;/titles&gt;&lt;periodical&gt;&lt;full-title&gt;Biochemical Journal&lt;/full-title&gt;&lt;/periodical&gt;&lt;pages&gt;341--348&lt;/pages&gt;&lt;volume&gt;439&lt;/volume&gt;&lt;number&gt;2&lt;/number&gt;&lt;dates&gt;&lt;year&gt;2011&lt;/year&gt;&lt;/dates&gt;&lt;accession-num&gt;DeFigueiredo2011&lt;/accession-num&gt;&lt;urls&gt;&lt;/urls&gt;&lt;/record&gt;&lt;/Cite&gt;&lt;/EndNote&gt;</w:instrText>
      </w:r>
      <w:r w:rsidR="00B67075" w:rsidRPr="000D3EAB">
        <w:rPr>
          <w:lang w:val="en-GB"/>
        </w:rPr>
        <w:fldChar w:fldCharType="separate"/>
      </w:r>
      <w:r w:rsidR="00D2495F" w:rsidRPr="00D2495F">
        <w:rPr>
          <w:noProof/>
          <w:vertAlign w:val="superscript"/>
          <w:lang w:val="en-GB"/>
        </w:rPr>
        <w:t>39</w:t>
      </w:r>
      <w:r w:rsidR="00B67075" w:rsidRPr="000D3EAB">
        <w:rPr>
          <w:lang w:val="en-GB"/>
        </w:rPr>
        <w:fldChar w:fldCharType="end"/>
      </w:r>
      <w:r w:rsidRPr="000D3EAB">
        <w:rPr>
          <w:lang w:val="en-GB"/>
        </w:rPr>
        <w:t xml:space="preserve">. The recycling pathway via NA finally requires </w:t>
      </w:r>
      <w:proofErr w:type="spellStart"/>
      <w:r w:rsidRPr="000D3EAB">
        <w:rPr>
          <w:lang w:val="en-GB"/>
        </w:rPr>
        <w:t>reamidation</w:t>
      </w:r>
      <w:proofErr w:type="spellEnd"/>
      <w:r w:rsidRPr="000D3EAB">
        <w:rPr>
          <w:lang w:val="en-GB"/>
        </w:rPr>
        <w:t xml:space="preserve"> of NAAD by NAD synthase. This final reaction includes an enzyme adenylation step that consumes ATP. Therefore, the Nam recycling by NADA appears to be energetically less efficient than the recycling pathway starting with </w:t>
      </w:r>
      <w:proofErr w:type="spellStart"/>
      <w:r w:rsidRPr="000D3EAB">
        <w:rPr>
          <w:lang w:val="en-GB"/>
        </w:rPr>
        <w:t>NamPT</w:t>
      </w:r>
      <w:proofErr w:type="spellEnd"/>
      <w:r w:rsidRPr="000D3EAB">
        <w:rPr>
          <w:lang w:val="en-GB"/>
        </w:rPr>
        <w:t>.</w:t>
      </w:r>
    </w:p>
    <w:p w14:paraId="1B25275A" w14:textId="246596EC" w:rsidR="008E2829" w:rsidRPr="000D3EAB" w:rsidRDefault="00FB37DE">
      <w:pPr>
        <w:pStyle w:val="BodyText"/>
        <w:rPr>
          <w:lang w:val="en-GB"/>
        </w:rPr>
      </w:pPr>
      <w:r w:rsidRPr="000D3EAB">
        <w:rPr>
          <w:lang w:val="en-GB"/>
        </w:rPr>
        <w:t>We and others have earlier shown that the two NAD biosynthesis pathways starting from Nam coexist in some eukaryotes</w:t>
      </w:r>
      <w:r w:rsidR="00945809" w:rsidRPr="000D3EAB">
        <w:rPr>
          <w:lang w:val="en-GB"/>
        </w:rPr>
        <w:fldChar w:fldCharType="begin"/>
      </w:r>
      <w:r w:rsidR="00D2495F">
        <w:rPr>
          <w:lang w:val="en-GB"/>
        </w:rPr>
        <w:instrText xml:space="preserve"> ADDIN EN.CITE &lt;EndNote&gt;&lt;Cite&gt;&lt;Author&gt;Gossmann&lt;/Author&gt;&lt;Year&gt;2012&lt;/Year&gt;&lt;RecNum&gt;62&lt;/RecNum&gt;&lt;DisplayText&gt;&lt;style face="superscript"&gt;37, 40&lt;/style&gt;&lt;/DisplayText&gt;&lt;record&gt;&lt;rec-number&gt;62&lt;/rec-number&gt;&lt;foreign-keys&gt;&lt;key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Cite&gt;&lt;Author&gt;Carneiro&lt;/Author&gt;&lt;Year&gt;2013&lt;/Year&gt;&lt;RecNum&gt;19&lt;/RecNum&gt;&lt;record&gt;&lt;rec-number&gt;19&lt;/rec-number&gt;&lt;foreign-keys&gt;&lt;key app="EN" db-id="wzaafzpd7x090me025ux9pz7dftsws9twfsd" timestamp="1543412515"&gt;19&lt;/key&gt;&lt;/foreign-keys&gt;&lt;ref-type name="Journal Article"&gt;17&lt;/ref-type&gt;&lt;contributors&gt;&lt;authors&gt;&lt;author&gt;Carneiro, João&lt;/author&gt;&lt;author&gt;Duarte-Pereira, Sara&lt;/author&gt;&lt;author&gt;Azevedo, Luísa&lt;/author&gt;&lt;author&gt;Castro, L. Filipe C.&lt;/author&gt;&lt;author&gt;Aguiar, Paulo&lt;/author&gt;&lt;author&gt;Moreira, Irina S.&lt;/author&gt;&lt;author&gt;Amorim, António&lt;/author&gt;&lt;author&gt;Silva, Raquel M.&lt;/author&gt;&lt;/authors&gt;&lt;/contributors&gt;&lt;titles&gt;&lt;title&gt;The Evolutionary Portrait of Metazoan NAD Salvage&lt;/title&gt;&lt;secondary-title&gt;PLoS ONE&lt;/secondary-title&gt;&lt;/titles&gt;&lt;periodical&gt;&lt;full-title&gt;PLoS ONE&lt;/full-title&gt;&lt;/periodical&gt;&lt;volume&gt;8&lt;/volume&gt;&lt;number&gt;5&lt;/number&gt;&lt;dates&gt;&lt;year&gt;2013&lt;/year&gt;&lt;/dates&gt;&lt;accession-num&gt;Carneiro2013&lt;/accession-num&gt;&lt;urls&gt;&lt;/urls&gt;&lt;/record&gt;&lt;/Cite&gt;&lt;/EndNote&gt;</w:instrText>
      </w:r>
      <w:r w:rsidR="00945809" w:rsidRPr="000D3EAB">
        <w:rPr>
          <w:lang w:val="en-GB"/>
        </w:rPr>
        <w:fldChar w:fldCharType="separate"/>
      </w:r>
      <w:r w:rsidR="00D2495F" w:rsidRPr="00D2495F">
        <w:rPr>
          <w:noProof/>
          <w:vertAlign w:val="superscript"/>
          <w:lang w:val="en-GB"/>
        </w:rPr>
        <w:t>37, 40</w:t>
      </w:r>
      <w:r w:rsidR="00945809" w:rsidRPr="000D3EAB">
        <w:rPr>
          <w:lang w:val="en-GB"/>
        </w:rPr>
        <w:fldChar w:fldCharType="end"/>
      </w:r>
      <w:r w:rsidR="00D14A86" w:rsidRPr="000D3EAB">
        <w:rPr>
          <w:lang w:val="en-GB"/>
        </w:rPr>
        <w:t>,</w:t>
      </w:r>
      <w:r w:rsidR="00693487" w:rsidRPr="000D3EAB">
        <w:rPr>
          <w:lang w:val="en-GB"/>
        </w:rPr>
        <w:t xml:space="preserve"> </w:t>
      </w:r>
      <w:r w:rsidRPr="000D3EAB">
        <w:rPr>
          <w:lang w:val="en-GB"/>
        </w:rPr>
        <w:t>as well as in some bacterial species</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Why these pathways coexist in some organisms and over a very long evolutionary time frame and why NADA nevertheless disappear</w:t>
      </w:r>
      <w:r w:rsidR="00ED7770">
        <w:rPr>
          <w:lang w:val="en-GB"/>
        </w:rPr>
        <w:t>ed</w:t>
      </w:r>
      <w:r w:rsidRPr="000D3EAB">
        <w:rPr>
          <w:lang w:val="en-GB"/>
        </w:rPr>
        <w:t xml:space="preserve"> in vertebrates, is not known. We furthermore have little understanding of the physiological role of NNMT and its impact on NAD-metabolism so far.</w:t>
      </w:r>
    </w:p>
    <w:p w14:paraId="7B6378D7" w14:textId="56BDF92C" w:rsidR="008E2829" w:rsidRPr="000D3EAB" w:rsidRDefault="00FB37DE">
      <w:pPr>
        <w:pStyle w:val="BodyText"/>
        <w:rPr>
          <w:lang w:val="en-GB"/>
        </w:rPr>
      </w:pPr>
      <w:r w:rsidRPr="000D3EAB">
        <w:rPr>
          <w:lang w:val="en-GB"/>
        </w:rPr>
        <w:t xml:space="preserve">As earlier </w:t>
      </w:r>
      <w:r w:rsidR="00ED7770">
        <w:rPr>
          <w:lang w:val="en-GB"/>
        </w:rPr>
        <w:t xml:space="preserve">evolutionary </w:t>
      </w:r>
      <w:r w:rsidRPr="000D3EAB">
        <w:rPr>
          <w:lang w:val="en-GB"/>
        </w:rPr>
        <w:t>analyses have been limited by few eukaryotic genomes available at the time, we here performed a comprehensive phylogenetic analysis of the NAD pathways using 793 eukaryotic and 7892 prokaryotic genomes. Our results suggest that there has been a</w:t>
      </w:r>
      <w:r w:rsidR="00ED7770">
        <w:rPr>
          <w:lang w:val="en-GB"/>
        </w:rPr>
        <w:t>n evolutionary transition resulting in the</w:t>
      </w:r>
      <w:r w:rsidRPr="000D3EAB">
        <w:rPr>
          <w:lang w:val="en-GB"/>
        </w:rPr>
        <w:t xml:space="preserve"> coexistence of </w:t>
      </w:r>
      <w:proofErr w:type="spellStart"/>
      <w:r w:rsidRPr="000D3EAB">
        <w:rPr>
          <w:lang w:val="en-GB"/>
        </w:rPr>
        <w:t>NamPT</w:t>
      </w:r>
      <w:proofErr w:type="spellEnd"/>
      <w:r w:rsidRPr="000D3EAB">
        <w:rPr>
          <w:lang w:val="en-GB"/>
        </w:rPr>
        <w:t xml:space="preserve"> and NNMT in deuterostomes, while the deamidation pathway, which is dominant in bacteria, became superfluous. This was accompanied by a marked increase in the number of NAD-consuming signalling enzymes. Mathematical modelling of the pathway revealed an unexpected positive kinetic role of NNMT for NAD-consuming signalling fluxes, through prevention of accumulation of Nam. In addition, </w:t>
      </w:r>
      <w:r w:rsidR="00ED7770">
        <w:rPr>
          <w:lang w:val="en-GB"/>
        </w:rPr>
        <w:t>our</w:t>
      </w:r>
      <w:r w:rsidRPr="000D3EAB">
        <w:rPr>
          <w:lang w:val="en-GB"/>
        </w:rPr>
        <w:t xml:space="preserve"> model predicts that NNMT likely exerted an evolutionary pressure on </w:t>
      </w:r>
      <w:proofErr w:type="spellStart"/>
      <w:r w:rsidRPr="000D3EAB">
        <w:rPr>
          <w:lang w:val="en-GB"/>
        </w:rPr>
        <w:t>NamPT</w:t>
      </w:r>
      <w:proofErr w:type="spellEnd"/>
      <w:r w:rsidRPr="000D3EAB">
        <w:rPr>
          <w:lang w:val="en-GB"/>
        </w:rPr>
        <w:t xml:space="preserve"> to develop a high affinity towards its substrate Nam. Indeed, we identified a short sequence insertion in </w:t>
      </w:r>
      <w:proofErr w:type="spellStart"/>
      <w:r w:rsidRPr="000D3EAB">
        <w:rPr>
          <w:lang w:val="en-GB"/>
        </w:rPr>
        <w:t>NamPT</w:t>
      </w:r>
      <w:proofErr w:type="spellEnd"/>
      <w:r w:rsidRPr="000D3EAB">
        <w:rPr>
          <w:lang w:val="en-GB"/>
        </w:rPr>
        <w:t xml:space="preserve">, which first occurs in </w:t>
      </w:r>
      <w:r w:rsidR="00FF0A76">
        <w:rPr>
          <w:lang w:val="en-GB"/>
        </w:rPr>
        <w:t>d</w:t>
      </w:r>
      <w:r w:rsidRPr="000D3EAB">
        <w:rPr>
          <w:lang w:val="en-GB"/>
        </w:rPr>
        <w:t xml:space="preserve">euterostomes and that appears to modulate the affinity of </w:t>
      </w:r>
      <w:proofErr w:type="spellStart"/>
      <w:r w:rsidRPr="000D3EAB">
        <w:rPr>
          <w:lang w:val="en-GB"/>
        </w:rPr>
        <w:t>NamPT</w:t>
      </w:r>
      <w:proofErr w:type="spellEnd"/>
      <w:r w:rsidRPr="000D3EAB">
        <w:rPr>
          <w:lang w:val="en-GB"/>
        </w:rPr>
        <w:t xml:space="preserve">. Simulating resource competition, we furthermore show that the presence of high affinity </w:t>
      </w:r>
      <w:proofErr w:type="spellStart"/>
      <w:r w:rsidRPr="000D3EAB">
        <w:rPr>
          <w:lang w:val="en-GB"/>
        </w:rPr>
        <w:t>NamPT</w:t>
      </w:r>
      <w:proofErr w:type="spellEnd"/>
      <w:r w:rsidRPr="000D3EAB">
        <w:rPr>
          <w:lang w:val="en-GB"/>
        </w:rPr>
        <w:t xml:space="preserve"> together with NNMT makes the NADA-dependent pathway obsolete</w:t>
      </w:r>
      <w:r w:rsidR="00A23AB0" w:rsidRPr="000D3EAB">
        <w:rPr>
          <w:lang w:val="en-GB"/>
        </w:rPr>
        <w:t xml:space="preserve">, providing an explanation for the evolutionary </w:t>
      </w:r>
      <w:r w:rsidR="00ED7770">
        <w:rPr>
          <w:lang w:val="en-GB"/>
        </w:rPr>
        <w:t>transition</w:t>
      </w:r>
      <w:r w:rsidR="00A23AB0" w:rsidRPr="000D3EAB">
        <w:rPr>
          <w:lang w:val="en-GB"/>
        </w:rPr>
        <w:t xml:space="preserve"> of the pathway in </w:t>
      </w:r>
      <w:proofErr w:type="spellStart"/>
      <w:r w:rsidR="00FF0A76">
        <w:rPr>
          <w:lang w:val="en-GB"/>
        </w:rPr>
        <w:t>m</w:t>
      </w:r>
      <w:r w:rsidR="00A23AB0" w:rsidRPr="000D3EAB">
        <w:rPr>
          <w:lang w:val="en-GB"/>
        </w:rPr>
        <w:t>etazoa</w:t>
      </w:r>
      <w:proofErr w:type="spellEnd"/>
      <w:r w:rsidR="00A23AB0" w:rsidRPr="000D3EAB">
        <w:rPr>
          <w:lang w:val="en-GB"/>
        </w:rPr>
        <w:t>.</w:t>
      </w:r>
    </w:p>
    <w:p w14:paraId="321FC572" w14:textId="77777777" w:rsidR="008E2829" w:rsidRPr="000D3EAB" w:rsidRDefault="00FB37DE">
      <w:pPr>
        <w:pStyle w:val="BodyText"/>
        <w:rPr>
          <w:lang w:val="en-GB"/>
        </w:rPr>
      </w:pPr>
      <w:r w:rsidRPr="000D3EAB">
        <w:rPr>
          <w:lang w:val="en-GB"/>
        </w:rPr>
        <w:t xml:space="preserve">Taken together, our analyses suggest that the coexistence of </w:t>
      </w:r>
      <w:proofErr w:type="spellStart"/>
      <w:r w:rsidRPr="000D3EAB">
        <w:rPr>
          <w:lang w:val="en-GB"/>
        </w:rPr>
        <w:t>NamPT</w:t>
      </w:r>
      <w:proofErr w:type="spellEnd"/>
      <w:r w:rsidRPr="000D3EAB">
        <w:rPr>
          <w:lang w:val="en-GB"/>
        </w:rPr>
        <w:t xml:space="preserve"> and NNMT has been a prerequisite to enable the evolutionary development of versatile NAD-dependent signalling mechanisms present in vertebrates.</w:t>
      </w:r>
    </w:p>
    <w:p w14:paraId="07E66B47" w14:textId="77777777" w:rsidR="008E2829" w:rsidRPr="00D2495F" w:rsidRDefault="00FB37DE" w:rsidP="001E3168">
      <w:pPr>
        <w:pStyle w:val="Heading2"/>
        <w:rPr>
          <w:lang w:val="en-US"/>
        </w:rPr>
      </w:pPr>
      <w:r w:rsidRPr="00D2495F">
        <w:rPr>
          <w:lang w:val="en-US"/>
        </w:rPr>
        <w:t>Results</w:t>
      </w:r>
    </w:p>
    <w:p w14:paraId="2DAE337F" w14:textId="77777777" w:rsidR="008E2829" w:rsidRPr="00D2495F" w:rsidRDefault="00FB37DE" w:rsidP="001E3168">
      <w:pPr>
        <w:pStyle w:val="Heading3"/>
        <w:rPr>
          <w:lang w:val="en-US"/>
        </w:rPr>
      </w:pPr>
      <w:r w:rsidRPr="00D2495F">
        <w:rPr>
          <w:lang w:val="en-US"/>
        </w:rPr>
        <w:t xml:space="preserve">Paradoxical evolutionary correlation between NAD-dependent </w:t>
      </w:r>
      <w:proofErr w:type="spellStart"/>
      <w:r w:rsidRPr="00D2495F">
        <w:rPr>
          <w:lang w:val="en-US"/>
        </w:rPr>
        <w:t>signalling</w:t>
      </w:r>
      <w:proofErr w:type="spellEnd"/>
      <w:r w:rsidRPr="00D2495F">
        <w:rPr>
          <w:lang w:val="en-US"/>
        </w:rPr>
        <w:t xml:space="preserve"> and precursor metabolism</w:t>
      </w:r>
    </w:p>
    <w:p w14:paraId="0EFA6B87" w14:textId="03C22676" w:rsidR="008E2829" w:rsidRPr="000D3EAB" w:rsidRDefault="00FB37DE">
      <w:pPr>
        <w:pStyle w:val="BodyText"/>
        <w:rPr>
          <w:lang w:val="en-GB"/>
        </w:rPr>
      </w:pPr>
      <w:r w:rsidRPr="000D3EAB">
        <w:rPr>
          <w:lang w:val="en-GB"/>
        </w:rPr>
        <w:t>To understand the functional roles and potential interplay between the three known enzymes that use Nam as substrate (</w:t>
      </w:r>
      <w:proofErr w:type="spellStart"/>
      <w:r w:rsidRPr="000D3EAB">
        <w:rPr>
          <w:lang w:val="en-GB"/>
        </w:rPr>
        <w:t>NamPT</w:t>
      </w:r>
      <w:proofErr w:type="spellEnd"/>
      <w:r w:rsidRPr="000D3EAB">
        <w:rPr>
          <w:lang w:val="en-GB"/>
        </w:rPr>
        <w:t xml:space="preserve">, NADA and NNMT), we conducted a comprehensive analysis of the phylogenetic </w:t>
      </w:r>
      <w:r w:rsidRPr="000D3EAB">
        <w:rPr>
          <w:lang w:val="en-GB"/>
        </w:rPr>
        <w:lastRenderedPageBreak/>
        <w:t xml:space="preserve">distribution of these three enzymes. As shown in </w:t>
      </w:r>
      <w:r w:rsidR="00A430A6">
        <w:rPr>
          <w:lang w:val="en-GB"/>
        </w:rPr>
        <w:t>f</w:t>
      </w:r>
      <w:r w:rsidRPr="000D3EAB">
        <w:rPr>
          <w:lang w:val="en-GB"/>
        </w:rPr>
        <w:t xml:space="preserve">igure 2A, bacteria, fungi, and plants predominantly possess NADA and only a </w:t>
      </w:r>
      <w:r w:rsidR="004D7759">
        <w:rPr>
          <w:lang w:val="en-GB"/>
        </w:rPr>
        <w:t xml:space="preserve">very limited number of species </w:t>
      </w:r>
      <w:r w:rsidRPr="000D3EAB">
        <w:rPr>
          <w:lang w:val="en-GB"/>
        </w:rPr>
        <w:t xml:space="preserve">harbour </w:t>
      </w:r>
      <w:proofErr w:type="spellStart"/>
      <w:r w:rsidRPr="000D3EAB">
        <w:rPr>
          <w:lang w:val="en-GB"/>
        </w:rPr>
        <w:t>NamPT</w:t>
      </w:r>
      <w:proofErr w:type="spellEnd"/>
      <w:r w:rsidRPr="000D3EAB">
        <w:rPr>
          <w:lang w:val="en-GB"/>
        </w:rPr>
        <w:t xml:space="preserve">. In contrast, </w:t>
      </w:r>
      <w:proofErr w:type="spellStart"/>
      <w:r w:rsidR="00FF0A76">
        <w:rPr>
          <w:lang w:val="en-GB"/>
        </w:rPr>
        <w:t>m</w:t>
      </w:r>
      <w:r w:rsidRPr="000D3EAB">
        <w:rPr>
          <w:lang w:val="en-GB"/>
        </w:rPr>
        <w:t>etazoa</w:t>
      </w:r>
      <w:proofErr w:type="spellEnd"/>
      <w:r w:rsidRPr="000D3EAB">
        <w:rPr>
          <w:lang w:val="en-GB"/>
        </w:rPr>
        <w:t xml:space="preserve"> predominantly lost NADA and encode for </w:t>
      </w:r>
      <w:proofErr w:type="spellStart"/>
      <w:r w:rsidRPr="000D3EAB">
        <w:rPr>
          <w:lang w:val="en-GB"/>
        </w:rPr>
        <w:t>NamPT</w:t>
      </w:r>
      <w:proofErr w:type="spellEnd"/>
      <w:r w:rsidRPr="000D3EAB">
        <w:rPr>
          <w:lang w:val="en-GB"/>
        </w:rPr>
        <w:t xml:space="preserve"> together with NNMT. NADA and </w:t>
      </w:r>
      <w:proofErr w:type="spellStart"/>
      <w:r w:rsidRPr="000D3EAB">
        <w:rPr>
          <w:lang w:val="en-GB"/>
        </w:rPr>
        <w:t>NamPT</w:t>
      </w:r>
      <w:proofErr w:type="spellEnd"/>
      <w:r w:rsidRPr="000D3EAB">
        <w:rPr>
          <w:lang w:val="en-GB"/>
        </w:rPr>
        <w:t xml:space="preserve">, the two enzymes that initiate the two different NAD salvage pathways, show a scattered distribution in bacteria. Cooccurrence of these enzymes is rather rare, and has mainly been found in bacteria </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xml:space="preserve"> and some marine invertebrates </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w:t>
      </w:r>
    </w:p>
    <w:p w14:paraId="51D19B72" w14:textId="7A4E4FE0" w:rsidR="008E2829" w:rsidRPr="000D3EAB" w:rsidRDefault="00FB37DE" w:rsidP="001E6333">
      <w:pPr>
        <w:pStyle w:val="BodyText"/>
        <w:rPr>
          <w:lang w:val="en-GB"/>
        </w:rPr>
      </w:pPr>
      <w:r w:rsidRPr="000D3EAB">
        <w:rPr>
          <w:lang w:val="en-GB"/>
        </w:rPr>
        <w:t xml:space="preserve">NNMT seems to have arisen </w:t>
      </w:r>
      <w:r w:rsidRPr="000D3EAB">
        <w:rPr>
          <w:i/>
          <w:lang w:val="en-GB"/>
        </w:rPr>
        <w:t>de novo</w:t>
      </w:r>
      <w:r w:rsidRPr="000D3EAB">
        <w:rPr>
          <w:lang w:val="en-GB"/>
        </w:rPr>
        <w:t xml:space="preserve"> or diverged rapidly in the most recent common ancestor of </w:t>
      </w:r>
      <w:proofErr w:type="spellStart"/>
      <w:r w:rsidRPr="000D3EAB">
        <w:rPr>
          <w:lang w:val="en-GB"/>
        </w:rPr>
        <w:t>Ecdysozoa</w:t>
      </w:r>
      <w:proofErr w:type="spellEnd"/>
      <w:r w:rsidRPr="000D3EAB">
        <w:rPr>
          <w:lang w:val="en-GB"/>
        </w:rPr>
        <w:t xml:space="preserve"> and </w:t>
      </w:r>
      <w:proofErr w:type="spellStart"/>
      <w:r w:rsidRPr="000D3EAB">
        <w:rPr>
          <w:lang w:val="en-GB"/>
        </w:rPr>
        <w:t>Lophotrochozoa</w:t>
      </w:r>
      <w:proofErr w:type="spellEnd"/>
      <w:r w:rsidRPr="000D3EAB">
        <w:rPr>
          <w:lang w:val="en-GB"/>
        </w:rPr>
        <w:t xml:space="preserve"> (fig. 2B). We were unable to find any </w:t>
      </w:r>
      <w:r w:rsidR="005301F8" w:rsidRPr="000D3EAB">
        <w:rPr>
          <w:lang w:val="en-GB"/>
        </w:rPr>
        <w:t xml:space="preserve">indication for the presence of </w:t>
      </w:r>
      <w:r w:rsidRPr="000D3EAB">
        <w:rPr>
          <w:iCs/>
          <w:lang w:val="en-GB"/>
        </w:rPr>
        <w:t>NNMT</w:t>
      </w:r>
      <w:r w:rsidRPr="000D3EAB">
        <w:rPr>
          <w:lang w:val="en-GB"/>
        </w:rPr>
        <w:t xml:space="preserve"> in fungi or plants</w:t>
      </w:r>
      <w:r w:rsidR="005301F8" w:rsidRPr="000D3EAB">
        <w:rPr>
          <w:lang w:val="en-GB"/>
        </w:rPr>
        <w:t xml:space="preserve"> </w:t>
      </w:r>
      <w:r w:rsidR="00082EA3" w:rsidRPr="000D3EAB">
        <w:rPr>
          <w:lang w:val="en-GB"/>
        </w:rPr>
        <w:t>(</w:t>
      </w:r>
      <w:proofErr w:type="spellStart"/>
      <w:r w:rsidR="00ED7770">
        <w:rPr>
          <w:lang w:val="en-GB"/>
        </w:rPr>
        <w:t>Blastp</w:t>
      </w:r>
      <w:proofErr w:type="spellEnd"/>
      <w:r w:rsidR="00ED7770">
        <w:rPr>
          <w:lang w:val="en-GB"/>
        </w:rPr>
        <w:t xml:space="preserve"> </w:t>
      </w:r>
      <w:r w:rsidR="00082EA3" w:rsidRPr="000D3EAB">
        <w:rPr>
          <w:lang w:val="en-GB"/>
        </w:rPr>
        <w:t xml:space="preserve">e-value </w:t>
      </w:r>
      <w:proofErr w:type="spellStart"/>
      <w:r w:rsidR="00082EA3" w:rsidRPr="000D3EAB">
        <w:rPr>
          <w:lang w:val="en-GB"/>
        </w:rPr>
        <w:t>cutoff</w:t>
      </w:r>
      <w:proofErr w:type="spellEnd"/>
      <w:r w:rsidR="00082EA3" w:rsidRPr="000D3EAB">
        <w:rPr>
          <w:lang w:val="en-GB"/>
        </w:rPr>
        <w:t xml:space="preserve"> 0.1).</w:t>
      </w:r>
      <w:r w:rsidR="001E6333">
        <w:rPr>
          <w:lang w:val="en-GB"/>
        </w:rPr>
        <w:t xml:space="preserve"> </w:t>
      </w:r>
      <w:r w:rsidRPr="000D3EAB">
        <w:rPr>
          <w:lang w:val="en-GB"/>
        </w:rPr>
        <w:t xml:space="preserve">Nematodes are the only organisms, where we observed a concomitant presence of NADA and NNMT. In deuterostomes, the only large clade that possesses only </w:t>
      </w:r>
      <w:proofErr w:type="spellStart"/>
      <w:r w:rsidRPr="000D3EAB">
        <w:rPr>
          <w:lang w:val="en-GB"/>
        </w:rPr>
        <w:t>NamPT</w:t>
      </w:r>
      <w:proofErr w:type="spellEnd"/>
      <w:r w:rsidRPr="000D3EAB">
        <w:rPr>
          <w:lang w:val="en-GB"/>
        </w:rPr>
        <w:t xml:space="preserve"> and seems to have lost NNMT are </w:t>
      </w:r>
      <w:proofErr w:type="spellStart"/>
      <w:r w:rsidRPr="000D3EAB">
        <w:rPr>
          <w:lang w:val="en-GB"/>
        </w:rPr>
        <w:t>Sauropsida</w:t>
      </w:r>
      <w:proofErr w:type="spellEnd"/>
      <w:r w:rsidRPr="000D3EAB">
        <w:rPr>
          <w:lang w:val="en-GB"/>
        </w:rPr>
        <w:t xml:space="preserve">, and among them especially birds. The reason why about half of the sequenced bird genomes do not seem to encode for </w:t>
      </w:r>
      <w:r w:rsidRPr="000D3EAB">
        <w:rPr>
          <w:i/>
          <w:iCs/>
          <w:lang w:val="en-GB"/>
        </w:rPr>
        <w:t>NNMT</w:t>
      </w:r>
      <w:r w:rsidRPr="000D3EAB">
        <w:rPr>
          <w:lang w:val="en-GB"/>
        </w:rPr>
        <w:t xml:space="preserve"> remains unclear. The distribution of</w:t>
      </w:r>
      <w:r w:rsidRPr="000D3EAB">
        <w:rPr>
          <w:i/>
          <w:iCs/>
          <w:lang w:val="en-GB"/>
        </w:rPr>
        <w:t xml:space="preserve"> NNMT</w:t>
      </w:r>
      <w:r w:rsidRPr="000D3EAB">
        <w:rPr>
          <w:lang w:val="en-GB"/>
        </w:rPr>
        <w:t xml:space="preserve"> in birds is quite scattered (suppl. fig. S2). It is possible that detection of </w:t>
      </w:r>
      <w:r w:rsidRPr="000D3EAB">
        <w:rPr>
          <w:i/>
          <w:lang w:val="en-GB"/>
        </w:rPr>
        <w:t>NNMT</w:t>
      </w:r>
      <w:r w:rsidRPr="000D3EAB">
        <w:rPr>
          <w:lang w:val="en-GB"/>
        </w:rPr>
        <w:t xml:space="preserve"> in some bird genomes failed because of their high GC content</w:t>
      </w:r>
      <w:r w:rsidR="00B67075" w:rsidRPr="000D3EAB">
        <w:rPr>
          <w:lang w:val="en-GB"/>
        </w:rPr>
        <w:fldChar w:fldCharType="begin"/>
      </w:r>
      <w:r w:rsidR="00D2495F">
        <w:rPr>
          <w:lang w:val="en-GB"/>
        </w:rPr>
        <w:instrText xml:space="preserve"> ADDIN EN.CITE &lt;EndNote&gt;&lt;Cite ExcludeYear="1"&gt;&lt;Author&gt;Hron&lt;/Author&gt;&lt;Year&gt;2015&lt;/Year&gt;&lt;RecNum&gt;46&lt;/RecNum&gt;&lt;DisplayText&gt;&lt;style face="superscript"&gt;42&lt;/style&gt;&lt;/DisplayText&gt;&lt;record&gt;&lt;rec-number&gt;46&lt;/rec-number&gt;&lt;foreign-keys&gt;&lt;key app="EN" db-id="wzaafzpd7x090me025ux9pz7dftsws9twfsd" timestamp="1543412515"&gt;46&lt;/key&gt;&lt;/foreign-keys&gt;&lt;ref-type name="Journal Article"&gt;17&lt;/ref-type&gt;&lt;contributors&gt;&lt;authors&gt;&lt;author&gt;Hron, Tomáš&lt;/author&gt;&lt;author&gt;Pajer, Petr&lt;/author&gt;&lt;author&gt;Pačes, Jan&lt;/author&gt;&lt;author&gt;Bartüněk, Petr&lt;/author&gt;&lt;author&gt;Elleder, Daniel&lt;/author&gt;&lt;/authors&gt;&lt;/contributors&gt;&lt;titles&gt;&lt;title&gt;Hidden genes in birds&lt;/title&gt;&lt;secondary-title&gt;Genome Biology&lt;/secondary-title&gt;&lt;/titles&gt;&lt;periodical&gt;&lt;full-title&gt;Genome Biology&lt;/full-title&gt;&lt;/periodical&gt;&lt;pages&gt;4--7&lt;/pages&gt;&lt;volume&gt;16&lt;/volume&gt;&lt;number&gt;1&lt;/number&gt;&lt;dates&gt;&lt;year&gt;2015&lt;/year&gt;&lt;/dates&gt;&lt;accession-num&gt;Hron2015&lt;/accession-num&gt;&lt;urls&gt;&lt;/urls&gt;&lt;/record&gt;&lt;/Cite&gt;&lt;/EndNote&gt;</w:instrText>
      </w:r>
      <w:r w:rsidR="00B67075" w:rsidRPr="000D3EAB">
        <w:rPr>
          <w:lang w:val="en-GB"/>
        </w:rPr>
        <w:fldChar w:fldCharType="separate"/>
      </w:r>
      <w:r w:rsidR="00D2495F" w:rsidRPr="00D2495F">
        <w:rPr>
          <w:noProof/>
          <w:vertAlign w:val="superscript"/>
          <w:lang w:val="en-GB"/>
        </w:rPr>
        <w:t>42</w:t>
      </w:r>
      <w:r w:rsidR="00B67075" w:rsidRPr="000D3EAB">
        <w:rPr>
          <w:lang w:val="en-GB"/>
        </w:rPr>
        <w:fldChar w:fldCharType="end"/>
      </w:r>
      <w:r w:rsidRPr="000D3EAB">
        <w:rPr>
          <w:lang w:val="en-GB"/>
        </w:rPr>
        <w:t xml:space="preserve"> or because of difficulties in assembling very small chromosomes common in birds. The lack of NNMT might alternatively be related to the differences in the excretion system, as the product of NNMT, methyl-Nam, is in mammals excreted with the urine. There are few metazoan species for which we could not find </w:t>
      </w:r>
      <w:proofErr w:type="spellStart"/>
      <w:r w:rsidRPr="000D3EAB">
        <w:rPr>
          <w:lang w:val="en-GB"/>
        </w:rPr>
        <w:t>NamPT</w:t>
      </w:r>
      <w:proofErr w:type="spellEnd"/>
      <w:r w:rsidRPr="000D3EAB">
        <w:rPr>
          <w:lang w:val="en-GB"/>
        </w:rPr>
        <w:t xml:space="preserve"> or NADA, while NNMT was detected. We assume that this is due to incomplete genomes in the database, as these species are scarce and their distribution is widely scattered.</w:t>
      </w:r>
    </w:p>
    <w:p w14:paraId="71453F60" w14:textId="2A6615EA" w:rsidR="008E2829" w:rsidRPr="000D3EAB" w:rsidRDefault="00FB37DE">
      <w:pPr>
        <w:pStyle w:val="BodyText"/>
        <w:rPr>
          <w:lang w:val="en-GB"/>
        </w:rPr>
      </w:pPr>
      <w:r w:rsidRPr="000D3EAB">
        <w:rPr>
          <w:lang w:val="en-GB"/>
        </w:rPr>
        <w:t xml:space="preserve">In addition to the phylogenetic distribution of the two Nam salvage enzymes NADA and </w:t>
      </w:r>
      <w:proofErr w:type="spellStart"/>
      <w:r w:rsidRPr="000D3EAB">
        <w:rPr>
          <w:lang w:val="en-GB"/>
        </w:rPr>
        <w:t>NamPT</w:t>
      </w:r>
      <w:proofErr w:type="spellEnd"/>
      <w:r w:rsidRPr="000D3EAB">
        <w:rPr>
          <w:lang w:val="en-GB"/>
        </w:rPr>
        <w:t>, we analysed the phylogenetic diversity of enzymes catalysing NAD-dependent signalling reactions. To do so, we used the previously established classification into ten different families of NAD-consuming signalling enzymes</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 including PARP1-3,</w:t>
      </w:r>
      <w:r w:rsidR="00DD7572">
        <w:rPr>
          <w:lang w:val="en-GB"/>
        </w:rPr>
        <w:t xml:space="preserve"> </w:t>
      </w:r>
      <w:r w:rsidRPr="000D3EAB">
        <w:rPr>
          <w:lang w:val="en-GB"/>
        </w:rPr>
        <w:t xml:space="preserve">PARP4, PARP6/8, PARP7/9-15, PARP16, </w:t>
      </w:r>
      <w:proofErr w:type="spellStart"/>
      <w:r w:rsidRPr="000D3EAB">
        <w:rPr>
          <w:lang w:val="en-GB"/>
        </w:rPr>
        <w:t>sirtuins</w:t>
      </w:r>
      <w:proofErr w:type="spellEnd"/>
      <w:r w:rsidRPr="000D3EAB">
        <w:rPr>
          <w:lang w:val="en-GB"/>
        </w:rPr>
        <w:t xml:space="preserve">, </w:t>
      </w:r>
      <w:proofErr w:type="spellStart"/>
      <w:r w:rsidRPr="000D3EAB">
        <w:rPr>
          <w:lang w:val="en-GB"/>
        </w:rPr>
        <w:t>tankyrases</w:t>
      </w:r>
      <w:proofErr w:type="spellEnd"/>
      <w:r w:rsidRPr="000D3EAB">
        <w:rPr>
          <w:lang w:val="en-GB"/>
        </w:rPr>
        <w:t>, ADPR-</w:t>
      </w:r>
      <w:proofErr w:type="spellStart"/>
      <w:r w:rsidRPr="000D3EAB">
        <w:rPr>
          <w:lang w:val="en-GB"/>
        </w:rPr>
        <w:t>cyclases</w:t>
      </w:r>
      <w:proofErr w:type="spellEnd"/>
      <w:r w:rsidRPr="000D3EAB">
        <w:rPr>
          <w:lang w:val="en-GB"/>
        </w:rPr>
        <w:t>, mono-ADP-</w:t>
      </w:r>
      <w:proofErr w:type="spellStart"/>
      <w:r w:rsidRPr="000D3EAB">
        <w:rPr>
          <w:lang w:val="en-GB"/>
        </w:rPr>
        <w:t>ribosyltransferases</w:t>
      </w:r>
      <w:proofErr w:type="spellEnd"/>
      <w:r w:rsidRPr="000D3EAB">
        <w:rPr>
          <w:lang w:val="en-GB"/>
        </w:rPr>
        <w:t xml:space="preserve"> and t-RNA-phosphotransferases. The detailed list of templates used for the phylogenetic analyses can be found in supplementary table S1. The numbers shown in figure 2B denote the average number of NAD-dependent signalling enzyme families found in each clade. With the exception of Cnidaria and </w:t>
      </w:r>
      <w:proofErr w:type="spellStart"/>
      <w:r w:rsidRPr="000D3EAB">
        <w:rPr>
          <w:lang w:val="en-GB"/>
        </w:rPr>
        <w:t>Lophotrochozoa</w:t>
      </w:r>
      <w:proofErr w:type="spellEnd"/>
      <w:r w:rsidRPr="000D3EAB">
        <w:rPr>
          <w:lang w:val="en-GB"/>
        </w:rPr>
        <w:t>, we find an average of three to four families in protostomes, whereas most deuterostome species have, on average, more than eight families with an increasing diversification of enzymes within some of these families, especially PARPs</w:t>
      </w:r>
      <w:r w:rsidR="00B67075" w:rsidRPr="000D3EAB">
        <w:rPr>
          <w:lang w:val="en-GB"/>
        </w:rPr>
        <w:fldChar w:fldCharType="begin"/>
      </w:r>
      <w:r w:rsidR="00D2495F">
        <w:rPr>
          <w:lang w:val="en-GB"/>
        </w:rPr>
        <w:instrText xml:space="preserve"> ADDIN EN.CITE &lt;EndNote&gt;&lt;Cite ExcludeYear="1"&gt;&lt;Author&gt;Gossmann&lt;/Author&gt;&lt;Year&gt;2014&lt;/Year&gt;&lt;RecNum&gt;71&lt;/RecNum&gt;&lt;DisplayText&gt;&lt;style face="superscript"&gt;43&lt;/style&gt;&lt;/DisplayText&gt;&lt;record&gt;&lt;rec-number&gt;71&lt;/rec-number&gt;&lt;foreign-keys&gt;&lt;key app="EN" db-id="wzaafzpd7x090me025ux9pz7dftsws9twfsd" timestamp="1543412515"&gt;71&lt;/key&gt;&lt;/foreign-keys&gt;&lt;ref-type name="Journal Article"&gt;17&lt;/ref-type&gt;&lt;contributors&gt;&lt;authors&gt;&lt;author&gt;Gossmann, Toni Ingolf&lt;/author&gt;&lt;author&gt;Ziegler, Mathias&lt;/author&gt;&lt;/authors&gt;&lt;/contributors&gt;&lt;titles&gt;&lt;title&gt;Sequence divergence and diversity suggests ongoing functional diversification of vertebrate NAD metabolism&lt;/title&gt;&lt;secondary-title&gt;DNA Repair&lt;/secondary-title&gt;&lt;/titles&gt;&lt;periodical&gt;&lt;full-title&gt;DNA Repair&lt;/full-title&gt;&lt;/periodical&gt;&lt;pages&gt;39--48&lt;/pages&gt;&lt;volume&gt;23&lt;/volume&gt;&lt;dates&gt;&lt;year&gt;2014&lt;/year&gt;&lt;/dates&gt;&lt;accession-num&gt;Gossmann2014DNAR&lt;/accession-num&gt;&lt;urls&gt;&lt;/urls&gt;&lt;/record&gt;&lt;/Cite&gt;&lt;/EndNote&gt;</w:instrText>
      </w:r>
      <w:r w:rsidR="00B67075" w:rsidRPr="000D3EAB">
        <w:rPr>
          <w:lang w:val="en-GB"/>
        </w:rPr>
        <w:fldChar w:fldCharType="separate"/>
      </w:r>
      <w:r w:rsidR="00D2495F" w:rsidRPr="00D2495F">
        <w:rPr>
          <w:noProof/>
          <w:vertAlign w:val="superscript"/>
          <w:lang w:val="en-GB"/>
        </w:rPr>
        <w:t>43</w:t>
      </w:r>
      <w:r w:rsidR="00B67075" w:rsidRPr="000D3EAB">
        <w:rPr>
          <w:lang w:val="en-GB"/>
        </w:rPr>
        <w:fldChar w:fldCharType="end"/>
      </w:r>
      <w:r w:rsidRPr="000D3EAB">
        <w:rPr>
          <w:lang w:val="en-GB"/>
        </w:rPr>
        <w:t>.</w:t>
      </w:r>
    </w:p>
    <w:p w14:paraId="089D3359" w14:textId="2CEC651F" w:rsidR="008E2829" w:rsidRPr="000D3EAB" w:rsidRDefault="00FB37DE">
      <w:pPr>
        <w:pStyle w:val="BodyText"/>
        <w:rPr>
          <w:lang w:val="en-GB"/>
        </w:rPr>
      </w:pPr>
      <w:r w:rsidRPr="000D3EAB">
        <w:rPr>
          <w:lang w:val="en-GB"/>
        </w:rPr>
        <w:t xml:space="preserve">Taken together, we found that NADA is lost in vertebrates, but strongly preserved in most other organisms, despite the higher energetic requirement of this pathway. Moreover, the </w:t>
      </w:r>
      <w:r w:rsidR="00ED7770">
        <w:rPr>
          <w:lang w:val="en-GB"/>
        </w:rPr>
        <w:t>transition</w:t>
      </w:r>
      <w:r w:rsidRPr="000D3EAB">
        <w:rPr>
          <w:lang w:val="en-GB"/>
        </w:rPr>
        <w:t xml:space="preserve"> for having both </w:t>
      </w:r>
      <w:proofErr w:type="spellStart"/>
      <w:r w:rsidRPr="000D3EAB">
        <w:rPr>
          <w:lang w:val="en-GB"/>
        </w:rPr>
        <w:t>NamPT</w:t>
      </w:r>
      <w:proofErr w:type="spellEnd"/>
      <w:r w:rsidRPr="000D3EAB">
        <w:rPr>
          <w:lang w:val="en-GB"/>
        </w:rPr>
        <w:t xml:space="preserve"> and NNMT coincides with an increased diversification of NAD-dependent signalling. This observation seems counter-intuitive, as one would expect that increased NAD-dependent signalling should be accompanied by an increase of substrate availability for NAD biosynthesis.</w:t>
      </w:r>
    </w:p>
    <w:p w14:paraId="11C79F59" w14:textId="77777777" w:rsidR="008E2829" w:rsidRPr="000D3EAB" w:rsidRDefault="00FB37DE">
      <w:pPr>
        <w:pStyle w:val="Heading3"/>
        <w:rPr>
          <w:lang w:val="en-GB"/>
        </w:rPr>
      </w:pPr>
      <w:r w:rsidRPr="000D3EAB">
        <w:rPr>
          <w:lang w:val="en-GB"/>
        </w:rPr>
        <w:t xml:space="preserve">Functional properties of </w:t>
      </w:r>
      <w:proofErr w:type="spellStart"/>
      <w:r w:rsidRPr="000D3EAB">
        <w:rPr>
          <w:lang w:val="en-GB"/>
        </w:rPr>
        <w:t>NamPT</w:t>
      </w:r>
      <w:proofErr w:type="spellEnd"/>
      <w:r w:rsidRPr="000D3EAB">
        <w:rPr>
          <w:lang w:val="en-GB"/>
        </w:rPr>
        <w:t xml:space="preserve"> and NNMT have evolved to maximise NAD-dependent signalling</w:t>
      </w:r>
    </w:p>
    <w:p w14:paraId="3238CDC8" w14:textId="2BB49057" w:rsidR="008E2829" w:rsidRPr="000D3EAB" w:rsidRDefault="00FB37DE">
      <w:pPr>
        <w:pStyle w:val="BodyText"/>
        <w:rPr>
          <w:lang w:val="en-GB"/>
        </w:rPr>
      </w:pPr>
      <w:r w:rsidRPr="000D3EAB">
        <w:rPr>
          <w:lang w:val="en-GB"/>
        </w:rPr>
        <w:t xml:space="preserve">To resolve this apparent contradiction, we wished to </w:t>
      </w:r>
      <w:r w:rsidR="000D3EAB" w:rsidRPr="000D3EAB">
        <w:rPr>
          <w:lang w:val="en-GB"/>
        </w:rPr>
        <w:t>scrutini</w:t>
      </w:r>
      <w:r w:rsidR="000D3EAB">
        <w:rPr>
          <w:lang w:val="en-GB"/>
        </w:rPr>
        <w:t>z</w:t>
      </w:r>
      <w:r w:rsidR="000D3EAB" w:rsidRPr="000D3EAB">
        <w:rPr>
          <w:lang w:val="en-GB"/>
        </w:rPr>
        <w:t>e</w:t>
      </w:r>
      <w:r w:rsidRPr="000D3EAB">
        <w:rPr>
          <w:lang w:val="en-GB"/>
        </w:rPr>
        <w:t xml:space="preserve"> the NAD metabolic network. Given the complexity of this network, we turned to modelling approaches and built a</w:t>
      </w:r>
      <w:r w:rsidR="00D17B7B">
        <w:rPr>
          <w:lang w:val="en-GB"/>
        </w:rPr>
        <w:t>n</w:t>
      </w:r>
      <w:r w:rsidRPr="000D3EAB">
        <w:rPr>
          <w:lang w:val="en-GB"/>
        </w:rPr>
        <w:t xml:space="preserve"> </w:t>
      </w:r>
      <w:r w:rsidR="00ED7770">
        <w:rPr>
          <w:lang w:val="en-GB"/>
        </w:rPr>
        <w:t xml:space="preserve">ordinary equation based </w:t>
      </w:r>
      <w:r w:rsidR="00D17B7B">
        <w:rPr>
          <w:lang w:val="en-GB"/>
        </w:rPr>
        <w:t>dynamic</w:t>
      </w:r>
      <w:r w:rsidRPr="000D3EAB">
        <w:rPr>
          <w:lang w:val="en-GB"/>
        </w:rPr>
        <w:t xml:space="preserve"> model of NAD metabolism </w:t>
      </w:r>
      <w:r w:rsidR="00D17B7B">
        <w:rPr>
          <w:lang w:val="en-GB"/>
        </w:rPr>
        <w:t>using</w:t>
      </w:r>
      <w:r w:rsidRPr="000D3EAB">
        <w:rPr>
          <w:lang w:val="en-GB"/>
        </w:rPr>
        <w:t xml:space="preserve"> previously reported kinetic data (for details, see Experimental Procedures and suppl. tab. S2).</w:t>
      </w:r>
    </w:p>
    <w:p w14:paraId="483B5131" w14:textId="2F8DEA7C" w:rsidR="008E2829" w:rsidRPr="000D3EAB" w:rsidRDefault="00FB37DE">
      <w:pPr>
        <w:pStyle w:val="BodyText"/>
        <w:rPr>
          <w:lang w:val="en-GB"/>
        </w:rPr>
      </w:pPr>
      <w:r w:rsidRPr="000D3EAB">
        <w:rPr>
          <w:lang w:val="en-GB"/>
        </w:rPr>
        <w:t xml:space="preserve">To be able to compare metabolic features of quite different </w:t>
      </w:r>
      <w:r w:rsidR="00D17B7B">
        <w:rPr>
          <w:lang w:val="en-GB"/>
        </w:rPr>
        <w:t>organisms</w:t>
      </w:r>
      <w:r w:rsidRPr="000D3EAB">
        <w:rPr>
          <w:lang w:val="en-GB"/>
        </w:rPr>
        <w:t xml:space="preserve"> in our simulations and as we had limited information about species-specific expression levels of enzymes, we initially assumed equal expression rates for all enzymes. As we ha</w:t>
      </w:r>
      <w:r w:rsidR="001A3A49">
        <w:rPr>
          <w:lang w:val="en-GB"/>
        </w:rPr>
        <w:t>d</w:t>
      </w:r>
      <w:r w:rsidRPr="000D3EAB">
        <w:rPr>
          <w:lang w:val="en-GB"/>
        </w:rPr>
        <w:t xml:space="preserve"> very few cross species kinetic data, we </w:t>
      </w:r>
      <w:r w:rsidR="0019559B">
        <w:rPr>
          <w:lang w:val="en-GB"/>
        </w:rPr>
        <w:t>did</w:t>
      </w:r>
      <w:r w:rsidRPr="000D3EAB">
        <w:rPr>
          <w:lang w:val="en-GB"/>
        </w:rPr>
        <w:t xml:space="preserve"> furthermore mainly rely on kinetic constants found for human or yeast enzymes. Wherever possible, we included substrate affinities and known product inhibitions </w:t>
      </w:r>
      <w:r w:rsidR="00DD7572">
        <w:rPr>
          <w:lang w:val="en-GB"/>
        </w:rPr>
        <w:t>as well as</w:t>
      </w:r>
      <w:r w:rsidRPr="000D3EAB">
        <w:rPr>
          <w:lang w:val="en-GB"/>
        </w:rPr>
        <w:t xml:space="preserve"> inhibition by downstream metabolites. As we in addition assumed that cell growth is, besides NAD-consuming reactions, a major driving force for NAD biosynthesis, we analysed different growth rates (cell division rates) by simulating different dilution rates for all metabolites.</w:t>
      </w:r>
    </w:p>
    <w:p w14:paraId="26A68EFB" w14:textId="55C20B46" w:rsidR="008E2829" w:rsidRPr="000D3EAB" w:rsidRDefault="00FB37DE">
      <w:pPr>
        <w:pStyle w:val="BodyText"/>
        <w:rPr>
          <w:lang w:val="en-GB"/>
        </w:rPr>
      </w:pPr>
      <w:r w:rsidRPr="000D3EAB">
        <w:rPr>
          <w:lang w:val="en-GB"/>
        </w:rPr>
        <w:t xml:space="preserve">First, we addressed the unexpected correlation between the </w:t>
      </w:r>
      <w:r w:rsidR="00D17B7B">
        <w:rPr>
          <w:lang w:val="en-GB"/>
        </w:rPr>
        <w:t xml:space="preserve">transition to the </w:t>
      </w:r>
      <w:r w:rsidRPr="000D3EAB">
        <w:rPr>
          <w:lang w:val="en-GB"/>
        </w:rPr>
        <w:t xml:space="preserve">cooccurrence of </w:t>
      </w:r>
      <w:proofErr w:type="spellStart"/>
      <w:r w:rsidRPr="000D3EAB">
        <w:rPr>
          <w:lang w:val="en-GB"/>
        </w:rPr>
        <w:t>NamPT</w:t>
      </w:r>
      <w:proofErr w:type="spellEnd"/>
      <w:r w:rsidRPr="000D3EAB">
        <w:rPr>
          <w:lang w:val="en-GB"/>
        </w:rPr>
        <w:t xml:space="preserve"> and </w:t>
      </w:r>
      <w:r w:rsidRPr="000D3EAB">
        <w:rPr>
          <w:lang w:val="en-GB"/>
        </w:rPr>
        <w:lastRenderedPageBreak/>
        <w:t xml:space="preserve">NNMT and </w:t>
      </w:r>
      <w:r w:rsidR="00D17B7B">
        <w:rPr>
          <w:lang w:val="en-GB"/>
        </w:rPr>
        <w:t>the</w:t>
      </w:r>
      <w:r w:rsidRPr="000D3EAB">
        <w:rPr>
          <w:lang w:val="en-GB"/>
        </w:rPr>
        <w:t xml:space="preserve"> increase in the number of NAD-consuming enzyme</w:t>
      </w:r>
      <w:r w:rsidR="00D17B7B">
        <w:rPr>
          <w:lang w:val="en-GB"/>
        </w:rPr>
        <w:t>s</w:t>
      </w:r>
      <w:r w:rsidRPr="000D3EAB">
        <w:rPr>
          <w:lang w:val="en-GB"/>
        </w:rPr>
        <w:t xml:space="preserve">. We calculated steady state NAD concentrations and NAD consumption fluxes by simulating NAD biosynthesis via </w:t>
      </w:r>
      <w:proofErr w:type="spellStart"/>
      <w:r w:rsidRPr="000D3EAB">
        <w:rPr>
          <w:lang w:val="en-GB"/>
        </w:rPr>
        <w:t>NamPT</w:t>
      </w:r>
      <w:proofErr w:type="spellEnd"/>
      <w:r w:rsidRPr="000D3EAB">
        <w:rPr>
          <w:lang w:val="en-GB"/>
        </w:rPr>
        <w:t xml:space="preserve"> in the presence or absence of NNMT. To achieve free NAD concentrations in the range reported in the literature and due to the very low turnover of </w:t>
      </w:r>
      <w:proofErr w:type="spellStart"/>
      <w:r w:rsidRPr="000D3EAB">
        <w:rPr>
          <w:lang w:val="en-GB"/>
        </w:rPr>
        <w:t>NamPT</w:t>
      </w:r>
      <w:proofErr w:type="spellEnd"/>
      <w:r w:rsidRPr="000D3EAB">
        <w:rPr>
          <w:lang w:val="en-GB"/>
        </w:rPr>
        <w:t xml:space="preserve">, we used tenfold higher </w:t>
      </w:r>
      <w:proofErr w:type="spellStart"/>
      <w:r w:rsidRPr="000D3EAB">
        <w:rPr>
          <w:lang w:val="en-GB"/>
        </w:rPr>
        <w:t>NamPT</w:t>
      </w:r>
      <w:proofErr w:type="spellEnd"/>
      <w:r w:rsidRPr="000D3EAB">
        <w:rPr>
          <w:lang w:val="en-GB"/>
        </w:rPr>
        <w:t xml:space="preserve"> levels compared to other enzymes. We also adjusted the amount of NMNAT accordingly to avoid that NAD synthesis rates are limited by this enzyme. Surprisingly, the presence of NNMT enables higher rather than lower NAD consumption fluxes (fig. 3A)</w:t>
      </w:r>
      <w:r w:rsidR="00D17B7B">
        <w:rPr>
          <w:lang w:val="en-GB"/>
        </w:rPr>
        <w:t>,</w:t>
      </w:r>
      <w:r w:rsidRPr="000D3EAB">
        <w:rPr>
          <w:lang w:val="en-GB"/>
        </w:rPr>
        <w:t xml:space="preserve"> </w:t>
      </w:r>
      <w:r w:rsidR="00D17B7B">
        <w:rPr>
          <w:lang w:val="en-GB"/>
        </w:rPr>
        <w:t>a</w:t>
      </w:r>
      <w:r w:rsidR="00A430A6">
        <w:rPr>
          <w:lang w:val="en-GB"/>
        </w:rPr>
        <w:t>lthough</w:t>
      </w:r>
      <w:r w:rsidRPr="000D3EAB">
        <w:rPr>
          <w:lang w:val="en-GB"/>
        </w:rPr>
        <w:t xml:space="preserve"> it diminishes the steady state concentration of NAD (fig. 3B). The decline in NAD concentration can be compensated by a higher expression of </w:t>
      </w:r>
      <w:proofErr w:type="spellStart"/>
      <w:r w:rsidRPr="000D3EAB">
        <w:rPr>
          <w:lang w:val="en-GB"/>
        </w:rPr>
        <w:t>NamPT</w:t>
      </w:r>
      <w:proofErr w:type="spellEnd"/>
      <w:r w:rsidRPr="000D3EAB">
        <w:rPr>
          <w:lang w:val="en-GB"/>
        </w:rPr>
        <w:t>, further increasing NAD consumption flux (dashed lines in fig. 3A and B).</w:t>
      </w:r>
    </w:p>
    <w:p w14:paraId="5EC80647" w14:textId="165CC79B" w:rsidR="008E2829" w:rsidRPr="000D3EAB" w:rsidRDefault="00FB37DE">
      <w:pPr>
        <w:pStyle w:val="BodyText"/>
        <w:rPr>
          <w:lang w:val="en-GB"/>
        </w:rPr>
      </w:pPr>
      <w:r w:rsidRPr="000D3EAB">
        <w:rPr>
          <w:lang w:val="en-GB"/>
        </w:rPr>
        <w:t xml:space="preserve">These results can be explained by the kinetic parameters of </w:t>
      </w:r>
      <w:proofErr w:type="spellStart"/>
      <w:r w:rsidRPr="000D3EAB">
        <w:rPr>
          <w:lang w:val="en-GB"/>
        </w:rPr>
        <w:t>NamPT</w:t>
      </w:r>
      <w:proofErr w:type="spellEnd"/>
      <w:r w:rsidRPr="000D3EAB">
        <w:rPr>
          <w:lang w:val="en-GB"/>
        </w:rPr>
        <w:t xml:space="preserve"> and NAD-consuming enzymes such as </w:t>
      </w:r>
      <w:proofErr w:type="spellStart"/>
      <w:r w:rsidRPr="000D3EAB">
        <w:rPr>
          <w:lang w:val="en-GB"/>
        </w:rPr>
        <w:t>Sirtuin</w:t>
      </w:r>
      <w:proofErr w:type="spellEnd"/>
      <w:r w:rsidR="00A430A6">
        <w:rPr>
          <w:lang w:val="en-GB"/>
        </w:rPr>
        <w:t xml:space="preserve"> </w:t>
      </w:r>
      <w:r w:rsidRPr="000D3EAB">
        <w:rPr>
          <w:lang w:val="en-GB"/>
        </w:rPr>
        <w:t>1</w:t>
      </w:r>
      <w:r w:rsidR="00A430A6">
        <w:rPr>
          <w:lang w:val="en-GB"/>
        </w:rPr>
        <w:t xml:space="preserve"> (Sirt1)</w:t>
      </w:r>
      <w:r w:rsidRPr="000D3EAB">
        <w:rPr>
          <w:lang w:val="en-GB"/>
        </w:rPr>
        <w:t xml:space="preserve">. Most NAD-consuming enzymes are inhibited by their product Nam. Thus, the presence of NNMT enables higher NAD consumption fluxes, by removing excess Nam from the cells. At the same time, high substrate affinity of </w:t>
      </w:r>
      <w:proofErr w:type="spellStart"/>
      <w:r w:rsidRPr="000D3EAB">
        <w:rPr>
          <w:lang w:val="en-GB"/>
        </w:rPr>
        <w:t>NamPT</w:t>
      </w:r>
      <w:proofErr w:type="spellEnd"/>
      <w:r w:rsidRPr="000D3EAB">
        <w:rPr>
          <w:lang w:val="en-GB"/>
        </w:rPr>
        <w:t xml:space="preserve"> maintains a sufficiently high NAD concentration, although the concentration is, as expected, lower than in the system without NNMT.</w:t>
      </w:r>
    </w:p>
    <w:p w14:paraId="3AA5BC7E" w14:textId="5E660A43" w:rsidR="008E2829" w:rsidRPr="000D3EAB" w:rsidRDefault="00FB37DE">
      <w:pPr>
        <w:pStyle w:val="BodyText"/>
        <w:rPr>
          <w:lang w:val="en-GB"/>
        </w:rPr>
      </w:pPr>
      <w:r w:rsidRPr="000D3EAB">
        <w:rPr>
          <w:lang w:val="en-GB"/>
        </w:rPr>
        <w:t xml:space="preserve">Kinetic parameters of </w:t>
      </w:r>
      <w:proofErr w:type="spellStart"/>
      <w:r w:rsidRPr="000D3EAB">
        <w:rPr>
          <w:lang w:val="en-GB"/>
        </w:rPr>
        <w:t>NamPT</w:t>
      </w:r>
      <w:proofErr w:type="spellEnd"/>
      <w:r w:rsidRPr="000D3EAB">
        <w:rPr>
          <w:lang w:val="en-GB"/>
        </w:rPr>
        <w:t xml:space="preserve"> were previously measured for the human enzyme</w:t>
      </w:r>
      <w:r w:rsidR="00B67075" w:rsidRPr="000D3EAB">
        <w:rPr>
          <w:lang w:val="en-GB"/>
        </w:rPr>
        <w:fldChar w:fldCharType="begin"/>
      </w:r>
      <w:r w:rsidR="00D2495F">
        <w:rPr>
          <w:lang w:val="en-GB"/>
        </w:rPr>
        <w:instrText xml:space="preserve"> ADDIN EN.CITE &lt;EndNote&gt;&lt;Cite ExcludeYear="1"&gt;&lt;Author&gt;Burgos&lt;/Author&gt;&lt;Year&gt;2008&lt;/Year&gt;&lt;RecNum&gt;40&lt;/RecNum&gt;&lt;DisplayText&gt;&lt;style face="superscript"&gt;35&lt;/style&gt;&lt;/DisplayText&gt;&lt;record&gt;&lt;rec-number&gt;40&lt;/rec-number&gt;&lt;foreign-keys&gt;&lt;key app="EN" db-id="wzaafzpd7x090me025ux9pz7dftsws9twfsd" timestamp="1543412515"&gt;40&lt;/key&gt;&lt;/foreign-keys&gt;&lt;ref-type name="Journal Article"&gt;17&lt;/ref-type&gt;&lt;contributors&gt;&lt;authors&gt;&lt;author&gt;Burgos, Emmanuel S.&lt;/author&gt;&lt;author&gt;Schramm, Vern L.&lt;/author&gt;&lt;/authors&gt;&lt;/contributors&gt;&lt;titles&gt;&lt;title&gt;Weak coupling of ATP hydrolysis to the chemical equilibrium of human nicotinamide phosphoribosyltransferase.&lt;/title&gt;&lt;secondary-title&gt;Biochemistry&lt;/secondary-title&gt;&lt;/titles&gt;&lt;periodical&gt;&lt;full-title&gt;Biochemistry&lt;/full-title&gt;&lt;/periodical&gt;&lt;pages&gt;11086--96&lt;/pages&gt;&lt;volume&gt;47&lt;/volume&gt;&lt;number&gt;42&lt;/number&gt;&lt;dates&gt;&lt;year&gt;2008&lt;/year&gt;&lt;/dates&gt;&lt;accession-num&gt;Burgos2008&lt;/accession-num&gt;&lt;urls&gt;&lt;/urls&gt;&lt;/record&gt;&lt;/Cite&gt;&lt;/EndNote&gt;</w:instrText>
      </w:r>
      <w:r w:rsidR="00B67075" w:rsidRPr="000D3EAB">
        <w:rPr>
          <w:lang w:val="en-GB"/>
        </w:rPr>
        <w:fldChar w:fldCharType="separate"/>
      </w:r>
      <w:r w:rsidR="00D2495F" w:rsidRPr="00D2495F">
        <w:rPr>
          <w:noProof/>
          <w:vertAlign w:val="superscript"/>
          <w:lang w:val="en-GB"/>
        </w:rPr>
        <w:t>35</w:t>
      </w:r>
      <w:r w:rsidR="00B67075" w:rsidRPr="000D3EAB">
        <w:rPr>
          <w:lang w:val="en-GB"/>
        </w:rPr>
        <w:fldChar w:fldCharType="end"/>
      </w:r>
      <w:r w:rsidRPr="000D3EAB">
        <w:rPr>
          <w:lang w:val="en-GB"/>
        </w:rPr>
        <w:t xml:space="preserve"> as well as for some bacterial enzymes </w:t>
      </w:r>
      <w:r w:rsidR="00B67075" w:rsidRPr="000D3EAB">
        <w:rPr>
          <w:lang w:val="en-GB"/>
        </w:rPr>
        <w:fldChar w:fldCharType="begin"/>
      </w:r>
      <w:r w:rsidR="00D2495F">
        <w:rPr>
          <w:lang w:val="en-GB"/>
        </w:rPr>
        <w:instrText xml:space="preserve"> ADDIN EN.CITE &lt;EndNote&gt;&lt;Cite ExcludeYear="1"&gt;&lt;Author&gt;Sorci&lt;/Author&gt;&lt;Year&gt;2010&lt;/Year&gt;&lt;RecNum&gt;72&lt;/RecNum&gt;&lt;DisplayText&gt;&lt;style face="superscript"&gt;44&lt;/style&gt;&lt;/DisplayText&gt;&lt;record&gt;&lt;rec-number&gt;72&lt;/rec-number&gt;&lt;foreign-keys&gt;&lt;key app="EN" db-id="wzaafzpd7x090me025ux9pz7dftsws9twfsd" timestamp="1543412515"&gt;72&lt;/key&gt;&lt;/foreign-keys&gt;&lt;ref-type name="Journal Article"&gt;17&lt;/ref-type&gt;&lt;contributors&gt;&lt;authors&gt;&lt;author&gt;Sorci, Leonardo&lt;/author&gt;&lt;author&gt;Blaby, Ian and&lt;/author&gt;&lt;/authors&gt;&lt;/contributors&gt;&lt;titles&gt;&lt;title&gt;Genomics-driven reconstruction of \spec Acinetobacter NAD metabolism: Insights for antibacterial target selection&lt;/title&gt;&lt;secondary-title&gt;Journal of Biological Chemistry&lt;/secondary-title&gt;&lt;/titles&gt;&lt;periodical&gt;&lt;full-title&gt;Journal of Biological Chemistry&lt;/full-title&gt;&lt;/periodical&gt;&lt;pages&gt;39490--39499&lt;/pages&gt;&lt;volume&gt;285&lt;/volume&gt;&lt;number&gt;50&lt;/number&gt;&lt;dates&gt;&lt;year&gt;2010&lt;/year&gt;&lt;/dates&gt;&lt;accession-num&gt;Sorci2010&lt;/accession-num&gt;&lt;urls&gt;&lt;/urls&gt;&lt;/record&gt;&lt;/Cite&gt;&lt;/EndNote&gt;</w:instrText>
      </w:r>
      <w:r w:rsidR="00B67075" w:rsidRPr="000D3EAB">
        <w:rPr>
          <w:lang w:val="en-GB"/>
        </w:rPr>
        <w:fldChar w:fldCharType="separate"/>
      </w:r>
      <w:r w:rsidR="00D2495F" w:rsidRPr="00D2495F">
        <w:rPr>
          <w:noProof/>
          <w:vertAlign w:val="superscript"/>
          <w:lang w:val="en-GB"/>
        </w:rPr>
        <w:t>44</w:t>
      </w:r>
      <w:r w:rsidR="00B67075" w:rsidRPr="000D3EAB">
        <w:rPr>
          <w:lang w:val="en-GB"/>
        </w:rPr>
        <w:fldChar w:fldCharType="end"/>
      </w:r>
      <w:r w:rsidRPr="000D3EAB">
        <w:rPr>
          <w:lang w:val="en-GB"/>
        </w:rPr>
        <w:t xml:space="preserve">, the latter having a much lower substrate affinity for Nam. We thus analysed the potential effect of </w:t>
      </w:r>
      <w:proofErr w:type="spellStart"/>
      <w:r w:rsidRPr="000D3EAB">
        <w:rPr>
          <w:lang w:val="en-GB"/>
        </w:rPr>
        <w:t>NamPT</w:t>
      </w:r>
      <w:proofErr w:type="spellEnd"/>
      <w:r w:rsidRPr="000D3EAB">
        <w:rPr>
          <w:lang w:val="en-GB"/>
        </w:rPr>
        <w:t xml:space="preserve"> affinity (</w:t>
      </w:r>
      <w:r w:rsidRPr="000D3EAB">
        <w:rPr>
          <w:i/>
          <w:lang w:val="en-GB"/>
        </w:rPr>
        <w:t>K</w:t>
      </w:r>
      <w:r w:rsidRPr="000D3EAB">
        <w:rPr>
          <w:i/>
          <w:position w:val="-7"/>
          <w:sz w:val="19"/>
          <w:lang w:val="en-GB"/>
        </w:rPr>
        <w:t>M</w:t>
      </w:r>
      <w:r w:rsidRPr="000D3EAB">
        <w:rPr>
          <w:lang w:val="en-GB"/>
        </w:rPr>
        <w:t xml:space="preserve">) on NAD steady state concentration and NAD consumption flux. In the absence of NNMT, a variation of the substrate affinity of </w:t>
      </w:r>
      <w:proofErr w:type="spellStart"/>
      <w:r w:rsidRPr="000D3EAB">
        <w:rPr>
          <w:lang w:val="en-GB"/>
        </w:rPr>
        <w:t>NamPT</w:t>
      </w:r>
      <w:proofErr w:type="spellEnd"/>
      <w:r w:rsidRPr="000D3EAB">
        <w:rPr>
          <w:lang w:val="en-GB"/>
        </w:rPr>
        <w:t xml:space="preserve"> for Nam has very little effect on steady state NAD concentration and NAD consumption flux (fig. 4A and B). In the presence of NNMT, however, NAD consumption flux and NAD concentration increases with decreasing </w:t>
      </w:r>
      <w:r w:rsidRPr="000D3EAB">
        <w:rPr>
          <w:i/>
          <w:lang w:val="en-GB"/>
        </w:rPr>
        <w:t>K</w:t>
      </w:r>
      <w:r w:rsidRPr="000D3EAB">
        <w:rPr>
          <w:i/>
          <w:position w:val="-7"/>
          <w:sz w:val="19"/>
          <w:lang w:val="en-GB"/>
        </w:rPr>
        <w:t>M</w:t>
      </w:r>
      <w:r w:rsidRPr="000D3EAB">
        <w:rPr>
          <w:lang w:val="en-GB"/>
        </w:rPr>
        <w:t xml:space="preserve"> values of </w:t>
      </w:r>
      <w:proofErr w:type="spellStart"/>
      <w:r w:rsidRPr="000D3EAB">
        <w:rPr>
          <w:lang w:val="en-GB"/>
        </w:rPr>
        <w:t>NamPT</w:t>
      </w:r>
      <w:proofErr w:type="spellEnd"/>
      <w:r w:rsidRPr="000D3EAB">
        <w:rPr>
          <w:lang w:val="en-GB"/>
        </w:rPr>
        <w:t xml:space="preserve"> (fig. 4C and D).</w:t>
      </w:r>
    </w:p>
    <w:p w14:paraId="033CFA6E" w14:textId="194E8D7C" w:rsidR="008E2829" w:rsidRPr="000D3EAB" w:rsidRDefault="00FB37DE">
      <w:pPr>
        <w:pStyle w:val="BodyText"/>
        <w:rPr>
          <w:lang w:val="en-GB"/>
        </w:rPr>
      </w:pPr>
      <w:r w:rsidRPr="000D3EAB">
        <w:rPr>
          <w:lang w:val="en-GB"/>
        </w:rPr>
        <w:t>Remarkably, NAD concentration and consumption flux are both considerably affected by cell division rates</w:t>
      </w:r>
      <w:r w:rsidR="00A430A6">
        <w:rPr>
          <w:lang w:val="en-GB"/>
        </w:rPr>
        <w:t xml:space="preserve"> i</w:t>
      </w:r>
      <w:r w:rsidRPr="000D3EAB">
        <w:rPr>
          <w:lang w:val="en-GB"/>
        </w:rPr>
        <w:t>n a system without NNMT</w:t>
      </w:r>
      <w:r w:rsidR="00A430A6">
        <w:rPr>
          <w:lang w:val="en-GB"/>
        </w:rPr>
        <w:t xml:space="preserve">. </w:t>
      </w:r>
      <w:r w:rsidRPr="000D3EAB">
        <w:rPr>
          <w:lang w:val="en-GB"/>
        </w:rPr>
        <w:t>Our simulations furthermore predict a trade-off between maintainable NAD concentration and consumption flux, in the absence of NNMT. In the presence of NNMT, however, NAD consumption rates and concentrations are almost independent of cell division rates.</w:t>
      </w:r>
      <w:r w:rsidR="001B0255">
        <w:rPr>
          <w:lang w:val="en-GB"/>
        </w:rPr>
        <w:t xml:space="preserve"> Pointing to a role of NNMT for NAD homeostasis at changing cell division and consumption rates. </w:t>
      </w:r>
      <w:r w:rsidR="00A430A6">
        <w:rPr>
          <w:lang w:val="en-GB"/>
        </w:rPr>
        <w:t xml:space="preserve"> </w:t>
      </w:r>
      <w:proofErr w:type="gramStart"/>
      <w:r w:rsidR="00A430A6">
        <w:rPr>
          <w:lang w:val="en-GB"/>
        </w:rPr>
        <w:t>Again</w:t>
      </w:r>
      <w:proofErr w:type="gramEnd"/>
      <w:r w:rsidR="00A430A6">
        <w:rPr>
          <w:lang w:val="en-GB"/>
        </w:rPr>
        <w:t xml:space="preserve"> we assumed</w:t>
      </w:r>
      <w:r w:rsidR="00A430A6" w:rsidRPr="000D3EAB">
        <w:rPr>
          <w:lang w:val="en-GB"/>
        </w:rPr>
        <w:t xml:space="preserve"> </w:t>
      </w:r>
      <w:r w:rsidR="00A430A6">
        <w:rPr>
          <w:lang w:val="en-GB"/>
        </w:rPr>
        <w:t>constant</w:t>
      </w:r>
      <w:r w:rsidR="00A430A6" w:rsidRPr="000D3EAB">
        <w:rPr>
          <w:lang w:val="en-GB"/>
        </w:rPr>
        <w:t xml:space="preserve"> expression </w:t>
      </w:r>
      <w:r w:rsidR="00A430A6">
        <w:rPr>
          <w:lang w:val="en-GB"/>
        </w:rPr>
        <w:t>of all enzymes</w:t>
      </w:r>
      <w:r w:rsidR="0093465C">
        <w:rPr>
          <w:lang w:val="en-GB"/>
        </w:rPr>
        <w:t xml:space="preserve"> to </w:t>
      </w:r>
      <w:r w:rsidR="00636BB4">
        <w:rPr>
          <w:lang w:val="en-GB"/>
        </w:rPr>
        <w:t>make the systems comparable</w:t>
      </w:r>
      <w:r w:rsidR="00A430A6">
        <w:rPr>
          <w:lang w:val="en-GB"/>
        </w:rPr>
        <w:t>, a</w:t>
      </w:r>
      <w:r w:rsidR="00A430A6" w:rsidRPr="000D3EAB">
        <w:rPr>
          <w:lang w:val="en-GB"/>
        </w:rPr>
        <w:t xml:space="preserve">lthough, one </w:t>
      </w:r>
      <w:r w:rsidR="00081A8A">
        <w:rPr>
          <w:lang w:val="en-GB"/>
        </w:rPr>
        <w:t xml:space="preserve">would </w:t>
      </w:r>
      <w:r w:rsidR="00A430A6" w:rsidRPr="000D3EAB">
        <w:rPr>
          <w:lang w:val="en-GB"/>
        </w:rPr>
        <w:t>assume organisms to regulate enzyme expression under physiological condition</w:t>
      </w:r>
      <w:r w:rsidR="00A430A6">
        <w:rPr>
          <w:lang w:val="en-GB"/>
        </w:rPr>
        <w:t>s</w:t>
      </w:r>
      <w:r w:rsidR="00A430A6" w:rsidRPr="000D3EAB">
        <w:rPr>
          <w:lang w:val="en-GB"/>
        </w:rPr>
        <w:t>.</w:t>
      </w:r>
    </w:p>
    <w:p w14:paraId="555FFA78" w14:textId="068B2F2C" w:rsidR="008E2829" w:rsidRPr="000D3EAB" w:rsidRDefault="00636BB4">
      <w:pPr>
        <w:pStyle w:val="BodyText"/>
        <w:rPr>
          <w:lang w:val="en-GB"/>
        </w:rPr>
      </w:pPr>
      <w:r>
        <w:rPr>
          <w:lang w:val="en-GB"/>
        </w:rPr>
        <w:t xml:space="preserve">Given that a lower affinity of </w:t>
      </w:r>
      <w:proofErr w:type="spellStart"/>
      <w:r>
        <w:rPr>
          <w:lang w:val="en-GB"/>
        </w:rPr>
        <w:t>NamPT</w:t>
      </w:r>
      <w:proofErr w:type="spellEnd"/>
      <w:r>
        <w:rPr>
          <w:lang w:val="en-GB"/>
        </w:rPr>
        <w:t xml:space="preserve"> has been described for the bacterial enzyme</w:t>
      </w:r>
      <w:r w:rsidR="0000165A" w:rsidRPr="000D3EAB">
        <w:rPr>
          <w:lang w:val="en-GB"/>
        </w:rPr>
        <w:fldChar w:fldCharType="begin"/>
      </w:r>
      <w:r w:rsidR="00D2495F">
        <w:rPr>
          <w:lang w:val="en-GB"/>
        </w:rPr>
        <w:instrText xml:space="preserve"> ADDIN EN.CITE &lt;EndNote&gt;&lt;Cite ExcludeYear="1"&gt;&lt;Author&gt;Sorci&lt;/Author&gt;&lt;Year&gt;2010&lt;/Year&gt;&lt;RecNum&gt;72&lt;/RecNum&gt;&lt;DisplayText&gt;&lt;style face="superscript"&gt;44&lt;/style&gt;&lt;/DisplayText&gt;&lt;record&gt;&lt;rec-number&gt;72&lt;/rec-number&gt;&lt;foreign-keys&gt;&lt;key app="EN" db-id="wzaafzpd7x090me025ux9pz7dftsws9twfsd" timestamp="1543412515"&gt;72&lt;/key&gt;&lt;/foreign-keys&gt;&lt;ref-type name="Journal Article"&gt;17&lt;/ref-type&gt;&lt;contributors&gt;&lt;authors&gt;&lt;author&gt;Sorci, Leonardo&lt;/author&gt;&lt;author&gt;Blaby, Ian and&lt;/author&gt;&lt;/authors&gt;&lt;/contributors&gt;&lt;titles&gt;&lt;title&gt;Genomics-driven reconstruction of \spec Acinetobacter NAD metabolism: Insights for antibacterial target selection&lt;/title&gt;&lt;secondary-title&gt;Journal of Biological Chemistry&lt;/secondary-title&gt;&lt;/titles&gt;&lt;periodical&gt;&lt;full-title&gt;Journal of Biological Chemistry&lt;/full-title&gt;&lt;/periodical&gt;&lt;pages&gt;39490--39499&lt;/pages&gt;&lt;volume&gt;285&lt;/volume&gt;&lt;number&gt;50&lt;/number&gt;&lt;dates&gt;&lt;year&gt;2010&lt;/year&gt;&lt;/dates&gt;&lt;accession-num&gt;Sorci2010&lt;/accession-num&gt;&lt;urls&gt;&lt;/urls&gt;&lt;/record&gt;&lt;/Cite&gt;&lt;/EndNote&gt;</w:instrText>
      </w:r>
      <w:r w:rsidR="0000165A" w:rsidRPr="000D3EAB">
        <w:rPr>
          <w:lang w:val="en-GB"/>
        </w:rPr>
        <w:fldChar w:fldCharType="separate"/>
      </w:r>
      <w:r w:rsidR="00D2495F" w:rsidRPr="00D2495F">
        <w:rPr>
          <w:noProof/>
          <w:vertAlign w:val="superscript"/>
          <w:lang w:val="en-GB"/>
        </w:rPr>
        <w:t>44</w:t>
      </w:r>
      <w:r w:rsidR="0000165A" w:rsidRPr="000D3EAB">
        <w:rPr>
          <w:lang w:val="en-GB"/>
        </w:rPr>
        <w:fldChar w:fldCharType="end"/>
      </w:r>
      <w:r>
        <w:rPr>
          <w:lang w:val="en-GB"/>
        </w:rPr>
        <w:t xml:space="preserve"> where NNMT is not present, we were wondering if the advantage provided by NNMT is bound to a high affinity of </w:t>
      </w:r>
      <w:proofErr w:type="spellStart"/>
      <w:r>
        <w:rPr>
          <w:lang w:val="en-GB"/>
        </w:rPr>
        <w:t>NamPT</w:t>
      </w:r>
      <w:proofErr w:type="spellEnd"/>
      <w:r>
        <w:rPr>
          <w:lang w:val="en-GB"/>
        </w:rPr>
        <w:t>. In f</w:t>
      </w:r>
      <w:r w:rsidR="00FB37DE" w:rsidRPr="000D3EAB">
        <w:rPr>
          <w:lang w:val="en-GB"/>
        </w:rPr>
        <w:t xml:space="preserve">igures 4E and F </w:t>
      </w:r>
      <w:r>
        <w:rPr>
          <w:lang w:val="en-GB"/>
        </w:rPr>
        <w:t>we show the</w:t>
      </w:r>
      <w:r w:rsidR="00FB37DE" w:rsidRPr="000D3EAB">
        <w:rPr>
          <w:lang w:val="en-GB"/>
        </w:rPr>
        <w:t xml:space="preserve"> direct comparison of simulations assuming different affinities of </w:t>
      </w:r>
      <w:proofErr w:type="spellStart"/>
      <w:r w:rsidR="00FB37DE" w:rsidRPr="000D3EAB">
        <w:rPr>
          <w:lang w:val="en-GB"/>
        </w:rPr>
        <w:t>NamPT</w:t>
      </w:r>
      <w:proofErr w:type="spellEnd"/>
      <w:r>
        <w:rPr>
          <w:lang w:val="en-GB"/>
        </w:rPr>
        <w:t xml:space="preserve">, </w:t>
      </w:r>
      <w:r w:rsidR="00FB37DE" w:rsidRPr="000D3EAB">
        <w:rPr>
          <w:lang w:val="en-GB"/>
        </w:rPr>
        <w:t xml:space="preserve">in the presence or absence of NNMT. Interestingly, at an affinity of </w:t>
      </w:r>
      <w:r w:rsidR="00FB37DE" w:rsidRPr="000D3EAB">
        <w:rPr>
          <w:i/>
          <w:lang w:val="en-GB"/>
        </w:rPr>
        <w:t>K</w:t>
      </w:r>
      <w:r w:rsidR="00FB37DE" w:rsidRPr="000D3EAB">
        <w:rPr>
          <w:i/>
          <w:position w:val="-7"/>
          <w:sz w:val="19"/>
          <w:lang w:val="en-GB"/>
        </w:rPr>
        <w:t>M</w:t>
      </w:r>
      <w:r w:rsidR="00FB37DE" w:rsidRPr="000D3EAB">
        <w:rPr>
          <w:lang w:val="en-GB"/>
        </w:rPr>
        <w:t xml:space="preserve"> = 1 µM, which is in the range of the </w:t>
      </w:r>
      <w:r w:rsidR="00FB37DE" w:rsidRPr="000D3EAB">
        <w:rPr>
          <w:i/>
          <w:lang w:val="en-GB"/>
        </w:rPr>
        <w:t>K</w:t>
      </w:r>
      <w:r w:rsidR="00FB37DE" w:rsidRPr="000D3EAB">
        <w:rPr>
          <w:i/>
          <w:position w:val="-7"/>
          <w:sz w:val="19"/>
          <w:lang w:val="en-GB"/>
        </w:rPr>
        <w:t>M</w:t>
      </w:r>
      <w:r w:rsidR="00FB37DE" w:rsidRPr="000D3EAB">
        <w:rPr>
          <w:lang w:val="en-GB"/>
        </w:rPr>
        <w:t xml:space="preserve"> of NADA for Nam</w:t>
      </w:r>
      <w:r>
        <w:rPr>
          <w:lang w:val="en-GB"/>
        </w:rPr>
        <w:t xml:space="preserve"> and below the measured affinity of bacterial </w:t>
      </w:r>
      <w:proofErr w:type="spellStart"/>
      <w:r>
        <w:rPr>
          <w:lang w:val="en-GB"/>
        </w:rPr>
        <w:t>NamPT</w:t>
      </w:r>
      <w:proofErr w:type="spellEnd"/>
      <w:r>
        <w:rPr>
          <w:lang w:val="en-GB"/>
        </w:rPr>
        <w:t>,</w:t>
      </w:r>
      <w:r w:rsidR="00FB37DE" w:rsidRPr="000D3EAB">
        <w:rPr>
          <w:lang w:val="en-GB"/>
        </w:rPr>
        <w:t xml:space="preserve"> NAD consumption flux is only higher </w:t>
      </w:r>
      <w:r>
        <w:rPr>
          <w:lang w:val="en-GB"/>
        </w:rPr>
        <w:t>in the presence of</w:t>
      </w:r>
      <w:r w:rsidR="00FB37DE" w:rsidRPr="000D3EAB">
        <w:rPr>
          <w:lang w:val="en-GB"/>
        </w:rPr>
        <w:t xml:space="preserve"> NNMT </w:t>
      </w:r>
      <w:r>
        <w:rPr>
          <w:lang w:val="en-GB"/>
        </w:rPr>
        <w:t>if</w:t>
      </w:r>
      <w:r w:rsidR="00FB37DE" w:rsidRPr="000D3EAB">
        <w:rPr>
          <w:lang w:val="en-GB"/>
        </w:rPr>
        <w:t xml:space="preserve"> cell division rates are low (fig. 4E). </w:t>
      </w:r>
      <w:r>
        <w:rPr>
          <w:lang w:val="en-GB"/>
        </w:rPr>
        <w:t>However, i</w:t>
      </w:r>
      <w:r w:rsidR="00FB37DE" w:rsidRPr="000D3EAB">
        <w:rPr>
          <w:lang w:val="en-GB"/>
        </w:rPr>
        <w:t xml:space="preserve">f the affinity of </w:t>
      </w:r>
      <w:proofErr w:type="spellStart"/>
      <w:r w:rsidR="00FB37DE" w:rsidRPr="000D3EAB">
        <w:rPr>
          <w:lang w:val="en-GB"/>
        </w:rPr>
        <w:t>NamPT</w:t>
      </w:r>
      <w:proofErr w:type="spellEnd"/>
      <w:r w:rsidR="00FB37DE" w:rsidRPr="000D3EAB">
        <w:rPr>
          <w:lang w:val="en-GB"/>
        </w:rPr>
        <w:t xml:space="preserve"> is high enough, consumption rates are always higher with NNMT than without. The NAD concentration is</w:t>
      </w:r>
      <w:r>
        <w:rPr>
          <w:lang w:val="en-GB"/>
        </w:rPr>
        <w:t>, as would be assumed,</w:t>
      </w:r>
      <w:r w:rsidR="00FB37DE" w:rsidRPr="000D3EAB">
        <w:rPr>
          <w:lang w:val="en-GB"/>
        </w:rPr>
        <w:t xml:space="preserve"> always lower with NNMT (fig. 4F).</w:t>
      </w:r>
    </w:p>
    <w:p w14:paraId="5E18A363" w14:textId="283EB2DA" w:rsidR="008E2829" w:rsidRPr="000D3EAB" w:rsidRDefault="00FB37DE">
      <w:pPr>
        <w:pStyle w:val="BodyText"/>
        <w:rPr>
          <w:lang w:val="en-GB"/>
        </w:rPr>
      </w:pPr>
      <w:r w:rsidRPr="000D3EAB">
        <w:rPr>
          <w:lang w:val="en-GB"/>
        </w:rPr>
        <w:t xml:space="preserve">To understand the interplay and competition for Nam between </w:t>
      </w:r>
      <w:proofErr w:type="spellStart"/>
      <w:r w:rsidRPr="000D3EAB">
        <w:rPr>
          <w:lang w:val="en-GB"/>
        </w:rPr>
        <w:t>NamPT</w:t>
      </w:r>
      <w:proofErr w:type="spellEnd"/>
      <w:r w:rsidRPr="000D3EAB">
        <w:rPr>
          <w:lang w:val="en-GB"/>
        </w:rPr>
        <w:t xml:space="preserve"> and NNMT, we </w:t>
      </w:r>
      <w:r w:rsidR="000C0B6D">
        <w:rPr>
          <w:lang w:val="en-GB"/>
        </w:rPr>
        <w:t>furthermore analysed</w:t>
      </w:r>
      <w:r w:rsidRPr="000D3EAB">
        <w:rPr>
          <w:lang w:val="en-GB"/>
        </w:rPr>
        <w:t xml:space="preserve"> a wide range of possible </w:t>
      </w:r>
      <w:r w:rsidRPr="000D3EAB">
        <w:rPr>
          <w:i/>
          <w:lang w:val="en-GB"/>
        </w:rPr>
        <w:t>K</w:t>
      </w:r>
      <w:r w:rsidRPr="000D3EAB">
        <w:rPr>
          <w:i/>
          <w:position w:val="-7"/>
          <w:sz w:val="19"/>
          <w:lang w:val="en-GB"/>
        </w:rPr>
        <w:t>M</w:t>
      </w:r>
      <w:r w:rsidRPr="000D3EAB">
        <w:rPr>
          <w:lang w:val="en-GB"/>
        </w:rPr>
        <w:t xml:space="preserve"> values for both enzymes</w:t>
      </w:r>
      <w:r w:rsidR="000C0B6D">
        <w:rPr>
          <w:lang w:val="en-GB"/>
        </w:rPr>
        <w:t xml:space="preserve">. </w:t>
      </w:r>
      <w:r w:rsidRPr="000D3EAB">
        <w:rPr>
          <w:lang w:val="en-GB"/>
        </w:rPr>
        <w:t xml:space="preserve">As shown in figure 5, the simulations indicate that both NAD consumption flux and NAD concentration would be minimal in case of a high </w:t>
      </w:r>
      <w:r w:rsidRPr="000D3EAB">
        <w:rPr>
          <w:i/>
          <w:lang w:val="en-GB"/>
        </w:rPr>
        <w:t>K</w:t>
      </w:r>
      <w:r w:rsidRPr="000D3EAB">
        <w:rPr>
          <w:i/>
          <w:position w:val="-7"/>
          <w:sz w:val="19"/>
          <w:lang w:val="en-GB"/>
        </w:rPr>
        <w:t>M</w:t>
      </w:r>
      <w:r w:rsidRPr="000D3EAB">
        <w:rPr>
          <w:lang w:val="en-GB"/>
        </w:rPr>
        <w:t xml:space="preserve"> for </w:t>
      </w:r>
      <w:proofErr w:type="spellStart"/>
      <w:r w:rsidRPr="000D3EAB">
        <w:rPr>
          <w:lang w:val="en-GB"/>
        </w:rPr>
        <w:t>NamPT</w:t>
      </w:r>
      <w:proofErr w:type="spellEnd"/>
      <w:r w:rsidRPr="000D3EAB">
        <w:rPr>
          <w:lang w:val="en-GB"/>
        </w:rPr>
        <w:t xml:space="preserve"> and a low </w:t>
      </w:r>
      <w:r w:rsidRPr="000D3EAB">
        <w:rPr>
          <w:i/>
          <w:lang w:val="en-GB"/>
        </w:rPr>
        <w:t>K</w:t>
      </w:r>
      <w:r w:rsidRPr="000D3EAB">
        <w:rPr>
          <w:i/>
          <w:position w:val="-7"/>
          <w:sz w:val="19"/>
          <w:lang w:val="en-GB"/>
        </w:rPr>
        <w:t>M</w:t>
      </w:r>
      <w:r w:rsidRPr="000D3EAB">
        <w:rPr>
          <w:lang w:val="en-GB"/>
        </w:rPr>
        <w:t xml:space="preserve"> for NNMT. Conversely, lowering the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to the nanomolar range substantially increases NAD consumption and concentration, </w:t>
      </w:r>
      <w:r w:rsidR="001B0255">
        <w:rPr>
          <w:lang w:val="en-GB"/>
        </w:rPr>
        <w:t>reaching</w:t>
      </w:r>
      <w:r w:rsidRPr="000D3EAB">
        <w:rPr>
          <w:lang w:val="en-GB"/>
        </w:rPr>
        <w:t xml:space="preserve"> a plateau when the </w:t>
      </w:r>
      <w:r w:rsidRPr="000D3EAB">
        <w:rPr>
          <w:i/>
          <w:lang w:val="en-GB"/>
        </w:rPr>
        <w:t>K</w:t>
      </w:r>
      <w:r w:rsidRPr="000D3EAB">
        <w:rPr>
          <w:i/>
          <w:position w:val="-7"/>
          <w:sz w:val="19"/>
          <w:lang w:val="en-GB"/>
        </w:rPr>
        <w:t>M</w:t>
      </w:r>
      <w:r w:rsidRPr="000D3EAB">
        <w:rPr>
          <w:lang w:val="en-GB"/>
        </w:rPr>
        <w:t xml:space="preserve"> of NNMT is concomitantly elevated to the </w:t>
      </w:r>
      <w:proofErr w:type="spellStart"/>
      <w:r w:rsidRPr="000D3EAB">
        <w:rPr>
          <w:lang w:val="en-GB"/>
        </w:rPr>
        <w:t>submi</w:t>
      </w:r>
      <w:r w:rsidR="00BF7011">
        <w:rPr>
          <w:lang w:val="en-GB"/>
        </w:rPr>
        <w:t>c</w:t>
      </w:r>
      <w:r w:rsidR="000C0B6D">
        <w:rPr>
          <w:lang w:val="en-GB"/>
        </w:rPr>
        <w:t>ro</w:t>
      </w:r>
      <w:r w:rsidRPr="000D3EAB">
        <w:rPr>
          <w:lang w:val="en-GB"/>
        </w:rPr>
        <w:t>molar</w:t>
      </w:r>
      <w:proofErr w:type="spellEnd"/>
      <w:r w:rsidRPr="000D3EAB">
        <w:rPr>
          <w:lang w:val="en-GB"/>
        </w:rPr>
        <w:t xml:space="preserve"> range</w:t>
      </w:r>
      <w:r w:rsidR="001B0255">
        <w:rPr>
          <w:lang w:val="en-GB"/>
        </w:rPr>
        <w:t xml:space="preserve">. This </w:t>
      </w:r>
      <w:r w:rsidR="002B3EDC">
        <w:rPr>
          <w:lang w:val="en-GB"/>
        </w:rPr>
        <w:t>shows that</w:t>
      </w:r>
      <w:r w:rsidRPr="000D3EAB">
        <w:rPr>
          <w:lang w:val="en-GB"/>
        </w:rPr>
        <w:t xml:space="preserve"> the naturally occurring </w:t>
      </w:r>
      <w:r w:rsidRPr="000D3EAB">
        <w:rPr>
          <w:i/>
          <w:lang w:val="en-GB"/>
        </w:rPr>
        <w:t>K</w:t>
      </w:r>
      <w:r w:rsidRPr="000D3EAB">
        <w:rPr>
          <w:i/>
          <w:position w:val="-7"/>
          <w:sz w:val="19"/>
          <w:lang w:val="en-GB"/>
        </w:rPr>
        <w:t>M</w:t>
      </w:r>
      <w:r w:rsidRPr="000D3EAB">
        <w:rPr>
          <w:lang w:val="en-GB"/>
        </w:rPr>
        <w:t xml:space="preserve"> values are in a</w:t>
      </w:r>
      <w:r w:rsidR="002B3EDC">
        <w:rPr>
          <w:lang w:val="en-GB"/>
        </w:rPr>
        <w:t>n optimal</w:t>
      </w:r>
      <w:r w:rsidRPr="000D3EAB">
        <w:rPr>
          <w:lang w:val="en-GB"/>
        </w:rPr>
        <w:t xml:space="preserve"> range</w:t>
      </w:r>
      <w:r w:rsidR="002B3EDC">
        <w:rPr>
          <w:lang w:val="en-GB"/>
        </w:rPr>
        <w:t>,</w:t>
      </w:r>
      <w:r w:rsidRPr="000D3EAB">
        <w:rPr>
          <w:lang w:val="en-GB"/>
        </w:rPr>
        <w:t xml:space="preserve"> where further adjustment would lead to little or no increase of NAD consumption flux or NAD concentration.</w:t>
      </w:r>
    </w:p>
    <w:p w14:paraId="7240FCFB" w14:textId="77777777" w:rsidR="008E2829" w:rsidRPr="000D3EAB" w:rsidRDefault="00FB37DE">
      <w:pPr>
        <w:pStyle w:val="Heading3"/>
        <w:rPr>
          <w:lang w:val="en-GB"/>
        </w:rPr>
      </w:pPr>
      <w:r w:rsidRPr="000D3EAB">
        <w:rPr>
          <w:lang w:val="en-GB"/>
        </w:rPr>
        <w:t>Sequence variance acquired in metazoans enhances substrate affinity</w:t>
      </w:r>
    </w:p>
    <w:p w14:paraId="4236183A" w14:textId="41CED443" w:rsidR="008E2829" w:rsidRPr="000D3EAB" w:rsidRDefault="00FB37DE">
      <w:pPr>
        <w:pStyle w:val="BodyText"/>
        <w:rPr>
          <w:lang w:val="en-GB"/>
        </w:rPr>
      </w:pPr>
      <w:r w:rsidRPr="000D3EAB">
        <w:rPr>
          <w:lang w:val="en-GB"/>
        </w:rPr>
        <w:t>Given the kinetic interde</w:t>
      </w:r>
      <w:r w:rsidR="00297185">
        <w:rPr>
          <w:lang w:val="en-GB"/>
        </w:rPr>
        <w:t>p</w:t>
      </w:r>
      <w:r w:rsidRPr="000D3EAB">
        <w:rPr>
          <w:lang w:val="en-GB"/>
        </w:rPr>
        <w:t>en</w:t>
      </w:r>
      <w:r w:rsidR="00297185">
        <w:rPr>
          <w:lang w:val="en-GB"/>
        </w:rPr>
        <w:t>den</w:t>
      </w:r>
      <w:r w:rsidRPr="000D3EAB">
        <w:rPr>
          <w:lang w:val="en-GB"/>
        </w:rPr>
        <w:t xml:space="preserve">ce of NNMT and </w:t>
      </w:r>
      <w:proofErr w:type="spellStart"/>
      <w:r w:rsidRPr="000D3EAB">
        <w:rPr>
          <w:lang w:val="en-GB"/>
        </w:rPr>
        <w:t>NamPT</w:t>
      </w:r>
      <w:proofErr w:type="spellEnd"/>
      <w:r w:rsidRPr="000D3EAB">
        <w:rPr>
          <w:lang w:val="en-GB"/>
        </w:rPr>
        <w:t xml:space="preserve"> shown in fig</w:t>
      </w:r>
      <w:r w:rsidR="00FF73C0">
        <w:rPr>
          <w:lang w:val="en-GB"/>
        </w:rPr>
        <w:t>ures</w:t>
      </w:r>
      <w:r w:rsidRPr="000D3EAB">
        <w:rPr>
          <w:lang w:val="en-GB"/>
        </w:rPr>
        <w:t> 4 and 5,</w:t>
      </w:r>
      <w:r w:rsidR="00297185">
        <w:rPr>
          <w:lang w:val="en-GB"/>
        </w:rPr>
        <w:t xml:space="preserve"> </w:t>
      </w:r>
      <w:r w:rsidRPr="000D3EAB">
        <w:rPr>
          <w:lang w:val="en-GB"/>
        </w:rPr>
        <w:t xml:space="preserve">it </w:t>
      </w:r>
      <w:r w:rsidR="00297185">
        <w:rPr>
          <w:lang w:val="en-GB"/>
        </w:rPr>
        <w:t>seems</w:t>
      </w:r>
      <w:r w:rsidRPr="000D3EAB">
        <w:rPr>
          <w:lang w:val="en-GB"/>
        </w:rPr>
        <w:t xml:space="preserve"> possible that NNMT has exerted an evolutionary pressure on the development of </w:t>
      </w:r>
      <w:proofErr w:type="spellStart"/>
      <w:r w:rsidRPr="000D3EAB">
        <w:rPr>
          <w:lang w:val="en-GB"/>
        </w:rPr>
        <w:t>NamPT</w:t>
      </w:r>
      <w:proofErr w:type="spellEnd"/>
      <w:r w:rsidRPr="000D3EAB">
        <w:rPr>
          <w:lang w:val="en-GB"/>
        </w:rPr>
        <w:t xml:space="preserve">. In this case, one would expect to observe adaptations that are reflected in the </w:t>
      </w:r>
      <w:proofErr w:type="spellStart"/>
      <w:r w:rsidRPr="000D3EAB">
        <w:rPr>
          <w:lang w:val="en-GB"/>
        </w:rPr>
        <w:t>NamPT</w:t>
      </w:r>
      <w:proofErr w:type="spellEnd"/>
      <w:r w:rsidRPr="000D3EAB">
        <w:rPr>
          <w:lang w:val="en-GB"/>
        </w:rPr>
        <w:t xml:space="preserve"> protein sequence arising shortly after the occurrence </w:t>
      </w:r>
      <w:r w:rsidRPr="000D3EAB">
        <w:rPr>
          <w:lang w:val="en-GB"/>
        </w:rPr>
        <w:lastRenderedPageBreak/>
        <w:t xml:space="preserve">of NNMT. To explore this, we created a multiple sequence alignment of </w:t>
      </w:r>
      <w:proofErr w:type="spellStart"/>
      <w:r w:rsidRPr="000D3EAB">
        <w:rPr>
          <w:lang w:val="en-GB"/>
        </w:rPr>
        <w:t>NamPT</w:t>
      </w:r>
      <w:proofErr w:type="spellEnd"/>
      <w:r w:rsidRPr="000D3EAB">
        <w:rPr>
          <w:lang w:val="en-GB"/>
        </w:rPr>
        <w:t xml:space="preserve"> protein sequences from </w:t>
      </w:r>
      <w:proofErr w:type="spellStart"/>
      <w:r w:rsidR="00FF0A76">
        <w:rPr>
          <w:lang w:val="en-GB"/>
        </w:rPr>
        <w:t>m</w:t>
      </w:r>
      <w:r w:rsidRPr="000D3EAB">
        <w:rPr>
          <w:lang w:val="en-GB"/>
        </w:rPr>
        <w:t>etazoa</w:t>
      </w:r>
      <w:proofErr w:type="spellEnd"/>
      <w:r w:rsidRPr="000D3EAB">
        <w:rPr>
          <w:lang w:val="en-GB"/>
        </w:rPr>
        <w:t>. An alignment of selected sequences is shown in figure 6A and a more comprehensive multiple sequence alignment containing a larger number of species can be found in supplementary figure S1. We found</w:t>
      </w:r>
      <w:r w:rsidR="00177545">
        <w:rPr>
          <w:lang w:val="en-GB"/>
        </w:rPr>
        <w:t xml:space="preserve"> </w:t>
      </w:r>
      <w:r w:rsidR="00177545" w:rsidRPr="000D3EAB">
        <w:rPr>
          <w:lang w:val="en-GB"/>
        </w:rPr>
        <w:t>an insert of ten amino acids</w:t>
      </w:r>
      <w:r w:rsidRPr="000D3EAB">
        <w:rPr>
          <w:lang w:val="en-GB"/>
        </w:rPr>
        <w:t xml:space="preserve"> </w:t>
      </w:r>
      <w:r w:rsidR="00177545">
        <w:rPr>
          <w:lang w:val="en-GB"/>
        </w:rPr>
        <w:t>in</w:t>
      </w:r>
      <w:r w:rsidRPr="000D3EAB">
        <w:rPr>
          <w:lang w:val="en-GB"/>
        </w:rPr>
        <w:t xml:space="preserve"> most </w:t>
      </w:r>
      <w:r w:rsidR="00BF7011">
        <w:rPr>
          <w:lang w:val="en-GB"/>
        </w:rPr>
        <w:t>d</w:t>
      </w:r>
      <w:r w:rsidRPr="000D3EAB">
        <w:rPr>
          <w:lang w:val="en-GB"/>
        </w:rPr>
        <w:t xml:space="preserve">euterostomes that possess only </w:t>
      </w:r>
      <w:proofErr w:type="spellStart"/>
      <w:r w:rsidRPr="000D3EAB">
        <w:rPr>
          <w:lang w:val="en-GB"/>
        </w:rPr>
        <w:t>NamPT</w:t>
      </w:r>
      <w:proofErr w:type="spellEnd"/>
      <w:r w:rsidRPr="000D3EAB">
        <w:rPr>
          <w:lang w:val="en-GB"/>
        </w:rPr>
        <w:t xml:space="preserve"> and NNMT (indicated by the blue circle</w:t>
      </w:r>
      <w:r w:rsidR="00BF7011">
        <w:rPr>
          <w:lang w:val="en-GB"/>
        </w:rPr>
        <w:t>, fig. 6A</w:t>
      </w:r>
      <w:r w:rsidRPr="000D3EAB">
        <w:rPr>
          <w:lang w:val="en-GB"/>
        </w:rPr>
        <w:t>)</w:t>
      </w:r>
      <w:r w:rsidR="00177545">
        <w:rPr>
          <w:lang w:val="en-GB"/>
        </w:rPr>
        <w:t>. This insert</w:t>
      </w:r>
      <w:r w:rsidRPr="000D3EAB">
        <w:rPr>
          <w:lang w:val="en-GB"/>
        </w:rPr>
        <w:t xml:space="preserve"> correspond</w:t>
      </w:r>
      <w:r w:rsidR="00177545">
        <w:rPr>
          <w:lang w:val="en-GB"/>
        </w:rPr>
        <w:t>s</w:t>
      </w:r>
      <w:r w:rsidRPr="000D3EAB">
        <w:rPr>
          <w:lang w:val="en-GB"/>
        </w:rPr>
        <w:t xml:space="preserve"> to positions 42 to 51 in the human enzyme</w:t>
      </w:r>
      <w:r w:rsidR="00B40907">
        <w:rPr>
          <w:lang w:val="en-GB"/>
        </w:rPr>
        <w:t xml:space="preserve"> and</w:t>
      </w:r>
      <w:r w:rsidRPr="000D3EAB">
        <w:rPr>
          <w:lang w:val="en-GB"/>
        </w:rPr>
        <w:t xml:space="preserve"> overlaps with a predicted weak nuclear localisation signal (NLS). The NLS prediction is lost when the insert is removed. </w:t>
      </w:r>
      <w:r w:rsidR="00177545">
        <w:rPr>
          <w:lang w:val="en-GB"/>
        </w:rPr>
        <w:t>T</w:t>
      </w:r>
      <w:r w:rsidRPr="000D3EAB">
        <w:rPr>
          <w:lang w:val="en-GB"/>
        </w:rPr>
        <w:t>he ten amino acid</w:t>
      </w:r>
      <w:r w:rsidR="00B40907">
        <w:rPr>
          <w:lang w:val="en-GB"/>
        </w:rPr>
        <w:t xml:space="preserve"> insert</w:t>
      </w:r>
      <w:r w:rsidRPr="000D3EAB">
        <w:rPr>
          <w:lang w:val="en-GB"/>
        </w:rPr>
        <w:t xml:space="preserve"> </w:t>
      </w:r>
      <w:r w:rsidR="00B40907">
        <w:rPr>
          <w:lang w:val="en-GB"/>
        </w:rPr>
        <w:t>is</w:t>
      </w:r>
      <w:r w:rsidR="00177545">
        <w:rPr>
          <w:lang w:val="en-GB"/>
        </w:rPr>
        <w:t xml:space="preserve"> furthermore part of</w:t>
      </w:r>
      <w:r w:rsidRPr="000D3EAB">
        <w:rPr>
          <w:lang w:val="en-GB"/>
        </w:rPr>
        <w:t xml:space="preserve"> a</w:t>
      </w:r>
      <w:r w:rsidR="00177545">
        <w:rPr>
          <w:lang w:val="en-GB"/>
        </w:rPr>
        <w:t xml:space="preserve"> loop structure at the</w:t>
      </w:r>
      <w:r w:rsidRPr="000D3EAB">
        <w:rPr>
          <w:lang w:val="en-GB"/>
        </w:rPr>
        <w:t xml:space="preserve"> surface</w:t>
      </w:r>
      <w:r w:rsidR="00177545">
        <w:rPr>
          <w:lang w:val="en-GB"/>
        </w:rPr>
        <w:t xml:space="preserve"> of the enzyme</w:t>
      </w:r>
      <w:r w:rsidRPr="000D3EAB">
        <w:rPr>
          <w:lang w:val="en-GB"/>
        </w:rPr>
        <w:t xml:space="preserve"> that is unresolved in all available crystal structures of human </w:t>
      </w:r>
      <w:proofErr w:type="spellStart"/>
      <w:r w:rsidRPr="000D3EAB">
        <w:rPr>
          <w:lang w:val="en-GB"/>
        </w:rPr>
        <w:t>NamPT</w:t>
      </w:r>
      <w:proofErr w:type="spellEnd"/>
      <w:r w:rsidRPr="000D3EAB">
        <w:rPr>
          <w:lang w:val="en-GB"/>
        </w:rPr>
        <w:t xml:space="preserve"> (e.g. structure visualisation in fig. 6B from</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Pr="000D3EAB">
        <w:rPr>
          <w:lang w:val="en-GB"/>
        </w:rPr>
        <w:t>). Intriguingly, this presumed loop, depicted in red in figure 6B, is connected to one of the β-sheets involved in substrate binding</w:t>
      </w:r>
      <w:r w:rsidR="00B67075" w:rsidRPr="000D3EAB">
        <w:rPr>
          <w:lang w:val="en-GB"/>
        </w:rPr>
        <w:fldChar w:fldCharType="begin"/>
      </w:r>
      <w:r w:rsidR="00D2495F">
        <w:rPr>
          <w:lang w:val="en-GB"/>
        </w:rPr>
        <w:instrText xml:space="preserve"> ADDIN EN.CITE &lt;EndNote&gt;&lt;Cite ExcludeYear="1"&gt;&lt;Author&gt;Burgos&lt;/Author&gt;&lt;Year&gt;2009&lt;/Year&gt;&lt;RecNum&gt;68&lt;/RecNum&gt;&lt;DisplayText&gt;&lt;style face="superscript"&gt;36&lt;/style&gt;&lt;/DisplayText&gt;&lt;record&gt;&lt;rec-number&gt;68&lt;/rec-number&gt;&lt;foreign-keys&gt;&lt;key app="EN" db-id="wzaafzpd7x090me025ux9pz7dftsws9twfsd" timestamp="1543412515"&gt;68&lt;/key&gt;&lt;/foreign-keys&gt;&lt;ref-type name="Journal Article"&gt;17&lt;/ref-type&gt;&lt;contributors&gt;&lt;authors&gt;&lt;author&gt;Burgos, Emmanuel S.&lt;/author&gt;&lt;author&gt;Ho, Meng-Chiao&lt;/author&gt;&lt;author&gt;Almo, Steven C.&lt;/author&gt;&lt;author&gt;Schramm, Vern L.&lt;/author&gt;&lt;/authors&gt;&lt;/contributors&gt;&lt;titles&gt;&lt;title&gt;A phosphoenzyme mimic, overlapping catalytic sites and reaction coordinate motion for human NAMPT .&lt;/title&gt;&lt;secondary-title&gt;Proceedings of the National Academy of Sciences&lt;/secondary-title&gt;&lt;/titles&gt;&lt;periodical&gt;&lt;full-title&gt;Proceedings of the National Academy of Sciences&lt;/full-title&gt;&lt;/periodical&gt;&lt;pages&gt;13748--53&lt;/pages&gt;&lt;volume&gt;106&lt;/volume&gt;&lt;number&gt;33&lt;/number&gt;&lt;dates&gt;&lt;year&gt;2009&lt;/year&gt;&lt;/dates&gt;&lt;accession-num&gt;Burgos2009&lt;/accession-num&gt;&lt;urls&gt;&lt;/urls&gt;&lt;/record&gt;&lt;/Cite&gt;&lt;/EndNote&gt;</w:instrText>
      </w:r>
      <w:r w:rsidR="00B67075" w:rsidRPr="000D3EAB">
        <w:rPr>
          <w:lang w:val="en-GB"/>
        </w:rPr>
        <w:fldChar w:fldCharType="separate"/>
      </w:r>
      <w:r w:rsidR="00D2495F" w:rsidRPr="00D2495F">
        <w:rPr>
          <w:noProof/>
          <w:vertAlign w:val="superscript"/>
          <w:lang w:val="en-GB"/>
        </w:rPr>
        <w:t>36</w:t>
      </w:r>
      <w:r w:rsidR="00B67075" w:rsidRPr="000D3EAB">
        <w:rPr>
          <w:lang w:val="en-GB"/>
        </w:rPr>
        <w:fldChar w:fldCharType="end"/>
      </w:r>
      <w:r w:rsidRPr="000D3EAB">
        <w:rPr>
          <w:lang w:val="en-GB"/>
        </w:rPr>
        <w:t>.</w:t>
      </w:r>
    </w:p>
    <w:p w14:paraId="304C4A67" w14:textId="10D26F6A" w:rsidR="008E2829" w:rsidRPr="000D3EAB" w:rsidRDefault="00FB37DE">
      <w:pPr>
        <w:pStyle w:val="BodyText"/>
        <w:rPr>
          <w:lang w:val="en-GB"/>
        </w:rPr>
      </w:pPr>
      <w:r w:rsidRPr="000D3EAB">
        <w:rPr>
          <w:lang w:val="en-GB"/>
        </w:rPr>
        <w:t xml:space="preserve">From these observations, we derived two possible hypotheses regarding the role of the loop in </w:t>
      </w:r>
      <w:proofErr w:type="spellStart"/>
      <w:r w:rsidRPr="000D3EAB">
        <w:rPr>
          <w:lang w:val="en-GB"/>
        </w:rPr>
        <w:t>NamPT</w:t>
      </w:r>
      <w:proofErr w:type="spellEnd"/>
      <w:r w:rsidRPr="000D3EAB">
        <w:rPr>
          <w:lang w:val="en-GB"/>
        </w:rPr>
        <w:t xml:space="preserve"> function. The first hypothesis </w:t>
      </w:r>
      <w:r w:rsidR="00BF7011">
        <w:rPr>
          <w:lang w:val="en-GB"/>
        </w:rPr>
        <w:t>is</w:t>
      </w:r>
      <w:r w:rsidRPr="000D3EAB">
        <w:rPr>
          <w:lang w:val="en-GB"/>
        </w:rPr>
        <w:t xml:space="preserve"> that the presence of the loop could </w:t>
      </w:r>
      <w:r w:rsidR="003C0AEB">
        <w:rPr>
          <w:lang w:val="en-GB"/>
        </w:rPr>
        <w:t>affect</w:t>
      </w:r>
      <w:r w:rsidRPr="000D3EAB">
        <w:rPr>
          <w:lang w:val="en-GB"/>
        </w:rPr>
        <w:t xml:space="preserve"> the subcellular localisation of </w:t>
      </w:r>
      <w:proofErr w:type="spellStart"/>
      <w:r w:rsidRPr="000D3EAB">
        <w:rPr>
          <w:lang w:val="en-GB"/>
        </w:rPr>
        <w:t>NamPT</w:t>
      </w:r>
      <w:proofErr w:type="spellEnd"/>
      <w:r w:rsidRPr="000D3EAB">
        <w:rPr>
          <w:lang w:val="en-GB"/>
        </w:rPr>
        <w:t xml:space="preserve">, as it is overlapping with a predicted NLS. To test this hypothesis, we created a mutant </w:t>
      </w:r>
      <w:proofErr w:type="spellStart"/>
      <w:r w:rsidRPr="000D3EAB">
        <w:rPr>
          <w:lang w:val="en-GB"/>
        </w:rPr>
        <w:t>NamPT</w:t>
      </w:r>
      <w:proofErr w:type="spellEnd"/>
      <w:r w:rsidRPr="000D3EAB">
        <w:rPr>
          <w:lang w:val="en-GB"/>
        </w:rPr>
        <w:t xml:space="preserve"> lacking the loop and recombinantly expressed FLAG-tagged wildtype and mutant </w:t>
      </w:r>
      <w:proofErr w:type="spellStart"/>
      <w:r w:rsidRPr="000D3EAB">
        <w:rPr>
          <w:lang w:val="en-GB"/>
        </w:rPr>
        <w:t>NamPT</w:t>
      </w:r>
      <w:proofErr w:type="spellEnd"/>
      <w:r w:rsidRPr="000D3EAB">
        <w:rPr>
          <w:lang w:val="en-GB"/>
        </w:rPr>
        <w:t xml:space="preserve"> in HeLa S3 cells. Immunofluorescence imaging showed a mixed cytosolic nuclear localisation for both the wildtype and the mutant </w:t>
      </w:r>
      <w:proofErr w:type="spellStart"/>
      <w:r w:rsidRPr="000D3EAB">
        <w:rPr>
          <w:lang w:val="en-GB"/>
        </w:rPr>
        <w:t>NamPT</w:t>
      </w:r>
      <w:proofErr w:type="spellEnd"/>
      <w:r w:rsidRPr="000D3EAB">
        <w:rPr>
          <w:lang w:val="en-GB"/>
        </w:rPr>
        <w:t xml:space="preserve"> (fig. 6C). Thus, deletion of the loop did not compromise nuclear localisation.</w:t>
      </w:r>
    </w:p>
    <w:p w14:paraId="79CF2961" w14:textId="51F9484A" w:rsidR="008E2829" w:rsidRPr="000D3EAB" w:rsidRDefault="00FB37DE">
      <w:pPr>
        <w:pStyle w:val="BodyText"/>
        <w:rPr>
          <w:lang w:val="en-GB"/>
        </w:rPr>
      </w:pPr>
      <w:r w:rsidRPr="000D3EAB">
        <w:rPr>
          <w:lang w:val="en-GB"/>
        </w:rPr>
        <w:t xml:space="preserve">The second hypothesis </w:t>
      </w:r>
      <w:r w:rsidR="00BF7011">
        <w:rPr>
          <w:lang w:val="en-GB"/>
        </w:rPr>
        <w:t>is</w:t>
      </w:r>
      <w:r w:rsidRPr="000D3EAB">
        <w:rPr>
          <w:lang w:val="en-GB"/>
        </w:rPr>
        <w:t xml:space="preserve"> based on our model simulations that predict that </w:t>
      </w:r>
      <w:r w:rsidR="009D2ED4">
        <w:rPr>
          <w:lang w:val="en-GB"/>
        </w:rPr>
        <w:t xml:space="preserve">the presence of </w:t>
      </w:r>
      <w:r w:rsidRPr="000D3EAB">
        <w:rPr>
          <w:lang w:val="en-GB"/>
        </w:rPr>
        <w:t xml:space="preserve">NNMT might have </w:t>
      </w:r>
      <w:r w:rsidR="00DD37A8">
        <w:rPr>
          <w:lang w:val="en-GB"/>
        </w:rPr>
        <w:t>led</w:t>
      </w:r>
      <w:r w:rsidR="00BF7011">
        <w:rPr>
          <w:lang w:val="en-GB"/>
        </w:rPr>
        <w:t xml:space="preserve"> to a shift in the </w:t>
      </w:r>
      <w:r w:rsidRPr="000D3EAB">
        <w:rPr>
          <w:lang w:val="en-GB"/>
        </w:rPr>
        <w:t xml:space="preserve">evolutionary pressure on </w:t>
      </w:r>
      <w:proofErr w:type="spellStart"/>
      <w:r w:rsidRPr="000D3EAB">
        <w:rPr>
          <w:lang w:val="en-GB"/>
        </w:rPr>
        <w:t>NamPT</w:t>
      </w:r>
      <w:proofErr w:type="spellEnd"/>
      <w:r w:rsidRPr="000D3EAB">
        <w:rPr>
          <w:lang w:val="en-GB"/>
        </w:rPr>
        <w:t xml:space="preserve"> </w:t>
      </w:r>
      <w:r w:rsidR="00BF7011">
        <w:rPr>
          <w:lang w:val="en-GB"/>
        </w:rPr>
        <w:t>kinetics</w:t>
      </w:r>
      <w:r w:rsidR="009D2ED4">
        <w:rPr>
          <w:lang w:val="en-GB"/>
        </w:rPr>
        <w:t xml:space="preserve"> </w:t>
      </w:r>
      <w:r w:rsidRPr="000D3EAB">
        <w:rPr>
          <w:lang w:val="en-GB"/>
        </w:rPr>
        <w:t xml:space="preserve">and that therefore the sequence insertion might have an effect on substrate binding of </w:t>
      </w:r>
      <w:proofErr w:type="spellStart"/>
      <w:r w:rsidRPr="000D3EAB">
        <w:rPr>
          <w:lang w:val="en-GB"/>
        </w:rPr>
        <w:t>NamPT</w:t>
      </w:r>
      <w:proofErr w:type="spellEnd"/>
      <w:r w:rsidRPr="000D3EAB">
        <w:rPr>
          <w:lang w:val="en-GB"/>
        </w:rPr>
        <w:t xml:space="preserve">. To analyse this possibility, we expressed and </w:t>
      </w:r>
      <w:proofErr w:type="gramStart"/>
      <w:r w:rsidR="00DD37A8" w:rsidRPr="000D3EAB">
        <w:rPr>
          <w:lang w:val="en-GB"/>
        </w:rPr>
        <w:t xml:space="preserve">purified </w:t>
      </w:r>
      <w:r w:rsidR="007D5518">
        <w:rPr>
          <w:lang w:val="en-GB"/>
        </w:rPr>
        <w:t xml:space="preserve"> the</w:t>
      </w:r>
      <w:proofErr w:type="gramEnd"/>
      <w:r w:rsidR="007D5518">
        <w:rPr>
          <w:lang w:val="en-GB"/>
        </w:rPr>
        <w:t xml:space="preserve"> </w:t>
      </w:r>
      <w:r w:rsidRPr="000D3EAB">
        <w:rPr>
          <w:lang w:val="en-GB"/>
        </w:rPr>
        <w:t xml:space="preserve">wildtype and the mutant enzyme in </w:t>
      </w:r>
      <w:r w:rsidRPr="000D3EAB">
        <w:rPr>
          <w:i/>
          <w:lang w:val="en-GB"/>
        </w:rPr>
        <w:t>E. coli</w:t>
      </w:r>
      <w:r w:rsidRPr="000D3EAB">
        <w:rPr>
          <w:lang w:val="en-GB"/>
        </w:rPr>
        <w:t xml:space="preserve">., N-terminally fused to a 6xHis-tag. The size exclusion chromatography profile showed that both wildtype and mutant protein were expressed as dimers (see suppl. fig. S3), indicating that the mutant protein is likely to be folded correctly. The enzymatic activity was measured by NMR spectroscopy using the detection of NMN. Upon incubation with the </w:t>
      </w:r>
      <w:proofErr w:type="spellStart"/>
      <w:r w:rsidRPr="000D3EAB">
        <w:rPr>
          <w:lang w:val="en-GB"/>
        </w:rPr>
        <w:t>NamPT</w:t>
      </w:r>
      <w:proofErr w:type="spellEnd"/>
      <w:r w:rsidRPr="000D3EAB">
        <w:rPr>
          <w:lang w:val="en-GB"/>
        </w:rPr>
        <w:t xml:space="preserve"> inhibitor FK866</w:t>
      </w:r>
      <w:r w:rsidR="00B67075" w:rsidRPr="000D3EAB">
        <w:rPr>
          <w:lang w:val="en-GB"/>
        </w:rPr>
        <w:fldChar w:fldCharType="begin"/>
      </w:r>
      <w:r w:rsidR="00D2495F">
        <w:rPr>
          <w:lang w:val="en-GB"/>
        </w:rPr>
        <w:instrText xml:space="preserve"> ADDIN EN.CITE &lt;EndNote&gt;&lt;Cite ExcludeYear="1"&gt;&lt;Author&gt;Hasmann&lt;/Author&gt;&lt;Year&gt;2003&lt;/Year&gt;&lt;RecNum&gt;56&lt;/RecNum&gt;&lt;DisplayText&gt;&lt;style face="superscript"&gt;46&lt;/style&gt;&lt;/DisplayText&gt;&lt;record&gt;&lt;rec-number&gt;56&lt;/rec-number&gt;&lt;foreign-keys&gt;&lt;key app="EN" db-id="wzaafzpd7x090me025ux9pz7dftsws9twfsd" timestamp="1543412515"&gt;56&lt;/key&gt;&lt;/foreign-keys&gt;&lt;ref-type name="Journal Article"&gt;17&lt;/ref-type&gt;&lt;contributors&gt;&lt;authors&gt;&lt;author&gt;Hasmann, Max&lt;/author&gt;&lt;author&gt;Schemainda, Isabel&lt;/author&gt;&lt;/authors&gt;&lt;/contributors&gt;&lt;titles&gt;&lt;title&gt;FK866 , a highly specific noncompetitive inhibitor of nicotinamide phosphoribosyltransferase, represents a novel mechanism for induction of tumor cell apoptosis.&lt;/title&gt;&lt;secondary-title&gt;Cancer Research&lt;/secondary-title&gt;&lt;/titles&gt;&lt;periodical&gt;&lt;full-title&gt;Cancer Research&lt;/full-title&gt;&lt;/periodical&gt;&lt;pages&gt;7436--42&lt;/pages&gt;&lt;volume&gt;63&lt;/volume&gt;&lt;number&gt;21&lt;/number&gt;&lt;dates&gt;&lt;year&gt;2003&lt;/year&gt;&lt;/dates&gt;&lt;accession-num&gt;Hasmann2003&lt;/accession-num&gt;&lt;urls&gt;&lt;/urls&gt;&lt;/record&gt;&lt;/Cite&gt;&lt;/EndNote&gt;</w:instrText>
      </w:r>
      <w:r w:rsidR="00B67075" w:rsidRPr="000D3EAB">
        <w:rPr>
          <w:lang w:val="en-GB"/>
        </w:rPr>
        <w:fldChar w:fldCharType="separate"/>
      </w:r>
      <w:r w:rsidR="00D2495F" w:rsidRPr="00D2495F">
        <w:rPr>
          <w:noProof/>
          <w:vertAlign w:val="superscript"/>
          <w:lang w:val="en-GB"/>
        </w:rPr>
        <w:t>46</w:t>
      </w:r>
      <w:r w:rsidR="00B67075" w:rsidRPr="000D3EAB">
        <w:rPr>
          <w:lang w:val="en-GB"/>
        </w:rPr>
        <w:fldChar w:fldCharType="end"/>
      </w:r>
      <w:r w:rsidRPr="000D3EAB">
        <w:rPr>
          <w:lang w:val="en-GB"/>
        </w:rPr>
        <w:t xml:space="preserve"> for 30 minutes, </w:t>
      </w:r>
      <w:r w:rsidR="003E479C">
        <w:rPr>
          <w:lang w:val="en-GB"/>
        </w:rPr>
        <w:t>neither</w:t>
      </w:r>
      <w:r w:rsidRPr="000D3EAB">
        <w:rPr>
          <w:lang w:val="en-GB"/>
        </w:rPr>
        <w:t xml:space="preserve"> wildtype </w:t>
      </w:r>
      <w:r w:rsidR="003E479C">
        <w:rPr>
          <w:lang w:val="en-GB"/>
        </w:rPr>
        <w:t>nor</w:t>
      </w:r>
      <w:r w:rsidRPr="000D3EAB">
        <w:rPr>
          <w:lang w:val="en-GB"/>
        </w:rPr>
        <w:t xml:space="preserve"> mutant </w:t>
      </w:r>
      <w:proofErr w:type="spellStart"/>
      <w:r w:rsidRPr="000D3EAB">
        <w:rPr>
          <w:lang w:val="en-GB"/>
        </w:rPr>
        <w:t>NamPT</w:t>
      </w:r>
      <w:proofErr w:type="spellEnd"/>
      <w:r w:rsidRPr="000D3EAB">
        <w:rPr>
          <w:lang w:val="en-GB"/>
        </w:rPr>
        <w:t xml:space="preserve"> did </w:t>
      </w:r>
      <w:r w:rsidR="00C95437">
        <w:rPr>
          <w:lang w:val="en-GB"/>
        </w:rPr>
        <w:t xml:space="preserve">synthesize </w:t>
      </w:r>
      <w:r w:rsidRPr="000D3EAB">
        <w:rPr>
          <w:lang w:val="en-GB"/>
        </w:rPr>
        <w:t xml:space="preserve">NMN, suggesting that binding of FK866 is not affected by the mutation (suppl. fig. S4). </w:t>
      </w:r>
      <w:r w:rsidR="00C95437">
        <w:rPr>
          <w:lang w:val="en-GB"/>
        </w:rPr>
        <w:t xml:space="preserve">Using </w:t>
      </w:r>
      <w:r w:rsidR="00C95437" w:rsidRPr="000D3EAB">
        <w:rPr>
          <w:lang w:val="en-GB"/>
        </w:rPr>
        <w:t>100 µM</w:t>
      </w:r>
      <w:r w:rsidR="00C95437">
        <w:rPr>
          <w:lang w:val="en-GB"/>
        </w:rPr>
        <w:t xml:space="preserve"> Nam and PRPP the wildtype showed a turnover rate of </w:t>
      </w:r>
      <w:ins w:id="0" w:author="Ines Heiland" w:date="2018-12-16T12:47:00Z">
        <w:r w:rsidR="008C00CA">
          <w:rPr>
            <w:lang w:val="en-GB"/>
          </w:rPr>
          <w:t>0.007</w:t>
        </w:r>
      </w:ins>
      <w:del w:id="1" w:author="Ines Heiland" w:date="2018-12-16T12:47:00Z">
        <w:r w:rsidR="00E63F1F" w:rsidDel="008C00CA">
          <w:rPr>
            <w:lang w:val="en-GB"/>
          </w:rPr>
          <w:delText>6</w:delText>
        </w:r>
        <w:r w:rsidR="00C95437" w:rsidDel="008C00CA">
          <w:rPr>
            <w:lang w:val="en-GB"/>
          </w:rPr>
          <w:delText>.</w:delText>
        </w:r>
        <w:r w:rsidR="00E63F1F" w:rsidDel="008C00CA">
          <w:rPr>
            <w:lang w:val="en-GB"/>
          </w:rPr>
          <w:delText>5</w:delText>
        </w:r>
      </w:del>
      <w:r w:rsidR="00E63F1F">
        <w:rPr>
          <w:lang w:val="en-GB"/>
        </w:rPr>
        <w:t xml:space="preserve"> </w:t>
      </w:r>
      <m:oMath>
        <m:r>
          <w:rPr>
            <w:rFonts w:ascii="Cambria Math" w:hAnsi="Cambria Math"/>
            <w:lang w:val="en-GB"/>
          </w:rPr>
          <m:t>±</m:t>
        </m:r>
      </m:oMath>
      <w:r w:rsidR="00C95437">
        <w:rPr>
          <w:lang w:val="en-GB"/>
        </w:rPr>
        <w:t xml:space="preserve"> </w:t>
      </w:r>
      <w:ins w:id="2" w:author="Ines Heiland" w:date="2018-12-16T12:47:00Z">
        <w:r w:rsidR="008C00CA">
          <w:rPr>
            <w:lang w:val="en-GB"/>
          </w:rPr>
          <w:t>0.00</w:t>
        </w:r>
      </w:ins>
      <w:r w:rsidR="00E63F1F">
        <w:rPr>
          <w:lang w:val="en-GB"/>
        </w:rPr>
        <w:t>1</w:t>
      </w:r>
      <w:bookmarkStart w:id="3" w:name="_GoBack"/>
      <w:bookmarkEnd w:id="3"/>
      <w:del w:id="4" w:author="Ines Heiland" w:date="2018-12-16T12:48:00Z">
        <w:r w:rsidR="00E63F1F" w:rsidDel="00665C1E">
          <w:rPr>
            <w:lang w:val="en-GB"/>
          </w:rPr>
          <w:delText xml:space="preserve"> </w:delText>
        </w:r>
      </w:del>
      <w:ins w:id="5" w:author="Ines Heiland" w:date="2018-12-16T12:46:00Z">
        <w:r w:rsidR="00902701">
          <w:rPr>
            <w:lang w:val="en-GB"/>
          </w:rPr>
          <w:t xml:space="preserve"> </w:t>
        </w:r>
      </w:ins>
      <w:r w:rsidR="00E63F1F">
        <w:rPr>
          <w:lang w:val="en-GB"/>
        </w:rPr>
        <w:t>s</w:t>
      </w:r>
      <w:r w:rsidR="00E63F1F">
        <w:rPr>
          <w:vertAlign w:val="superscript"/>
          <w:lang w:val="en-GB"/>
        </w:rPr>
        <w:t>-1</w:t>
      </w:r>
      <w:r w:rsidRPr="000D3EAB">
        <w:rPr>
          <w:lang w:val="en-GB"/>
        </w:rPr>
        <w:t xml:space="preserve"> at 30 °C</w:t>
      </w:r>
      <w:r w:rsidR="00BF7011">
        <w:rPr>
          <w:lang w:val="en-GB"/>
        </w:rPr>
        <w:t>, w</w:t>
      </w:r>
      <w:r w:rsidR="009D2ED4">
        <w:rPr>
          <w:lang w:val="en-GB"/>
        </w:rPr>
        <w:t>hile</w:t>
      </w:r>
      <w:r w:rsidR="00E63F1F">
        <w:rPr>
          <w:lang w:val="en-GB"/>
        </w:rPr>
        <w:t xml:space="preserve"> the mutant did not have any </w:t>
      </w:r>
      <w:r w:rsidR="008A4BF8">
        <w:rPr>
          <w:lang w:val="en-GB"/>
        </w:rPr>
        <w:t>detectable</w:t>
      </w:r>
      <w:r w:rsidR="00E63F1F">
        <w:rPr>
          <w:lang w:val="en-GB"/>
        </w:rPr>
        <w:t xml:space="preserve"> activity.</w:t>
      </w:r>
      <w:r w:rsidR="009D2ED4">
        <w:rPr>
          <w:lang w:val="en-GB"/>
        </w:rPr>
        <w:t xml:space="preserve"> </w:t>
      </w:r>
      <w:r w:rsidR="00E63F1F">
        <w:rPr>
          <w:lang w:val="en-GB"/>
        </w:rPr>
        <w:t>W</w:t>
      </w:r>
      <w:r w:rsidR="009D2ED4">
        <w:rPr>
          <w:lang w:val="en-GB"/>
        </w:rPr>
        <w:t>ith</w:t>
      </w:r>
      <w:r w:rsidRPr="000D3EAB">
        <w:rPr>
          <w:lang w:val="en-GB"/>
        </w:rPr>
        <w:t xml:space="preserve"> 1mM</w:t>
      </w:r>
      <w:r w:rsidR="00BF7011">
        <w:rPr>
          <w:lang w:val="en-GB"/>
        </w:rPr>
        <w:t xml:space="preserve"> </w:t>
      </w:r>
      <w:r w:rsidR="00E63F1F">
        <w:rPr>
          <w:lang w:val="en-GB"/>
        </w:rPr>
        <w:t xml:space="preserve">of both </w:t>
      </w:r>
      <w:r w:rsidR="00BF7011">
        <w:rPr>
          <w:lang w:val="en-GB"/>
        </w:rPr>
        <w:t>substrate</w:t>
      </w:r>
      <w:r w:rsidR="00E63F1F">
        <w:rPr>
          <w:lang w:val="en-GB"/>
        </w:rPr>
        <w:t>s</w:t>
      </w:r>
      <w:r w:rsidRPr="000D3EAB">
        <w:rPr>
          <w:lang w:val="en-GB"/>
        </w:rPr>
        <w:t xml:space="preserve"> </w:t>
      </w:r>
      <w:r w:rsidR="00E63F1F">
        <w:rPr>
          <w:lang w:val="en-GB"/>
        </w:rPr>
        <w:t>the</w:t>
      </w:r>
      <w:r w:rsidRPr="000D3EAB">
        <w:rPr>
          <w:lang w:val="en-GB"/>
        </w:rPr>
        <w:t xml:space="preserve"> </w:t>
      </w:r>
      <w:r w:rsidR="00E63F1F">
        <w:rPr>
          <w:lang w:val="en-GB"/>
        </w:rPr>
        <w:t xml:space="preserve">turnover rate of the wildtype enzyme increased to </w:t>
      </w:r>
      <w:ins w:id="6" w:author="Ines Heiland" w:date="2018-12-16T12:47:00Z">
        <w:r w:rsidR="008C00CA">
          <w:rPr>
            <w:lang w:val="en-GB"/>
          </w:rPr>
          <w:t>0.0</w:t>
        </w:r>
      </w:ins>
      <w:r w:rsidR="00E63F1F">
        <w:rPr>
          <w:lang w:val="en-GB"/>
        </w:rPr>
        <w:t>1</w:t>
      </w:r>
      <w:ins w:id="7" w:author="Ines Heiland" w:date="2018-12-16T12:47:00Z">
        <w:r w:rsidR="008C00CA">
          <w:rPr>
            <w:lang w:val="en-GB"/>
          </w:rPr>
          <w:t>15</w:t>
        </w:r>
      </w:ins>
      <w:del w:id="8" w:author="Ines Heiland" w:date="2018-12-16T12:47:00Z">
        <w:r w:rsidR="00E63F1F" w:rsidDel="008C00CA">
          <w:rPr>
            <w:lang w:val="en-GB"/>
          </w:rPr>
          <w:delText>1.5</w:delText>
        </w:r>
      </w:del>
      <w:r w:rsidR="00E63F1F">
        <w:rPr>
          <w:lang w:val="en-GB"/>
        </w:rPr>
        <w:t xml:space="preserve"> </w:t>
      </w:r>
      <m:oMath>
        <m:r>
          <w:rPr>
            <w:rFonts w:ascii="Cambria Math" w:hAnsi="Cambria Math"/>
            <w:lang w:val="en-GB"/>
          </w:rPr>
          <m:t>±</m:t>
        </m:r>
      </m:oMath>
      <w:r w:rsidR="00E63F1F">
        <w:rPr>
          <w:lang w:val="en-GB"/>
        </w:rPr>
        <w:t xml:space="preserve"> 0.</w:t>
      </w:r>
      <w:ins w:id="9" w:author="Ines Heiland" w:date="2018-12-16T12:47:00Z">
        <w:r w:rsidR="008C00CA">
          <w:rPr>
            <w:lang w:val="en-GB"/>
          </w:rPr>
          <w:t>000</w:t>
        </w:r>
      </w:ins>
      <w:r w:rsidR="00E63F1F">
        <w:rPr>
          <w:lang w:val="en-GB"/>
        </w:rPr>
        <w:t>5 s</w:t>
      </w:r>
      <w:r w:rsidR="00E63F1F">
        <w:rPr>
          <w:vertAlign w:val="superscript"/>
          <w:lang w:val="en-GB"/>
        </w:rPr>
        <w:t>-1</w:t>
      </w:r>
      <w:r w:rsidR="009D2ED4">
        <w:rPr>
          <w:lang w:val="en-GB"/>
        </w:rPr>
        <w:t>,</w:t>
      </w:r>
      <w:r w:rsidR="00E63F1F">
        <w:rPr>
          <w:lang w:val="en-GB"/>
        </w:rPr>
        <w:t xml:space="preserve"> whereas the turnover rate of the mutant enzyme under the same condition was</w:t>
      </w:r>
      <w:r w:rsidR="00E84968">
        <w:rPr>
          <w:lang w:val="en-GB"/>
        </w:rPr>
        <w:t xml:space="preserve"> significantly</w:t>
      </w:r>
      <w:r w:rsidR="00E63F1F">
        <w:rPr>
          <w:lang w:val="en-GB"/>
        </w:rPr>
        <w:t xml:space="preserve"> reduced to </w:t>
      </w:r>
      <w:ins w:id="10" w:author="Ines Heiland" w:date="2018-12-16T12:47:00Z">
        <w:r w:rsidR="008C00CA">
          <w:rPr>
            <w:lang w:val="en-GB"/>
          </w:rPr>
          <w:t>0.00</w:t>
        </w:r>
      </w:ins>
      <w:r w:rsidR="00E63F1F">
        <w:rPr>
          <w:lang w:val="en-GB"/>
        </w:rPr>
        <w:t>9</w:t>
      </w:r>
      <w:del w:id="11" w:author="Ines Heiland" w:date="2018-12-16T12:47:00Z">
        <w:r w:rsidR="00E63F1F" w:rsidDel="008C00CA">
          <w:rPr>
            <w:lang w:val="en-GB"/>
          </w:rPr>
          <w:delText>.</w:delText>
        </w:r>
      </w:del>
      <w:r w:rsidR="00E63F1F">
        <w:rPr>
          <w:lang w:val="en-GB"/>
        </w:rPr>
        <w:t xml:space="preserve">3 </w:t>
      </w:r>
      <m:oMath>
        <m:r>
          <w:rPr>
            <w:rFonts w:ascii="Cambria Math" w:hAnsi="Cambria Math"/>
            <w:lang w:val="en-GB"/>
          </w:rPr>
          <m:t>±</m:t>
        </m:r>
      </m:oMath>
      <w:r w:rsidR="00E63F1F">
        <w:rPr>
          <w:lang w:val="en-GB"/>
        </w:rPr>
        <w:t xml:space="preserve"> 0.</w:t>
      </w:r>
      <w:ins w:id="12" w:author="Ines Heiland" w:date="2018-12-16T12:47:00Z">
        <w:r w:rsidR="008C00CA">
          <w:rPr>
            <w:lang w:val="en-GB"/>
          </w:rPr>
          <w:t>000</w:t>
        </w:r>
      </w:ins>
      <w:r w:rsidR="00E63F1F">
        <w:rPr>
          <w:lang w:val="en-GB"/>
        </w:rPr>
        <w:t xml:space="preserve">8 </w:t>
      </w:r>
      <w:r w:rsidRPr="000D3EAB">
        <w:rPr>
          <w:lang w:val="en-GB"/>
        </w:rPr>
        <w:t>(fig. 6D). These observations suggest that the mutant enzyme is catalytically active, retains its dimeric state and sensitivity to FK866, but, has a lower activity and affinity to Nam, supporting the predictions derived from the metabolic modelling approach.</w:t>
      </w:r>
    </w:p>
    <w:p w14:paraId="1B7377E2" w14:textId="78C6C7A8" w:rsidR="008E2829" w:rsidRPr="000D3EAB" w:rsidRDefault="00FB37DE">
      <w:pPr>
        <w:pStyle w:val="BodyText"/>
        <w:rPr>
          <w:lang w:val="en-GB"/>
        </w:rPr>
      </w:pPr>
      <w:r w:rsidRPr="000D3EAB">
        <w:rPr>
          <w:lang w:val="en-GB"/>
        </w:rPr>
        <w:t xml:space="preserve">To see whether we can find a </w:t>
      </w:r>
      <w:r w:rsidR="009D2ED4">
        <w:rPr>
          <w:lang w:val="en-GB"/>
        </w:rPr>
        <w:t>molecular</w:t>
      </w:r>
      <w:r w:rsidRPr="000D3EAB">
        <w:rPr>
          <w:lang w:val="en-GB"/>
        </w:rPr>
        <w:t xml:space="preserve"> explanation for the reduced affinity of the mutant enzyme, we analysed different available protein structures of </w:t>
      </w:r>
      <w:proofErr w:type="spellStart"/>
      <w:r w:rsidRPr="000D3EAB">
        <w:rPr>
          <w:lang w:val="en-GB"/>
        </w:rPr>
        <w:t>NamPT</w:t>
      </w:r>
      <w:proofErr w:type="spellEnd"/>
      <w:r w:rsidRPr="000D3EAB">
        <w:rPr>
          <w:lang w:val="en-GB"/>
        </w:rPr>
        <w:t xml:space="preserve"> and tested whether the loop insertion could potentially lead to dynamic structural rearrangements. To this end we applied homology modelling (fig. 6C) and molecular dynamics simulations for structures with and without the loop insertion (fig. 6F) Taken together we did not observe substantial structural rearrangements and the molecular dynamics simulations showed only limited structural changes upon loop insertion and we observed a mostly structurally stable catalytic core. This might be based on the fact that all available protein structures of </w:t>
      </w:r>
      <w:proofErr w:type="spellStart"/>
      <w:r w:rsidRPr="000D3EAB">
        <w:rPr>
          <w:lang w:val="en-GB"/>
        </w:rPr>
        <w:t>NamPT</w:t>
      </w:r>
      <w:proofErr w:type="spellEnd"/>
      <w:r w:rsidRPr="000D3EAB">
        <w:rPr>
          <w:lang w:val="en-GB"/>
        </w:rPr>
        <w:t xml:space="preserve"> differ very little even at the catalytic si</w:t>
      </w:r>
      <w:r w:rsidR="0022440F">
        <w:rPr>
          <w:lang w:val="en-GB"/>
        </w:rPr>
        <w:t>t</w:t>
      </w:r>
      <w:r w:rsidRPr="000D3EAB">
        <w:rPr>
          <w:lang w:val="en-GB"/>
        </w:rPr>
        <w:t xml:space="preserve">e (between 0.33Å and 0.95Å see supplementary table S3). Some residues close to the catalytic, nevertheless, showed slightly elevated mobilities in the wildtype </w:t>
      </w:r>
      <w:r w:rsidR="0022440F">
        <w:rPr>
          <w:lang w:val="en-GB"/>
        </w:rPr>
        <w:t>structure.</w:t>
      </w:r>
      <w:r w:rsidRPr="000D3EAB">
        <w:rPr>
          <w:lang w:val="en-GB"/>
        </w:rPr>
        <w:t xml:space="preserve"> </w:t>
      </w:r>
      <w:r w:rsidR="0022440F">
        <w:rPr>
          <w:lang w:val="en-GB"/>
        </w:rPr>
        <w:t>T</w:t>
      </w:r>
      <w:r w:rsidRPr="000D3EAB">
        <w:rPr>
          <w:lang w:val="en-GB"/>
        </w:rPr>
        <w:t xml:space="preserve">hese elevated mobilities were dominated by rare events during the simulation time </w:t>
      </w:r>
      <w:r w:rsidR="00A46CD2">
        <w:rPr>
          <w:lang w:val="en-GB"/>
        </w:rPr>
        <w:t xml:space="preserve">of </w:t>
      </w:r>
      <w:r w:rsidRPr="000D3EAB">
        <w:rPr>
          <w:lang w:val="en-GB"/>
        </w:rPr>
        <w:t>1µs. They</w:t>
      </w:r>
      <w:r w:rsidR="0022440F">
        <w:rPr>
          <w:lang w:val="en-GB"/>
        </w:rPr>
        <w:t xml:space="preserve"> therefore</w:t>
      </w:r>
      <w:r w:rsidRPr="000D3EAB">
        <w:rPr>
          <w:lang w:val="en-GB"/>
        </w:rPr>
        <w:t xml:space="preserve"> do not appear as a robust change of structural dynamics upon loop insertion. The</w:t>
      </w:r>
      <w:r w:rsidR="00A46CD2">
        <w:rPr>
          <w:lang w:val="en-GB"/>
        </w:rPr>
        <w:t xml:space="preserve"> observed alterations</w:t>
      </w:r>
      <w:r w:rsidRPr="000D3EAB">
        <w:rPr>
          <w:lang w:val="en-GB"/>
        </w:rPr>
        <w:t xml:space="preserve"> could nevertheless provide a hin</w:t>
      </w:r>
      <w:r w:rsidR="0022440F">
        <w:rPr>
          <w:lang w:val="en-GB"/>
        </w:rPr>
        <w:t>t</w:t>
      </w:r>
      <w:r w:rsidRPr="000D3EAB">
        <w:rPr>
          <w:lang w:val="en-GB"/>
        </w:rPr>
        <w:t xml:space="preserve"> towards reduced mobility of the mutant enzyme that explain the observed changes in affinity and activity upon loop deletion.</w:t>
      </w:r>
    </w:p>
    <w:p w14:paraId="37CAE681" w14:textId="77777777" w:rsidR="008E2829" w:rsidRPr="000D3EAB" w:rsidRDefault="00FB37DE">
      <w:pPr>
        <w:pStyle w:val="Heading3"/>
        <w:rPr>
          <w:lang w:val="en-GB"/>
        </w:rPr>
      </w:pPr>
      <w:proofErr w:type="spellStart"/>
      <w:r w:rsidRPr="000D3EAB">
        <w:rPr>
          <w:lang w:val="en-GB"/>
        </w:rPr>
        <w:t>NamPT</w:t>
      </w:r>
      <w:proofErr w:type="spellEnd"/>
      <w:r w:rsidRPr="000D3EAB">
        <w:rPr>
          <w:lang w:val="en-GB"/>
        </w:rPr>
        <w:t xml:space="preserve"> and NNMT made NADA obsolete in vertebrates</w:t>
      </w:r>
    </w:p>
    <w:p w14:paraId="7DF9AEB0" w14:textId="0CB8976C" w:rsidR="008E2829" w:rsidRPr="000D3EAB" w:rsidRDefault="00FB37DE">
      <w:pPr>
        <w:pStyle w:val="BodyText"/>
        <w:rPr>
          <w:lang w:val="en-GB"/>
        </w:rPr>
      </w:pPr>
      <w:r w:rsidRPr="000D3EAB">
        <w:rPr>
          <w:lang w:val="en-GB"/>
        </w:rPr>
        <w:t xml:space="preserve">Finally, we wanted to understand why NADA was lost in vertebrates. As </w:t>
      </w:r>
      <w:r w:rsidR="00BF7011">
        <w:rPr>
          <w:lang w:val="en-GB"/>
        </w:rPr>
        <w:t>shifts in evolutionary</w:t>
      </w:r>
      <w:r w:rsidRPr="000D3EAB">
        <w:rPr>
          <w:lang w:val="en-GB"/>
        </w:rPr>
        <w:t xml:space="preserve"> </w:t>
      </w:r>
      <w:r w:rsidR="00BF7011">
        <w:rPr>
          <w:lang w:val="en-GB"/>
        </w:rPr>
        <w:t xml:space="preserve">selection pressure may </w:t>
      </w:r>
      <w:r w:rsidRPr="000D3EAB">
        <w:rPr>
          <w:lang w:val="en-GB"/>
        </w:rPr>
        <w:t>result from competition for resources, we built a two-compartment model, based on the pathway model described above. One compartment contain</w:t>
      </w:r>
      <w:r w:rsidR="00120E1B">
        <w:rPr>
          <w:lang w:val="en-GB"/>
        </w:rPr>
        <w:t>s</w:t>
      </w:r>
      <w:r w:rsidRPr="000D3EAB">
        <w:rPr>
          <w:lang w:val="en-GB"/>
        </w:rPr>
        <w:t xml:space="preserve"> NADA, while the other one contain</w:t>
      </w:r>
      <w:r w:rsidR="00120E1B">
        <w:rPr>
          <w:lang w:val="en-GB"/>
        </w:rPr>
        <w:t>s</w:t>
      </w:r>
      <w:r w:rsidRPr="000D3EAB">
        <w:rPr>
          <w:lang w:val="en-GB"/>
        </w:rPr>
        <w:t xml:space="preserve"> either </w:t>
      </w:r>
      <w:proofErr w:type="spellStart"/>
      <w:r w:rsidRPr="000D3EAB">
        <w:rPr>
          <w:lang w:val="en-GB"/>
        </w:rPr>
        <w:t>NamPT</w:t>
      </w:r>
      <w:proofErr w:type="spellEnd"/>
      <w:r w:rsidRPr="000D3EAB">
        <w:rPr>
          <w:lang w:val="en-GB"/>
        </w:rPr>
        <w:t xml:space="preserve"> alone or together with NNMT. Both compartments share a limited Nam source</w:t>
      </w:r>
      <w:r w:rsidR="0076152B">
        <w:rPr>
          <w:lang w:val="en-GB"/>
        </w:rPr>
        <w:t xml:space="preserve"> (</w:t>
      </w:r>
      <w:r w:rsidR="00F5511A">
        <w:rPr>
          <w:lang w:val="en-GB"/>
        </w:rPr>
        <w:t xml:space="preserve">for model details see </w:t>
      </w:r>
      <w:r w:rsidR="0076152B">
        <w:rPr>
          <w:lang w:val="en-GB"/>
        </w:rPr>
        <w:t xml:space="preserve">suppl. </w:t>
      </w:r>
      <w:r w:rsidR="009668B2">
        <w:rPr>
          <w:lang w:val="en-GB"/>
        </w:rPr>
        <w:t>t</w:t>
      </w:r>
      <w:r w:rsidR="0076152B">
        <w:rPr>
          <w:lang w:val="en-GB"/>
        </w:rPr>
        <w:t>able. 2</w:t>
      </w:r>
      <w:r w:rsidR="00DD0468">
        <w:rPr>
          <w:lang w:val="en-GB"/>
        </w:rPr>
        <w:t xml:space="preserve"> and suppl. file 2</w:t>
      </w:r>
      <w:r w:rsidR="0076152B">
        <w:rPr>
          <w:lang w:val="en-GB"/>
        </w:rPr>
        <w:t xml:space="preserve">). </w:t>
      </w:r>
      <w:r w:rsidRPr="000D3EAB">
        <w:rPr>
          <w:lang w:val="en-GB"/>
        </w:rPr>
        <w:t xml:space="preserve">Without NNMT, the compartment containing NADA shows </w:t>
      </w:r>
      <w:r w:rsidR="00D03BD8">
        <w:rPr>
          <w:lang w:val="en-GB"/>
        </w:rPr>
        <w:t xml:space="preserve">a higher </w:t>
      </w:r>
      <w:r w:rsidRPr="000D3EAB">
        <w:rPr>
          <w:lang w:val="en-GB"/>
        </w:rPr>
        <w:t>NAD consumption rate (fig. 7A),</w:t>
      </w:r>
      <w:r w:rsidR="00D03BD8">
        <w:rPr>
          <w:lang w:val="en-GB"/>
        </w:rPr>
        <w:t xml:space="preserve"> and</w:t>
      </w:r>
      <w:r w:rsidRPr="000D3EAB">
        <w:rPr>
          <w:lang w:val="en-GB"/>
        </w:rPr>
        <w:t xml:space="preserve"> is able to maintain much higher NAD concentrations especially at low cell division rates (fig. 7B). At high cell division rates, steady state concentrations in both </w:t>
      </w:r>
      <w:r w:rsidRPr="000D3EAB">
        <w:rPr>
          <w:lang w:val="en-GB"/>
        </w:rPr>
        <w:lastRenderedPageBreak/>
        <w:t>compartments are similar</w:t>
      </w:r>
      <w:r w:rsidR="00D03BD8">
        <w:rPr>
          <w:lang w:val="en-GB"/>
        </w:rPr>
        <w:t xml:space="preserve">, but NAD-consumption rates are still slightly higher </w:t>
      </w:r>
      <w:r w:rsidR="007053DD">
        <w:rPr>
          <w:lang w:val="en-GB"/>
        </w:rPr>
        <w:t>in the NADA containing compartment</w:t>
      </w:r>
      <w:r w:rsidRPr="000D3EAB">
        <w:rPr>
          <w:lang w:val="en-GB"/>
        </w:rPr>
        <w:t xml:space="preserve">.  </w:t>
      </w:r>
      <w:r w:rsidR="007053DD">
        <w:rPr>
          <w:lang w:val="en-GB"/>
        </w:rPr>
        <w:t>As</w:t>
      </w:r>
      <w:r w:rsidRPr="000D3EAB">
        <w:rPr>
          <w:lang w:val="en-GB"/>
        </w:rPr>
        <w:t xml:space="preserve"> bacteria often have relatively high growth rates</w:t>
      </w:r>
      <w:r w:rsidR="007053DD">
        <w:rPr>
          <w:lang w:val="en-GB"/>
        </w:rPr>
        <w:t xml:space="preserve"> and a low number of NAD consuming enzymes</w:t>
      </w:r>
      <w:r w:rsidRPr="000D3EAB">
        <w:rPr>
          <w:lang w:val="en-GB"/>
        </w:rPr>
        <w:t>,</w:t>
      </w:r>
      <w:r w:rsidR="007053DD">
        <w:rPr>
          <w:lang w:val="en-GB"/>
        </w:rPr>
        <w:t xml:space="preserve"> this might explain why in bacteria</w:t>
      </w:r>
      <w:r w:rsidRPr="000D3EAB">
        <w:rPr>
          <w:lang w:val="en-GB"/>
        </w:rPr>
        <w:t xml:space="preserve"> both systems coexist.</w:t>
      </w:r>
    </w:p>
    <w:p w14:paraId="6EAF8F3E" w14:textId="1FF285FC" w:rsidR="008E2829" w:rsidRPr="000D3EAB" w:rsidRDefault="00FB37DE">
      <w:pPr>
        <w:pStyle w:val="BodyText"/>
        <w:rPr>
          <w:lang w:val="en-GB"/>
        </w:rPr>
      </w:pPr>
      <w:r w:rsidRPr="000D3EAB">
        <w:rPr>
          <w:lang w:val="en-GB"/>
        </w:rPr>
        <w:t xml:space="preserve">In the presence of NNMT, the </w:t>
      </w:r>
      <w:proofErr w:type="spellStart"/>
      <w:r w:rsidRPr="000D3EAB">
        <w:rPr>
          <w:lang w:val="en-GB"/>
        </w:rPr>
        <w:t>NamPT</w:t>
      </w:r>
      <w:proofErr w:type="spellEnd"/>
      <w:r w:rsidRPr="000D3EAB">
        <w:rPr>
          <w:lang w:val="en-GB"/>
        </w:rPr>
        <w:t xml:space="preserve"> compartment has both higher NAD consumption rates and higher steady state NAD concentrations than the compartment containing NADA (fig. 7C and D). </w:t>
      </w:r>
      <w:r w:rsidR="00BB4180">
        <w:rPr>
          <w:lang w:val="en-GB"/>
        </w:rPr>
        <w:t xml:space="preserve"> This is, </w:t>
      </w:r>
      <w:r w:rsidRPr="000D3EAB">
        <w:rPr>
          <w:lang w:val="en-GB"/>
        </w:rPr>
        <w:t xml:space="preserve">however, </w:t>
      </w:r>
      <w:r w:rsidR="00BB4180">
        <w:rPr>
          <w:lang w:val="en-GB"/>
        </w:rPr>
        <w:t>dependent on</w:t>
      </w:r>
      <w:r w:rsidRPr="000D3EAB">
        <w:rPr>
          <w:lang w:val="en-GB"/>
        </w:rPr>
        <w:t xml:space="preserve"> the affinity of </w:t>
      </w:r>
      <w:proofErr w:type="spellStart"/>
      <w:r w:rsidRPr="000D3EAB">
        <w:rPr>
          <w:lang w:val="en-GB"/>
        </w:rPr>
        <w:t>NamPT</w:t>
      </w:r>
      <w:proofErr w:type="spellEnd"/>
      <w:r w:rsidRPr="000D3EAB">
        <w:rPr>
          <w:lang w:val="en-GB"/>
        </w:rPr>
        <w:t xml:space="preserve"> for Nam</w:t>
      </w:r>
      <w:r w:rsidR="00BB4180">
        <w:rPr>
          <w:lang w:val="en-GB"/>
        </w:rPr>
        <w:t xml:space="preserve">. </w:t>
      </w:r>
      <w:r w:rsidRPr="000D3EAB">
        <w:rPr>
          <w:lang w:val="en-GB"/>
        </w:rPr>
        <w:t xml:space="preserve">If the substrate affinity of </w:t>
      </w:r>
      <w:proofErr w:type="spellStart"/>
      <w:r w:rsidRPr="000D3EAB">
        <w:rPr>
          <w:lang w:val="en-GB"/>
        </w:rPr>
        <w:t>NamPT</w:t>
      </w:r>
      <w:proofErr w:type="spellEnd"/>
      <w:r w:rsidRPr="000D3EAB">
        <w:rPr>
          <w:lang w:val="en-GB"/>
        </w:rPr>
        <w:t xml:space="preserve"> is too low (high </w:t>
      </w:r>
      <w:r w:rsidRPr="000D3EAB">
        <w:rPr>
          <w:i/>
          <w:lang w:val="en-GB"/>
        </w:rPr>
        <w:t>K</w:t>
      </w:r>
      <w:r w:rsidRPr="000D3EAB">
        <w:rPr>
          <w:i/>
          <w:position w:val="-7"/>
          <w:sz w:val="19"/>
          <w:lang w:val="en-GB"/>
        </w:rPr>
        <w:t>M</w:t>
      </w:r>
      <w:r w:rsidRPr="000D3EAB">
        <w:rPr>
          <w:lang w:val="en-GB"/>
        </w:rPr>
        <w:t>), the NADA compartment is able to maintain higher NAD concentrations</w:t>
      </w:r>
      <w:r w:rsidR="00BB4180">
        <w:rPr>
          <w:lang w:val="en-GB"/>
        </w:rPr>
        <w:t xml:space="preserve"> and consumption flux</w:t>
      </w:r>
      <w:r w:rsidRPr="000D3EAB">
        <w:rPr>
          <w:lang w:val="en-GB"/>
        </w:rPr>
        <w:t xml:space="preserve">. Taken together, the results suggest that the NADA pathway might have become obsolete upon emergence of </w:t>
      </w:r>
      <w:r w:rsidR="003879A8">
        <w:rPr>
          <w:lang w:val="en-GB"/>
        </w:rPr>
        <w:t>a</w:t>
      </w:r>
      <w:r w:rsidRPr="000D3EAB">
        <w:rPr>
          <w:lang w:val="en-GB"/>
        </w:rPr>
        <w:t xml:space="preserve"> high affinity </w:t>
      </w:r>
      <w:proofErr w:type="spellStart"/>
      <w:r w:rsidRPr="000D3EAB">
        <w:rPr>
          <w:lang w:val="en-GB"/>
        </w:rPr>
        <w:t>NamPT</w:t>
      </w:r>
      <w:proofErr w:type="spellEnd"/>
      <w:r w:rsidRPr="000D3EAB">
        <w:rPr>
          <w:lang w:val="en-GB"/>
        </w:rPr>
        <w:t>. This in turn might have been induced by the appearance of NNMT.</w:t>
      </w:r>
    </w:p>
    <w:p w14:paraId="601740B9" w14:textId="339AD5EA" w:rsidR="008E2829" w:rsidRDefault="00FB37DE">
      <w:pPr>
        <w:pStyle w:val="Heading2"/>
        <w:rPr>
          <w:lang w:val="en-GB"/>
        </w:rPr>
      </w:pPr>
      <w:r w:rsidRPr="000D3EAB">
        <w:rPr>
          <w:lang w:val="en-GB"/>
        </w:rPr>
        <w:t>Discussion</w:t>
      </w:r>
    </w:p>
    <w:p w14:paraId="771AD524" w14:textId="1514E537" w:rsidR="008E2829" w:rsidRDefault="000C64B1" w:rsidP="004D4462">
      <w:pPr>
        <w:pStyle w:val="BodyText"/>
        <w:rPr>
          <w:lang w:val="en-GB"/>
        </w:rPr>
      </w:pPr>
      <w:r>
        <w:rPr>
          <w:lang w:val="en-GB"/>
        </w:rPr>
        <w:t xml:space="preserve">NNMT has been identified </w:t>
      </w:r>
      <w:r w:rsidR="00833C91" w:rsidRPr="000D3EAB">
        <w:rPr>
          <w:lang w:val="en-GB"/>
        </w:rPr>
        <w:t>as potential marker for some types of cancer</w:t>
      </w:r>
      <w:r w:rsidR="00833C91" w:rsidRPr="000D3EAB">
        <w:rPr>
          <w:lang w:val="en-GB"/>
        </w:rPr>
        <w:fldChar w:fldCharType="begin"/>
      </w:r>
      <w:r w:rsidR="00D2495F">
        <w:rPr>
          <w:lang w:val="en-GB"/>
        </w:rPr>
        <w:instrText xml:space="preserve"> ADDIN EN.CITE &lt;EndNote&gt;&lt;Cite ExcludeYear="1"&gt;&lt;Author&gt;Okamura&lt;/Author&gt;&lt;Year&gt;1998&lt;/Year&gt;&lt;RecNum&gt;25&lt;/RecNum&gt;&lt;DisplayText&gt;&lt;style face="superscript"&gt;47&lt;/style&gt;&lt;/DisplayText&gt;&lt;record&gt;&lt;rec-number&gt;25&lt;/rec-number&gt;&lt;foreign-keys&gt;&lt;key app="EN" db-id="wzaafzpd7x090me025ux9pz7dftsws9twfsd" timestamp="1543412515"&gt;25&lt;/key&gt;&lt;/foreign-keys&gt;&lt;ref-type name="Journal Article"&gt;17&lt;/ref-type&gt;&lt;contributors&gt;&lt;authors&gt;&lt;author&gt;Okamura, Atsushi&lt;/author&gt;&lt;author&gt;Ohmura, Yoshihisa&lt;/author&gt;&lt;author&gt;Islam, Md Muzharul&lt;/author&gt;&lt;author&gt;Tagawa, Masatoshi&lt;/author&gt;&lt;author&gt;Horitsu, Keisuke&lt;/author&gt;&lt;author&gt;Moriyama, Yoichi&lt;/author&gt;&lt;author&gt;Fujimura, Shinji&lt;/author&gt;&lt;/authors&gt;&lt;/contributors&gt;&lt;titles&gt;&lt;title&gt;Increased hepatic nicotinamide N -methyltransferase activity as a marker of cancer cachexia in mice bearing colon 26 adenocarcinoma&lt;/title&gt;&lt;secondary-title&gt;Japanese Journal of Cancer Research&lt;/secondary-title&gt;&lt;/titles&gt;&lt;periodical&gt;&lt;full-title&gt;Japanese Journal of Cancer Research&lt;/full-title&gt;&lt;/periodical&gt;&lt;pages&gt;649--656&lt;/pages&gt;&lt;volume&gt;89&lt;/volume&gt;&lt;number&gt;6&lt;/number&gt;&lt;dates&gt;&lt;year&gt;1998&lt;/year&gt;&lt;/dates&gt;&lt;accession-num&gt;Okamura1998&lt;/accession-num&gt;&lt;urls&gt;&lt;/urls&gt;&lt;/record&gt;&lt;/Cite&gt;&lt;/EndNote&gt;</w:instrText>
      </w:r>
      <w:r w:rsidR="00833C91" w:rsidRPr="000D3EAB">
        <w:rPr>
          <w:lang w:val="en-GB"/>
        </w:rPr>
        <w:fldChar w:fldCharType="separate"/>
      </w:r>
      <w:r w:rsidR="00D2495F" w:rsidRPr="00D2495F">
        <w:rPr>
          <w:noProof/>
          <w:vertAlign w:val="superscript"/>
          <w:lang w:val="en-GB"/>
        </w:rPr>
        <w:t>47</w:t>
      </w:r>
      <w:r w:rsidR="00833C91" w:rsidRPr="000D3EAB">
        <w:rPr>
          <w:lang w:val="en-GB"/>
        </w:rPr>
        <w:fldChar w:fldCharType="end"/>
      </w:r>
      <w:r w:rsidR="004710FE">
        <w:rPr>
          <w:lang w:val="en-GB"/>
        </w:rPr>
        <w:t xml:space="preserve"> </w:t>
      </w:r>
      <w:r w:rsidR="00BE1084">
        <w:rPr>
          <w:lang w:val="en-GB"/>
        </w:rPr>
        <w:t>and as</w:t>
      </w:r>
      <w:r>
        <w:rPr>
          <w:lang w:val="en-GB"/>
        </w:rPr>
        <w:t xml:space="preserve"> potential drug target </w:t>
      </w:r>
      <w:r w:rsidR="00833C91">
        <w:rPr>
          <w:lang w:val="en-GB"/>
        </w:rPr>
        <w:t>for the treatment of metabolic disorders</w:t>
      </w:r>
      <w:r w:rsidR="00ED2849">
        <w:rPr>
          <w:lang w:val="en-GB"/>
        </w:rPr>
        <w:fldChar w:fldCharType="begin">
          <w:fldData xml:space="preserve">PEVuZE5vdGU+PENpdGU+PEF1dGhvcj5LYW5udDwvQXV0aG9yPjxZZWFyPjIwMTg8L1llYXI+PFJl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</w:fldData>
        </w:fldChar>
      </w:r>
      <w:r w:rsidR="00ED2849">
        <w:rPr>
          <w:lang w:val="en-GB"/>
        </w:rPr>
        <w:instrText xml:space="preserve"> ADDIN EN.CITE </w:instrText>
      </w:r>
      <w:r w:rsidR="00ED2849">
        <w:rPr>
          <w:lang w:val="en-GB"/>
        </w:rPr>
        <w:fldChar w:fldCharType="begin">
          <w:fldData xml:space="preserve">PEVuZE5vdGU+PENpdGU+PEF1dGhvcj5LYW5udDwvQXV0aG9yPjxZZWFyPjIwMTg8L1llYXI+PFJl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</w:fldData>
        </w:fldChar>
      </w:r>
      <w:r w:rsidR="00ED2849">
        <w:rPr>
          <w:lang w:val="en-GB"/>
        </w:rPr>
        <w:instrText xml:space="preserve"> ADDIN EN.CITE.DATA </w:instrText>
      </w:r>
      <w:r w:rsidR="00ED2849">
        <w:rPr>
          <w:lang w:val="en-GB"/>
        </w:rPr>
      </w:r>
      <w:r w:rsidR="00ED2849">
        <w:rPr>
          <w:lang w:val="en-GB"/>
        </w:rPr>
        <w:fldChar w:fldCharType="end"/>
      </w:r>
      <w:r w:rsidR="00ED2849">
        <w:rPr>
          <w:lang w:val="en-GB"/>
        </w:rPr>
      </w:r>
      <w:r w:rsidR="00ED2849">
        <w:rPr>
          <w:lang w:val="en-GB"/>
        </w:rPr>
        <w:fldChar w:fldCharType="separate"/>
      </w:r>
      <w:r w:rsidR="00ED2849" w:rsidRPr="00ED2849">
        <w:rPr>
          <w:noProof/>
          <w:vertAlign w:val="superscript"/>
          <w:lang w:val="en-GB"/>
        </w:rPr>
        <w:t>7</w:t>
      </w:r>
      <w:r w:rsidR="00ED2849">
        <w:rPr>
          <w:lang w:val="en-GB"/>
        </w:rPr>
        <w:fldChar w:fldCharType="end"/>
      </w:r>
      <w:r w:rsidR="00BE1084">
        <w:rPr>
          <w:lang w:val="en-GB"/>
        </w:rPr>
        <w:t>.</w:t>
      </w:r>
      <w:r>
        <w:rPr>
          <w:lang w:val="en-GB"/>
        </w:rPr>
        <w:t xml:space="preserve"> </w:t>
      </w:r>
      <w:r w:rsidR="00BE1084">
        <w:rPr>
          <w:lang w:val="en-GB"/>
        </w:rPr>
        <w:t>I</w:t>
      </w:r>
      <w:r>
        <w:rPr>
          <w:lang w:val="en-GB"/>
        </w:rPr>
        <w:t>ts</w:t>
      </w:r>
      <w:r w:rsidR="004D4462">
        <w:rPr>
          <w:lang w:val="en-GB"/>
        </w:rPr>
        <w:t xml:space="preserve"> physiological ro</w:t>
      </w:r>
      <w:r>
        <w:rPr>
          <w:lang w:val="en-GB"/>
        </w:rPr>
        <w:t>l</w:t>
      </w:r>
      <w:r w:rsidR="004D4462">
        <w:rPr>
          <w:lang w:val="en-GB"/>
        </w:rPr>
        <w:t xml:space="preserve">e </w:t>
      </w:r>
      <w:r w:rsidR="00833C91">
        <w:rPr>
          <w:lang w:val="en-GB"/>
        </w:rPr>
        <w:t>is</w:t>
      </w:r>
      <w:r w:rsidR="00BE1084">
        <w:rPr>
          <w:lang w:val="en-GB"/>
        </w:rPr>
        <w:t>, however,</w:t>
      </w:r>
      <w:r w:rsidR="00833C91">
        <w:rPr>
          <w:lang w:val="en-GB"/>
        </w:rPr>
        <w:t xml:space="preserve"> </w:t>
      </w:r>
      <w:r>
        <w:rPr>
          <w:lang w:val="en-GB"/>
        </w:rPr>
        <w:t>still</w:t>
      </w:r>
      <w:r w:rsidR="004D4462">
        <w:rPr>
          <w:lang w:val="en-GB"/>
        </w:rPr>
        <w:t xml:space="preserve"> enigmatic</w:t>
      </w:r>
      <w:r w:rsidR="00833C91">
        <w:rPr>
          <w:lang w:val="en-GB"/>
        </w:rPr>
        <w:t>.</w:t>
      </w:r>
      <w:r w:rsidR="004D4462">
        <w:rPr>
          <w:lang w:val="en-GB"/>
        </w:rPr>
        <w:t xml:space="preserve"> </w:t>
      </w:r>
      <w:r w:rsidR="00BE1084">
        <w:rPr>
          <w:lang w:val="en-GB"/>
        </w:rPr>
        <w:t>Our</w:t>
      </w:r>
      <w:r w:rsidR="004D4462">
        <w:rPr>
          <w:lang w:val="en-GB"/>
        </w:rPr>
        <w:t xml:space="preserve"> phylogenetic analysis</w:t>
      </w:r>
      <w:r w:rsidR="004710FE">
        <w:rPr>
          <w:lang w:val="en-GB"/>
        </w:rPr>
        <w:t xml:space="preserve"> </w:t>
      </w:r>
      <w:r w:rsidR="004D4462">
        <w:rPr>
          <w:lang w:val="en-GB"/>
        </w:rPr>
        <w:t xml:space="preserve">showed that the </w:t>
      </w:r>
      <w:r w:rsidR="00FB37DE" w:rsidRPr="000D3EAB">
        <w:rPr>
          <w:lang w:val="en-GB"/>
        </w:rPr>
        <w:t xml:space="preserve">appearance of NNMT in </w:t>
      </w:r>
      <w:proofErr w:type="spellStart"/>
      <w:r w:rsidR="00FB37DE" w:rsidRPr="000D3EAB">
        <w:rPr>
          <w:lang w:val="en-GB"/>
        </w:rPr>
        <w:t>Protostomia</w:t>
      </w:r>
      <w:proofErr w:type="spellEnd"/>
      <w:r w:rsidR="004D4462">
        <w:rPr>
          <w:lang w:val="en-GB"/>
        </w:rPr>
        <w:t xml:space="preserve"> </w:t>
      </w:r>
      <w:r w:rsidR="004710FE">
        <w:rPr>
          <w:lang w:val="en-GB"/>
        </w:rPr>
        <w:t>is followed by a</w:t>
      </w:r>
      <w:r w:rsidR="00FB37DE" w:rsidRPr="000D3EAB">
        <w:rPr>
          <w:lang w:val="en-GB"/>
        </w:rPr>
        <w:t xml:space="preserve"> diversification of NAD-consuming reactions</w:t>
      </w:r>
      <w:r w:rsidR="004710FE">
        <w:rPr>
          <w:lang w:val="en-GB"/>
        </w:rPr>
        <w:t xml:space="preserve">. </w:t>
      </w:r>
      <w:r w:rsidR="00BE1084">
        <w:rPr>
          <w:lang w:val="en-GB"/>
        </w:rPr>
        <w:t>To understand a possible interplay of NNMT and other enzymes of the pathway, we</w:t>
      </w:r>
      <w:r w:rsidR="004710FE">
        <w:rPr>
          <w:lang w:val="en-GB"/>
        </w:rPr>
        <w:t xml:space="preserve"> built a mathematical model of the pathway </w:t>
      </w:r>
      <w:r w:rsidR="00BE1084">
        <w:rPr>
          <w:lang w:val="en-GB"/>
        </w:rPr>
        <w:t>and</w:t>
      </w:r>
      <w:r w:rsidR="004710FE">
        <w:rPr>
          <w:lang w:val="en-GB"/>
        </w:rPr>
        <w:t xml:space="preserve"> </w:t>
      </w:r>
      <w:r w:rsidR="0023174B">
        <w:rPr>
          <w:lang w:val="en-GB"/>
        </w:rPr>
        <w:t>simulate</w:t>
      </w:r>
      <w:r w:rsidR="00BE1084">
        <w:rPr>
          <w:lang w:val="en-GB"/>
        </w:rPr>
        <w:t>d</w:t>
      </w:r>
      <w:r w:rsidR="004710FE">
        <w:rPr>
          <w:lang w:val="en-GB"/>
        </w:rPr>
        <w:t xml:space="preserve"> NAD pathway dynamics with and without NNMT</w:t>
      </w:r>
      <w:r w:rsidR="002559C1">
        <w:rPr>
          <w:lang w:val="en-GB"/>
        </w:rPr>
        <w:t>, and show</w:t>
      </w:r>
      <w:r w:rsidR="004710FE">
        <w:rPr>
          <w:lang w:val="en-GB"/>
        </w:rPr>
        <w:t xml:space="preserve"> that the presence of NNMT enable</w:t>
      </w:r>
      <w:r w:rsidR="0023174B">
        <w:rPr>
          <w:lang w:val="en-GB"/>
        </w:rPr>
        <w:t>s</w:t>
      </w:r>
      <w:r w:rsidR="004710FE">
        <w:rPr>
          <w:lang w:val="en-GB"/>
        </w:rPr>
        <w:t xml:space="preserve"> higher NAD-consumption fluxes</w:t>
      </w:r>
      <w:r w:rsidR="002559C1">
        <w:rPr>
          <w:lang w:val="en-GB"/>
        </w:rPr>
        <w:t xml:space="preserve"> and contributes to NAD-pathway homeostasis.</w:t>
      </w:r>
      <w:r w:rsidR="004710FE">
        <w:rPr>
          <w:lang w:val="en-GB"/>
        </w:rPr>
        <w:t xml:space="preserve"> </w:t>
      </w:r>
      <w:r w:rsidR="002559C1">
        <w:rPr>
          <w:lang w:val="en-GB"/>
        </w:rPr>
        <w:t xml:space="preserve">The effect on NAD-consumption can be explained by the inhibition of NAD-consuming enzymes by </w:t>
      </w:r>
      <w:r w:rsidR="004710FE">
        <w:rPr>
          <w:lang w:val="en-GB"/>
        </w:rPr>
        <w:t>their product Nam.</w:t>
      </w:r>
      <w:r w:rsidR="00BE1084">
        <w:rPr>
          <w:lang w:val="en-GB"/>
        </w:rPr>
        <w:t xml:space="preserve"> </w:t>
      </w:r>
      <w:r w:rsidR="002E3CAF">
        <w:rPr>
          <w:lang w:val="en-GB"/>
        </w:rPr>
        <w:t>I</w:t>
      </w:r>
      <w:r w:rsidR="00BE1084">
        <w:rPr>
          <w:lang w:val="en-GB"/>
        </w:rPr>
        <w:t xml:space="preserve">t furthermore appears that NNMT might have driven the development of the high affinity NAD biosynthesis through </w:t>
      </w:r>
      <w:proofErr w:type="spellStart"/>
      <w:r w:rsidR="00BE1084">
        <w:rPr>
          <w:lang w:val="en-GB"/>
        </w:rPr>
        <w:t>NamPT</w:t>
      </w:r>
      <w:proofErr w:type="spellEnd"/>
      <w:r w:rsidR="008C62F1">
        <w:rPr>
          <w:lang w:val="en-GB"/>
        </w:rPr>
        <w:t>. This</w:t>
      </w:r>
      <w:r w:rsidR="00BE1084">
        <w:rPr>
          <w:lang w:val="en-GB"/>
        </w:rPr>
        <w:t xml:space="preserve"> finally made the alternative pathway using NADA obsolete in vertebrates.</w:t>
      </w:r>
      <w:r w:rsidR="004710FE">
        <w:rPr>
          <w:lang w:val="en-GB"/>
        </w:rPr>
        <w:t xml:space="preserve"> </w:t>
      </w:r>
      <w:r w:rsidR="00BE1084">
        <w:rPr>
          <w:lang w:val="en-GB"/>
        </w:rPr>
        <w:t>Our simulations also suggest</w:t>
      </w:r>
      <w:r w:rsidR="00E744CE">
        <w:rPr>
          <w:lang w:val="en-GB"/>
        </w:rPr>
        <w:t xml:space="preserve"> that</w:t>
      </w:r>
      <w:r w:rsidR="00FB37DE" w:rsidRPr="000D3EAB">
        <w:rPr>
          <w:lang w:val="en-GB"/>
        </w:rPr>
        <w:t xml:space="preserve"> the diversification of NAD-consuming enzymes </w:t>
      </w:r>
      <w:r w:rsidR="008C5A8C">
        <w:rPr>
          <w:lang w:val="en-GB"/>
        </w:rPr>
        <w:t>a</w:t>
      </w:r>
      <w:r w:rsidR="0023174B">
        <w:rPr>
          <w:lang w:val="en-GB"/>
        </w:rPr>
        <w:t xml:space="preserve">nd thus the potentially increased NAD-consumption flux </w:t>
      </w:r>
      <w:r w:rsidR="00FB37DE" w:rsidRPr="000D3EAB">
        <w:rPr>
          <w:lang w:val="en-GB"/>
        </w:rPr>
        <w:t>in mammals might have been enabled by the presence of NNMT.</w:t>
      </w:r>
      <w:r w:rsidR="002E3CAF">
        <w:rPr>
          <w:lang w:val="en-GB"/>
        </w:rPr>
        <w:t xml:space="preserve"> The positive effect of NNMT on NAD-consumption flux especially on </w:t>
      </w:r>
      <w:proofErr w:type="spellStart"/>
      <w:r w:rsidR="002C786D">
        <w:rPr>
          <w:lang w:val="en-GB"/>
        </w:rPr>
        <w:t>sirtuins</w:t>
      </w:r>
      <w:proofErr w:type="spellEnd"/>
      <w:r w:rsidR="002E3CAF">
        <w:rPr>
          <w:lang w:val="en-GB"/>
        </w:rPr>
        <w:t>, is in line with a lifespan extension observed in worms overexpressing NNMT</w:t>
      </w:r>
      <w:r w:rsidR="002559C1">
        <w:rPr>
          <w:lang w:val="en-GB"/>
        </w:rPr>
        <w:fldChar w:fldCharType="begin"/>
      </w:r>
      <w:r w:rsidR="002559C1">
        <w:rPr>
          <w:lang w:val="en-GB"/>
        </w:rPr>
        <w:instrText xml:space="preserve"> ADDIN EN.CITE &lt;EndNote&gt;&lt;Cite&gt;&lt;Author&gt;Schmeisser&lt;/Author&gt;&lt;Year&gt;2013&lt;/Year&gt;&lt;RecNum&gt;33&lt;/RecNum&gt;&lt;DisplayText&gt;&lt;style face="superscript"&gt;48&lt;/style&gt;&lt;/DisplayText&gt;&lt;record&gt;&lt;rec-number&gt;33&lt;/rec-number&gt;&lt;foreign-keys&gt;&lt;key app="EN" db-id="wzaafzpd7x090me025ux9pz7dftsws9twfsd" timestamp="1543412515"&gt;33&lt;/key&gt;&lt;/foreign-keys&gt;&lt;ref-type name="Journal Article"&gt;17&lt;/ref-type&gt;&lt;contributors&gt;&lt;authors&gt;&lt;author&gt;Schmeisser, Kathrin&lt;/author&gt;&lt;author&gt;Mansfeld, Johannes&lt;/author&gt;&lt;author&gt;Kuhlow, Doreen&lt;/author&gt;&lt;author&gt;Weimer, Sandra&lt;/author&gt;&lt;author&gt;Priebe, Steffen&lt;/author&gt;&lt;author&gt;Heiland, Ines&lt;/author&gt;&lt;author&gt;Birringer, Marc&lt;/author&gt;&lt;author&gt;Groth, Marco&lt;/author&gt;&lt;author&gt;Segref, Alexandra&lt;/author&gt;&lt;author&gt;Kanfi, Yariv&lt;/author&gt;&lt;author&gt;Price, Nathan L.&lt;/author&gt;&lt;author&gt;Schmeisser, Sebastian&lt;/author&gt;&lt;author&gt;Schuster, Stefan&lt;/author&gt;&lt;author&gt;Pfeiffer, Andreas F. H.&lt;/author&gt;&lt;author&gt;Guthke, Reinhard&lt;/author&gt;&lt;author&gt;Platzer, Matthias&lt;/author&gt;&lt;author&gt;Hoppe, Thorsten&lt;/author&gt;&lt;author&gt;Cohen, Haim Y.&lt;/author&gt;&lt;author&gt;Zarse, Kim&lt;/author&gt;&lt;author&gt;Sinclair, David A.&lt;/author&gt;&lt;author&gt;Ristow, Michael&lt;/author&gt;&lt;/authors&gt;&lt;/contributors&gt;&lt;titles&gt;&lt;title&gt;Role of sirtuins in lifespan regulation is linked to methylation of nicotinamide&lt;/title&gt;&lt;secondary-title&gt;Nature Chemical Biology&lt;/secondary-title&gt;&lt;/titles&gt;&lt;periodical&gt;&lt;full-title&gt;Nature Chemical Biology&lt;/full-title&gt;&lt;/periodical&gt;&lt;pages&gt;693--700&lt;/pages&gt;&lt;volume&gt;9&lt;/volume&gt;&lt;number&gt;11&lt;/number&gt;&lt;dates&gt;&lt;year&gt;2013&lt;/year&gt;&lt;/dates&gt;&lt;accession-num&gt;Schmeisser2013&lt;/accession-num&gt;&lt;urls&gt;&lt;/urls&gt;&lt;/record&gt;&lt;/Cite&gt;&lt;/EndNote&gt;</w:instrText>
      </w:r>
      <w:r w:rsidR="002559C1">
        <w:rPr>
          <w:lang w:val="en-GB"/>
        </w:rPr>
        <w:fldChar w:fldCharType="separate"/>
      </w:r>
      <w:r w:rsidR="002559C1" w:rsidRPr="002559C1">
        <w:rPr>
          <w:noProof/>
          <w:vertAlign w:val="superscript"/>
          <w:lang w:val="en-GB"/>
        </w:rPr>
        <w:t>48</w:t>
      </w:r>
      <w:r w:rsidR="002559C1">
        <w:rPr>
          <w:lang w:val="en-GB"/>
        </w:rPr>
        <w:fldChar w:fldCharType="end"/>
      </w:r>
      <w:r w:rsidR="002E3CAF">
        <w:rPr>
          <w:lang w:val="en-GB"/>
        </w:rPr>
        <w:t>.</w:t>
      </w:r>
    </w:p>
    <w:p w14:paraId="305D1C65" w14:textId="6EF3B65D" w:rsidR="00FA26B0" w:rsidRDefault="00FA26B0" w:rsidP="00FA26B0">
      <w:pPr>
        <w:pStyle w:val="BodyText"/>
        <w:rPr>
          <w:lang w:val="en-GB"/>
        </w:rPr>
      </w:pPr>
      <w:r>
        <w:rPr>
          <w:lang w:val="en-GB"/>
        </w:rPr>
        <w:t>The effect of NNMT overexpression or silencing has been controversially discussed and is presumably tissue and context specific</w:t>
      </w:r>
      <w:r w:rsidR="00591C84">
        <w:rPr>
          <w:lang w:val="en-GB"/>
        </w:rPr>
        <w:fldChar w:fldCharType="begin"/>
      </w:r>
      <w:r w:rsidR="00591C84">
        <w:rPr>
          <w:lang w:val="en-GB"/>
        </w:rPr>
        <w:instrText xml:space="preserve"> ADDIN EN.CITE &lt;EndNote&gt;&lt;Cite&gt;&lt;Author&gt;Pissios&lt;/Author&gt;&lt;Year&gt;2017&lt;/Year&gt;&lt;RecNum&gt;48&lt;/RecNum&gt;&lt;DisplayText&gt;&lt;style face="superscript"&gt;38&lt;/style&gt;&lt;/DisplayText&gt;&lt;record&gt;&lt;rec-number&gt;48&lt;/rec-number&gt;&lt;foreign-keys&gt;&lt;key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591C84">
        <w:rPr>
          <w:lang w:val="en-GB"/>
        </w:rPr>
        <w:fldChar w:fldCharType="separate"/>
      </w:r>
      <w:r w:rsidR="00591C84" w:rsidRPr="00591C84">
        <w:rPr>
          <w:noProof/>
          <w:vertAlign w:val="superscript"/>
          <w:lang w:val="en-GB"/>
        </w:rPr>
        <w:t>38</w:t>
      </w:r>
      <w:r w:rsidR="00591C84">
        <w:rPr>
          <w:lang w:val="en-GB"/>
        </w:rPr>
        <w:fldChar w:fldCharType="end"/>
      </w:r>
      <w:r>
        <w:rPr>
          <w:lang w:val="en-GB"/>
        </w:rPr>
        <w:t xml:space="preserve">. </w:t>
      </w:r>
      <w:r w:rsidR="002E3CAF">
        <w:rPr>
          <w:lang w:val="en-GB"/>
        </w:rPr>
        <w:t>And a</w:t>
      </w:r>
      <w:r w:rsidR="00E50726">
        <w:rPr>
          <w:lang w:val="en-GB"/>
        </w:rPr>
        <w:t xml:space="preserve">lthough </w:t>
      </w:r>
      <w:r>
        <w:rPr>
          <w:lang w:val="en-GB"/>
        </w:rPr>
        <w:t>NNMT expression</w:t>
      </w:r>
      <w:r w:rsidR="00E50726">
        <w:rPr>
          <w:lang w:val="en-GB"/>
        </w:rPr>
        <w:t xml:space="preserve"> </w:t>
      </w:r>
      <w:r w:rsidR="002E3CAF">
        <w:rPr>
          <w:lang w:val="en-GB"/>
        </w:rPr>
        <w:t>is expected to</w:t>
      </w:r>
      <w:r>
        <w:rPr>
          <w:lang w:val="en-GB"/>
        </w:rPr>
        <w:t xml:space="preserve"> lower Nam availability</w:t>
      </w:r>
      <w:r w:rsidR="00E50726">
        <w:rPr>
          <w:lang w:val="en-GB"/>
        </w:rPr>
        <w:t xml:space="preserve"> and thus reduce cellular NAD concentrations, this has not been supported by in vivo or in vitro experiments so far</w:t>
      </w:r>
      <w:r w:rsidR="00591C84">
        <w:rPr>
          <w:lang w:val="en-GB"/>
        </w:rPr>
        <w:fldChar w:fldCharType="begin">
          <w:fldData xml:space="preserve">PEVuZE5vdGU+PENpdGU+PEF1dGhvcj5Ib25nPC9BdXRob3I+PFllYXI+MjAxNTwvWWVhcj48UmVj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MDIxMSBLdW9waW8sIEZpbmxhbmQgKEwuQS4pLiYjeEQ7RGl2aXNpb24gb2YgRW5kb2NyaW5vbG9n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MTYyNywgRkktNzAyMTEgS3VvcGlvLCBGaW5sYW5kIChMLkEuKS4mI3hEOzFdIERpdmlzaW9uIG9m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</w:fldData>
        </w:fldChar>
      </w:r>
      <w:r w:rsidR="002559C1">
        <w:rPr>
          <w:lang w:val="en-GB"/>
        </w:rPr>
        <w:instrText xml:space="preserve"> ADDIN EN.CITE </w:instrText>
      </w:r>
      <w:r w:rsidR="002559C1">
        <w:rPr>
          <w:lang w:val="en-GB"/>
        </w:rPr>
        <w:fldChar w:fldCharType="begin">
          <w:fldData xml:space="preserve">PEVuZE5vdGU+PENpdGU+PEF1dGhvcj5Ib25nPC9BdXRob3I+PFllYXI+MjAxNTwvWWVhcj48UmVj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MDIxMSBLdW9waW8sIEZpbmxhbmQgKEwuQS4pLiYjeEQ7RGl2aXNpb24gb2YgRW5kb2NyaW5vbG9n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MTYyNywgRkktNzAyMTEgS3VvcGlvLCBGaW5sYW5kIChMLkEuKS4mI3hEOzFdIERpdmlzaW9uIG9m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</w:fldData>
        </w:fldChar>
      </w:r>
      <w:r w:rsidR="002559C1">
        <w:rPr>
          <w:lang w:val="en-GB"/>
        </w:rPr>
        <w:instrText xml:space="preserve"> ADDIN EN.CITE.DATA </w:instrText>
      </w:r>
      <w:r w:rsidR="002559C1">
        <w:rPr>
          <w:lang w:val="en-GB"/>
        </w:rPr>
      </w:r>
      <w:r w:rsidR="002559C1">
        <w:rPr>
          <w:lang w:val="en-GB"/>
        </w:rPr>
        <w:fldChar w:fldCharType="end"/>
      </w:r>
      <w:r w:rsidR="00591C84">
        <w:rPr>
          <w:lang w:val="en-GB"/>
        </w:rPr>
        <w:fldChar w:fldCharType="separate"/>
      </w:r>
      <w:r w:rsidR="002559C1" w:rsidRPr="002559C1">
        <w:rPr>
          <w:noProof/>
          <w:vertAlign w:val="superscript"/>
          <w:lang w:val="en-GB"/>
        </w:rPr>
        <w:t>5, 49</w:t>
      </w:r>
      <w:r w:rsidR="00591C84">
        <w:rPr>
          <w:lang w:val="en-GB"/>
        </w:rPr>
        <w:fldChar w:fldCharType="end"/>
      </w:r>
      <w:r w:rsidR="00E50726">
        <w:rPr>
          <w:lang w:val="en-GB"/>
        </w:rPr>
        <w:t xml:space="preserve">. </w:t>
      </w:r>
      <w:r w:rsidR="00930C40">
        <w:rPr>
          <w:lang w:val="en-GB"/>
        </w:rPr>
        <w:t xml:space="preserve">It has been suggested that this </w:t>
      </w:r>
      <w:r w:rsidR="00E50726">
        <w:rPr>
          <w:lang w:val="en-GB"/>
        </w:rPr>
        <w:t xml:space="preserve">might be due to adjustment of </w:t>
      </w:r>
      <w:r w:rsidR="002559C1">
        <w:rPr>
          <w:lang w:val="en-GB"/>
        </w:rPr>
        <w:t xml:space="preserve">cellular </w:t>
      </w:r>
      <w:r w:rsidR="00E50726">
        <w:rPr>
          <w:lang w:val="en-GB"/>
        </w:rPr>
        <w:t xml:space="preserve">Nam levels under normal conditions </w:t>
      </w:r>
      <w:r w:rsidR="002E3CAF">
        <w:rPr>
          <w:lang w:val="en-GB"/>
        </w:rPr>
        <w:t>through</w:t>
      </w:r>
      <w:r w:rsidR="00E50726">
        <w:rPr>
          <w:lang w:val="en-GB"/>
        </w:rPr>
        <w:t xml:space="preserve"> fast </w:t>
      </w:r>
      <w:r w:rsidR="002E3CAF">
        <w:rPr>
          <w:lang w:val="en-GB"/>
        </w:rPr>
        <w:t>equilibrium</w:t>
      </w:r>
      <w:r w:rsidR="00E50726">
        <w:rPr>
          <w:lang w:val="en-GB"/>
        </w:rPr>
        <w:t xml:space="preserve"> </w:t>
      </w:r>
      <w:r w:rsidR="00FD6C73">
        <w:rPr>
          <w:lang w:val="en-GB"/>
        </w:rPr>
        <w:t>of Nam</w:t>
      </w:r>
      <w:r w:rsidR="00930C40">
        <w:rPr>
          <w:lang w:val="en-GB"/>
        </w:rPr>
        <w:fldChar w:fldCharType="begin"/>
      </w:r>
      <w:r w:rsidR="00930C40">
        <w:rPr>
          <w:lang w:val="en-GB"/>
        </w:rPr>
        <w:instrText xml:space="preserve"> ADDIN EN.CITE &lt;EndNote&gt;&lt;Cite&gt;&lt;Author&gt;Pissios&lt;/Author&gt;&lt;Year&gt;2017&lt;/Year&gt;&lt;RecNum&gt;48&lt;/RecNum&gt;&lt;DisplayText&gt;&lt;style face="superscript"&gt;38&lt;/style&gt;&lt;/DisplayText&gt;&lt;record&gt;&lt;rec-number&gt;48&lt;/rec-number&gt;&lt;foreign-keys&gt;&lt;key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930C40">
        <w:rPr>
          <w:lang w:val="en-GB"/>
        </w:rPr>
        <w:fldChar w:fldCharType="separate"/>
      </w:r>
      <w:r w:rsidR="00930C40" w:rsidRPr="00930C40">
        <w:rPr>
          <w:noProof/>
          <w:vertAlign w:val="superscript"/>
          <w:lang w:val="en-GB"/>
        </w:rPr>
        <w:t>38</w:t>
      </w:r>
      <w:r w:rsidR="00930C40">
        <w:rPr>
          <w:lang w:val="en-GB"/>
        </w:rPr>
        <w:fldChar w:fldCharType="end"/>
      </w:r>
      <w:r w:rsidR="00FD6C73">
        <w:rPr>
          <w:lang w:val="en-GB"/>
        </w:rPr>
        <w:t>.</w:t>
      </w:r>
      <w:r w:rsidR="002E3CAF">
        <w:rPr>
          <w:lang w:val="en-GB"/>
        </w:rPr>
        <w:t xml:space="preserve"> It has, however, repeatedly been shown that NNMT removes </w:t>
      </w:r>
      <w:r w:rsidR="002C4FF9">
        <w:rPr>
          <w:lang w:val="en-GB"/>
        </w:rPr>
        <w:t>ex</w:t>
      </w:r>
      <w:r w:rsidR="002E3CAF">
        <w:rPr>
          <w:lang w:val="en-GB"/>
        </w:rPr>
        <w:t xml:space="preserve">cess Nam, as </w:t>
      </w:r>
      <w:proofErr w:type="spellStart"/>
      <w:r w:rsidR="002E3CAF">
        <w:rPr>
          <w:lang w:val="en-GB"/>
        </w:rPr>
        <w:t>MNam</w:t>
      </w:r>
      <w:proofErr w:type="spellEnd"/>
      <w:r w:rsidR="002E3CAF">
        <w:rPr>
          <w:lang w:val="en-GB"/>
        </w:rPr>
        <w:t xml:space="preserve"> excretion is mostly proportional to Nam uptake</w:t>
      </w:r>
      <w:r w:rsidR="002559C1">
        <w:rPr>
          <w:lang w:val="en-GB"/>
        </w:rPr>
        <w:fldChar w:fldCharType="begin"/>
      </w:r>
      <w:r w:rsidR="002559C1">
        <w:rPr>
          <w:lang w:val="en-GB"/>
        </w:rPr>
        <w:instrText xml:space="preserve"> ADDIN EN.CITE &lt;EndNote&gt;&lt;Cite&gt;&lt;Author&gt;Kang-Lee&lt;/Author&gt;&lt;Year&gt;1983&lt;/Year&gt;&lt;RecNum&gt;195&lt;/RecNum&gt;&lt;DisplayText&gt;&lt;style face="superscript"&gt;50&lt;/style&gt;&lt;/DisplayText&gt;&lt;record&gt;&lt;rec-number&gt;195&lt;/rec-number&gt;&lt;foreign-keys&gt;&lt;key app="EN" db-id="wzaafzpd7x090me025ux9pz7dftsws9twfsd" timestamp="1544776892"&gt;195&lt;/key&gt;&lt;/foreign-keys&gt;&lt;ref-type name="Journal Article"&gt;17&lt;/ref-type&gt;&lt;contributors&gt;&lt;authors&gt;&lt;author&gt;Kang-Lee, Y. A.&lt;/author&gt;&lt;author&gt;McKee, R. W.&lt;/author&gt;&lt;author&gt;Wright, S. M.&lt;/author&gt;&lt;author&gt;Swendseid, M. E.&lt;/author&gt;&lt;author&gt;Jenden, D. J.&lt;/author&gt;&lt;author&gt;Jope, R. S.&lt;/author&gt;&lt;/authors&gt;&lt;/contributors&gt;&lt;titles&gt;&lt;title&gt;Metabolic effects of nicotinamide administration in rats&lt;/title&gt;&lt;secondary-title&gt;J Nutr&lt;/secondary-title&gt;&lt;/titles&gt;&lt;periodical&gt;&lt;full-title&gt;J Nutr&lt;/full-title&gt;&lt;/periodical&gt;&lt;pages&gt;215-21&lt;/pages&gt;&lt;volume&gt;113&lt;/volume&gt;&lt;number&gt;2&lt;/number&gt;&lt;edition&gt;1983/02/01&lt;/edition&gt;&lt;keywords&gt;&lt;keyword&gt;Animals&lt;/keyword&gt;&lt;keyword&gt;Blood Glucose/analysis&lt;/keyword&gt;&lt;keyword&gt;Choline/metabolism&lt;/keyword&gt;&lt;keyword&gt;Creatinine/urine&lt;/keyword&gt;&lt;keyword&gt;Cystathionine gamma-Lyase/analysis&lt;/keyword&gt;&lt;keyword&gt;Lipid Metabolism&lt;/keyword&gt;&lt;keyword&gt;Liver/drug effects/metabolism&lt;/keyword&gt;&lt;keyword&gt;Male&lt;/keyword&gt;&lt;keyword&gt;Methyltransferases/analysis&lt;/keyword&gt;&lt;keyword&gt;Niacinamide/analogs &amp;amp; derivatives/*pharmacology/urine&lt;/keyword&gt;&lt;keyword&gt;Nicotinamide N-Methyltransferase&lt;/keyword&gt;&lt;keyword&gt;Rats&lt;/keyword&gt;&lt;keyword&gt;Rats, Inbred Strains/*metabolism&lt;/keyword&gt;&lt;/keywords&gt;&lt;dates&gt;&lt;year&gt;1983&lt;/year&gt;&lt;pub-dates&gt;&lt;date&gt;Feb&lt;/date&gt;&lt;/pub-dates&gt;&lt;/dates&gt;&lt;isbn&gt;0022-3166 (Print)&amp;#xD;0022-3166 (Linking)&lt;/isbn&gt;&lt;accession-num&gt;6218261&lt;/accession-num&gt;&lt;urls&gt;&lt;related-urls&gt;&lt;url&gt;https://www.ncbi.nlm.nih.gov/pubmed/6218261&lt;/url&gt;&lt;/related-urls&gt;&lt;/urls&gt;&lt;electronic-resource-num&gt;10.1093/jn/113.2.215&lt;/electronic-resource-num&gt;&lt;/record&gt;&lt;/Cite&gt;&lt;/EndNote&gt;</w:instrText>
      </w:r>
      <w:r w:rsidR="002559C1">
        <w:rPr>
          <w:lang w:val="en-GB"/>
        </w:rPr>
        <w:fldChar w:fldCharType="separate"/>
      </w:r>
      <w:r w:rsidR="002559C1" w:rsidRPr="002559C1">
        <w:rPr>
          <w:noProof/>
          <w:vertAlign w:val="superscript"/>
          <w:lang w:val="en-GB"/>
        </w:rPr>
        <w:t>50</w:t>
      </w:r>
      <w:r w:rsidR="002559C1">
        <w:rPr>
          <w:lang w:val="en-GB"/>
        </w:rPr>
        <w:fldChar w:fldCharType="end"/>
      </w:r>
      <w:r w:rsidR="002559C1">
        <w:rPr>
          <w:lang w:val="en-GB"/>
        </w:rPr>
        <w:t xml:space="preserve">, </w:t>
      </w:r>
      <w:r w:rsidR="002E3CAF">
        <w:rPr>
          <w:lang w:val="en-GB"/>
        </w:rPr>
        <w:t>supporting our findings that NNMT contributes to NAD-pathway homeostasis.</w:t>
      </w:r>
      <w:r w:rsidR="00FD6C73">
        <w:rPr>
          <w:lang w:val="en-GB"/>
        </w:rPr>
        <w:t xml:space="preserve"> </w:t>
      </w:r>
      <w:r w:rsidR="002C4FF9">
        <w:rPr>
          <w:lang w:val="en-GB"/>
        </w:rPr>
        <w:t>As shown in several recent studies this homeostatic control by NNMT can be circumvented by supplying NR</w:t>
      </w:r>
      <w:r w:rsidR="002C4FF9">
        <w:rPr>
          <w:lang w:val="en-GB"/>
        </w:rPr>
        <w:fldChar w:fldCharType="begin">
          <w:fldData xml:space="preserve">PEVuZE5vdGU+PENpdGU+PEF1dGhvcj5Hb25nPC9BdXRob3I+PFllYXI+MjAxMzwvWWVhcj48UmVj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dHJvbmljLXJlc291cmNlLW51bT48L3JlY29yZD48L0NpdGU+PC9FbmROb3RlPgB=
</w:fldData>
        </w:fldChar>
      </w:r>
      <w:r w:rsidR="002C4FF9">
        <w:rPr>
          <w:lang w:val="en-GB"/>
        </w:rPr>
        <w:instrText xml:space="preserve"> ADDIN EN.CITE </w:instrText>
      </w:r>
      <w:r w:rsidR="002C4FF9">
        <w:rPr>
          <w:lang w:val="en-GB"/>
        </w:rPr>
        <w:fldChar w:fldCharType="begin">
          <w:fldData xml:space="preserve">PEVuZE5vdGU+PENpdGU+PEF1dGhvcj5Hb25nPC9BdXRob3I+PFllYXI+MjAxMzwvWWVhcj48UmVj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dHJvbmljLXJlc291cmNlLW51bT48L3JlY29yZD48L0NpdGU+PC9FbmROb3RlPgB=
</w:fldData>
        </w:fldChar>
      </w:r>
      <w:r w:rsidR="002C4FF9">
        <w:rPr>
          <w:lang w:val="en-GB"/>
        </w:rPr>
        <w:instrText xml:space="preserve"> ADDIN EN.CITE.DATA </w:instrText>
      </w:r>
      <w:r w:rsidR="002C4FF9">
        <w:rPr>
          <w:lang w:val="en-GB"/>
        </w:rPr>
      </w:r>
      <w:r w:rsidR="002C4FF9">
        <w:rPr>
          <w:lang w:val="en-GB"/>
        </w:rPr>
        <w:fldChar w:fldCharType="end"/>
      </w:r>
      <w:r w:rsidR="002C4FF9">
        <w:rPr>
          <w:lang w:val="en-GB"/>
        </w:rPr>
        <w:fldChar w:fldCharType="separate"/>
      </w:r>
      <w:r w:rsidR="002C4FF9" w:rsidRPr="002C4FF9">
        <w:rPr>
          <w:noProof/>
          <w:vertAlign w:val="superscript"/>
          <w:lang w:val="en-GB"/>
        </w:rPr>
        <w:t>2, 51, 52, 53</w:t>
      </w:r>
      <w:r w:rsidR="002C4FF9">
        <w:rPr>
          <w:lang w:val="en-GB"/>
        </w:rPr>
        <w:fldChar w:fldCharType="end"/>
      </w:r>
      <w:r w:rsidR="002C4FF9">
        <w:rPr>
          <w:lang w:val="en-GB"/>
        </w:rPr>
        <w:t xml:space="preserve"> which is not a substrate of NNMT. At the cellular and subcellular level </w:t>
      </w:r>
      <w:r w:rsidR="00E50726">
        <w:rPr>
          <w:lang w:val="en-GB"/>
        </w:rPr>
        <w:t xml:space="preserve">NNMT is </w:t>
      </w:r>
      <w:r>
        <w:rPr>
          <w:lang w:val="en-GB"/>
        </w:rPr>
        <w:t xml:space="preserve">presumably </w:t>
      </w:r>
      <w:r w:rsidR="00FD6C73">
        <w:rPr>
          <w:lang w:val="en-GB"/>
        </w:rPr>
        <w:t>mainly</w:t>
      </w:r>
      <w:r>
        <w:rPr>
          <w:lang w:val="en-GB"/>
        </w:rPr>
        <w:t xml:space="preserve"> advantageous if high NAD-consumption rates are required for tissue function</w:t>
      </w:r>
      <w:r w:rsidR="00FD6C73">
        <w:rPr>
          <w:lang w:val="en-GB"/>
        </w:rPr>
        <w:t>,</w:t>
      </w:r>
      <w:r w:rsidR="00E50726">
        <w:rPr>
          <w:lang w:val="en-GB"/>
        </w:rPr>
        <w:t xml:space="preserve"> or even more likely, might be important to prevent </w:t>
      </w:r>
      <w:proofErr w:type="spellStart"/>
      <w:r w:rsidR="00E50726">
        <w:rPr>
          <w:lang w:val="en-GB"/>
        </w:rPr>
        <w:t>spatio</w:t>
      </w:r>
      <w:proofErr w:type="spellEnd"/>
      <w:r w:rsidR="00E50726">
        <w:rPr>
          <w:lang w:val="en-GB"/>
        </w:rPr>
        <w:t>-temporal accumulation of N</w:t>
      </w:r>
      <w:r w:rsidR="002559C1">
        <w:rPr>
          <w:lang w:val="en-GB"/>
        </w:rPr>
        <w:t>am</w:t>
      </w:r>
      <w:r w:rsidR="00E50726">
        <w:rPr>
          <w:lang w:val="en-GB"/>
        </w:rPr>
        <w:t xml:space="preserve"> within cells</w:t>
      </w:r>
      <w:r w:rsidR="00FD6C73">
        <w:rPr>
          <w:lang w:val="en-GB"/>
        </w:rPr>
        <w:t xml:space="preserve"> due to </w:t>
      </w:r>
      <w:r w:rsidR="00591C84">
        <w:rPr>
          <w:lang w:val="en-GB"/>
        </w:rPr>
        <w:t xml:space="preserve">temporally </w:t>
      </w:r>
      <w:r w:rsidR="00FD6C73">
        <w:rPr>
          <w:lang w:val="en-GB"/>
        </w:rPr>
        <w:t xml:space="preserve">increased NAD-consumption, </w:t>
      </w:r>
      <w:r w:rsidR="00591C84">
        <w:rPr>
          <w:lang w:val="en-GB"/>
        </w:rPr>
        <w:t>e.g.</w:t>
      </w:r>
      <w:r w:rsidR="00FD6C73">
        <w:rPr>
          <w:lang w:val="en-GB"/>
        </w:rPr>
        <w:t xml:space="preserve"> PARP activation through DNA-damage.</w:t>
      </w:r>
    </w:p>
    <w:p w14:paraId="695BB262" w14:textId="3C5C8C73" w:rsidR="008E2829" w:rsidRDefault="00FB37DE" w:rsidP="00FA26B0">
      <w:pPr>
        <w:pStyle w:val="BodyText"/>
        <w:rPr>
          <w:lang w:val="en-GB"/>
        </w:rPr>
      </w:pPr>
      <w:r w:rsidRPr="000D3EAB">
        <w:rPr>
          <w:lang w:val="en-GB"/>
        </w:rPr>
        <w:t>The main healthy tissue</w:t>
      </w:r>
      <w:r w:rsidR="00BE1084">
        <w:rPr>
          <w:lang w:val="en-GB"/>
        </w:rPr>
        <w:t>s</w:t>
      </w:r>
      <w:r w:rsidRPr="000D3EAB">
        <w:rPr>
          <w:lang w:val="en-GB"/>
        </w:rPr>
        <w:t xml:space="preserve"> expressing NNMT </w:t>
      </w:r>
      <w:r w:rsidR="00BE1084">
        <w:rPr>
          <w:lang w:val="en-GB"/>
        </w:rPr>
        <w:t>are</w:t>
      </w:r>
      <w:r w:rsidR="00E744CE">
        <w:rPr>
          <w:lang w:val="en-GB"/>
        </w:rPr>
        <w:t xml:space="preserve"> the</w:t>
      </w:r>
      <w:r w:rsidRPr="000D3EAB">
        <w:rPr>
          <w:lang w:val="en-GB"/>
        </w:rPr>
        <w:t xml:space="preserve"> liver</w:t>
      </w:r>
      <w:r w:rsidR="00E744CE">
        <w:rPr>
          <w:lang w:val="en-GB"/>
        </w:rPr>
        <w:t xml:space="preserve"> and adipose tissues</w:t>
      </w:r>
      <w:r w:rsidRPr="000D3EAB">
        <w:rPr>
          <w:lang w:val="en-GB"/>
        </w:rPr>
        <w:t xml:space="preserve">, while no or only little expression of NNMT is observed in most other </w:t>
      </w:r>
      <w:r w:rsidR="00E744CE">
        <w:rPr>
          <w:lang w:val="en-GB"/>
        </w:rPr>
        <w:t>organs</w:t>
      </w:r>
      <w:r w:rsidR="00B67075" w:rsidRPr="000D3EAB">
        <w:rPr>
          <w:lang w:val="en-GB"/>
        </w:rPr>
        <w:fldChar w:fldCharType="begin"/>
      </w:r>
      <w:r w:rsidR="002C4FF9">
        <w:rPr>
          <w:lang w:val="en-GB"/>
        </w:rPr>
        <w:instrText xml:space="preserve"> ADDIN EN.CITE &lt;EndNote&gt;&lt;Cite ExcludeYear="1"&gt;&lt;Author&gt;Aksoy&lt;/Author&gt;&lt;Year&gt;1994&lt;/Year&gt;&lt;RecNum&gt;58&lt;/RecNum&gt;&lt;DisplayText&gt;&lt;style face="superscript"&gt;54&lt;/style&gt;&lt;/DisplayText&gt;&lt;record&gt;&lt;rec-number&gt;58&lt;/rec-number&gt;&lt;foreign-keys&gt;&lt;key app="EN" db-id="wzaafzpd7x090me025ux9pz7dftsws9twfsd" timestamp="1543412515"&gt;58&lt;/key&gt;&lt;/foreign-keys&gt;&lt;ref-type name="Journal Article"&gt;17&lt;/ref-type&gt;&lt;contributors&gt;&lt;authors&gt;&lt;author&gt;Aksoy, Saime&lt;/author&gt;&lt;author&gt;Szumlanski, Carol L.&lt;/author&gt;&lt;author&gt;Weinshilboum, Richard M.&lt;/author&gt;&lt;/authors&gt;&lt;/contributors&gt;&lt;titles&gt;&lt;title&gt;Human liver nicotinamide N -methyltransferase. cDNA cloning, expression, and biochemical characterization.&lt;/title&gt;&lt;secondary-title&gt;Journal of Biological Chemistry&lt;/secondary-title&gt;&lt;/titles&gt;&lt;periodical&gt;&lt;full-title&gt;Journal of Biological Chemistry&lt;/full-title&gt;&lt;/periodical&gt;&lt;pages&gt;14835--14840&lt;/pages&gt;&lt;volume&gt;269&lt;/volume&gt;&lt;number&gt;20&lt;/number&gt;&lt;dates&gt;&lt;year&gt;1994&lt;/year&gt;&lt;/dates&gt;&lt;accession-num&gt;Aksoy1994&lt;/accession-num&gt;&lt;urls&gt;&lt;/urls&gt;&lt;/record&gt;&lt;/Cite&gt;&lt;/EndNote&gt;</w:instrText>
      </w:r>
      <w:r w:rsidR="00B67075" w:rsidRPr="000D3EAB">
        <w:rPr>
          <w:lang w:val="en-GB"/>
        </w:rPr>
        <w:fldChar w:fldCharType="separate"/>
      </w:r>
      <w:r w:rsidR="002C4FF9" w:rsidRPr="002C4FF9">
        <w:rPr>
          <w:noProof/>
          <w:vertAlign w:val="superscript"/>
          <w:lang w:val="en-GB"/>
        </w:rPr>
        <w:t>54</w:t>
      </w:r>
      <w:r w:rsidR="00B67075" w:rsidRPr="000D3EAB">
        <w:rPr>
          <w:lang w:val="en-GB"/>
        </w:rPr>
        <w:fldChar w:fldCharType="end"/>
      </w:r>
      <w:r w:rsidRPr="000D3EAB">
        <w:rPr>
          <w:lang w:val="en-GB"/>
        </w:rPr>
        <w:t xml:space="preserve">. </w:t>
      </w:r>
      <w:r w:rsidR="0000165A">
        <w:rPr>
          <w:lang w:val="en-GB"/>
        </w:rPr>
        <w:t>I</w:t>
      </w:r>
      <w:r w:rsidRPr="000D3EAB">
        <w:rPr>
          <w:lang w:val="en-GB"/>
        </w:rPr>
        <w:t xml:space="preserve">ncreased NNMT expression </w:t>
      </w:r>
      <w:r w:rsidR="0000165A">
        <w:rPr>
          <w:lang w:val="en-GB"/>
        </w:rPr>
        <w:t xml:space="preserve">is </w:t>
      </w:r>
      <w:r w:rsidRPr="000D3EAB">
        <w:rPr>
          <w:lang w:val="en-GB"/>
        </w:rPr>
        <w:t>observed in some types of cancer</w:t>
      </w:r>
      <w:r w:rsidR="00FB407A" w:rsidRPr="000D3EAB">
        <w:rPr>
          <w:lang w:val="en-GB"/>
        </w:rPr>
        <w:fldChar w:fldCharType="begin"/>
      </w:r>
      <w:r w:rsidR="00D2495F">
        <w:rPr>
          <w:lang w:val="en-GB"/>
        </w:rPr>
        <w:instrText xml:space="preserve"> ADDIN EN.CITE &lt;EndNote&gt;&lt;Cite ExcludeYear="1"&gt;&lt;Author&gt;Okamura&lt;/Author&gt;&lt;Year&gt;1998&lt;/Year&gt;&lt;RecNum&gt;25&lt;/RecNum&gt;&lt;DisplayText&gt;&lt;style face="superscript"&gt;47&lt;/style&gt;&lt;/DisplayText&gt;&lt;record&gt;&lt;rec-number&gt;25&lt;/rec-number&gt;&lt;foreign-keys&gt;&lt;key app="EN" db-id="wzaafzpd7x090me025ux9pz7dftsws9twfsd" timestamp="1543412515"&gt;25&lt;/key&gt;&lt;/foreign-keys&gt;&lt;ref-type name="Journal Article"&gt;17&lt;/ref-type&gt;&lt;contributors&gt;&lt;authors&gt;&lt;author&gt;Okamura, Atsushi&lt;/author&gt;&lt;author&gt;Ohmura, Yoshihisa&lt;/author&gt;&lt;author&gt;Islam, Md Muzharul&lt;/author&gt;&lt;author&gt;Tagawa, Masatoshi&lt;/author&gt;&lt;author&gt;Horitsu, Keisuke&lt;/author&gt;&lt;author&gt;Moriyama, Yoichi&lt;/author&gt;&lt;author&gt;Fujimura, Shinji&lt;/author&gt;&lt;/authors&gt;&lt;/contributors&gt;&lt;titles&gt;&lt;title&gt;Increased hepatic nicotinamide N -methyltransferase activity as a marker of cancer cachexia in mice bearing colon 26 adenocarcinoma&lt;/title&gt;&lt;secondary-title&gt;Japanese Journal of Cancer Research&lt;/secondary-title&gt;&lt;/titles&gt;&lt;periodical&gt;&lt;full-title&gt;Japanese Journal of Cancer Research&lt;/full-title&gt;&lt;/periodical&gt;&lt;pages&gt;649--656&lt;/pages&gt;&lt;volume&gt;89&lt;/volume&gt;&lt;number&gt;6&lt;/number&gt;&lt;dates&gt;&lt;year&gt;1998&lt;/year&gt;&lt;/dates&gt;&lt;accession-num&gt;Okamura1998&lt;/accession-num&gt;&lt;urls&gt;&lt;/urls&gt;&lt;/record&gt;&lt;/Cite&gt;&lt;/EndNote&gt;</w:instrText>
      </w:r>
      <w:r w:rsidR="00FB407A" w:rsidRPr="000D3EAB">
        <w:rPr>
          <w:lang w:val="en-GB"/>
        </w:rPr>
        <w:fldChar w:fldCharType="separate"/>
      </w:r>
      <w:r w:rsidR="00D2495F" w:rsidRPr="00D2495F">
        <w:rPr>
          <w:noProof/>
          <w:vertAlign w:val="superscript"/>
          <w:lang w:val="en-GB"/>
        </w:rPr>
        <w:t>47</w:t>
      </w:r>
      <w:r w:rsidR="00FB407A" w:rsidRPr="000D3EAB">
        <w:rPr>
          <w:lang w:val="en-GB"/>
        </w:rPr>
        <w:fldChar w:fldCharType="end"/>
      </w:r>
      <w:r w:rsidRPr="000D3EAB">
        <w:rPr>
          <w:lang w:val="en-GB"/>
        </w:rPr>
        <w:t xml:space="preserve">, </w:t>
      </w:r>
      <w:r w:rsidR="0000165A">
        <w:rPr>
          <w:lang w:val="en-GB"/>
        </w:rPr>
        <w:t xml:space="preserve">and </w:t>
      </w:r>
      <w:r w:rsidRPr="000D3EAB">
        <w:rPr>
          <w:lang w:val="en-GB"/>
        </w:rPr>
        <w:t xml:space="preserve">might serve to remove Nam derived by increased NAD-dependent signalling. To maintain high NAD concentrations, a simultaneous higher expression of </w:t>
      </w:r>
      <w:proofErr w:type="spellStart"/>
      <w:r w:rsidRPr="000D3EAB">
        <w:rPr>
          <w:lang w:val="en-GB"/>
        </w:rPr>
        <w:t>NamPT</w:t>
      </w:r>
      <w:proofErr w:type="spellEnd"/>
      <w:r w:rsidRPr="000D3EAB">
        <w:rPr>
          <w:lang w:val="en-GB"/>
        </w:rPr>
        <w:t xml:space="preserve"> is required, which has been found in some types of cancer</w:t>
      </w:r>
      <w:r w:rsidR="00945809" w:rsidRPr="000D3EAB">
        <w:rPr>
          <w:lang w:val="en-GB"/>
        </w:rPr>
        <w:fldChar w:fldCharType="begin"/>
      </w:r>
      <w:r w:rsidR="002C4FF9">
        <w:rPr>
          <w:lang w:val="en-GB"/>
        </w:rPr>
        <w:instrText xml:space="preserve"> ADDIN EN.CITE &lt;EndNote&gt;&lt;Cite&gt;&lt;Author&gt;Bi&lt;/Author&gt;&lt;Year&gt;2011&lt;/Year&gt;&lt;RecNum&gt;14&lt;/RecNum&gt;&lt;DisplayText&gt;&lt;style face="superscript"&gt;55, 56&lt;/style&gt;&lt;/DisplayText&gt;&lt;record&gt;&lt;rec-number&gt;14&lt;/rec-number&gt;&lt;foreign-keys&gt;&lt;key app="EN" db-id="wzaafzpd7x090me025ux9pz7dftsws9twfsd" timestamp="1543412515"&gt;14&lt;/key&gt;&lt;/foreign-keys&gt;&lt;ref-type name="Journal Article"&gt;17&lt;/ref-type&gt;&lt;contributors&gt;&lt;authors&gt;&lt;author&gt;Bi, Tie Qiang&lt;/author&gt;&lt;author&gt;Che, Xiang Ming&lt;/author&gt;&lt;author&gt;Liao, Xin Hua&lt;/author&gt;&lt;author&gt;Zhang, Dan Jie&lt;/author&gt;&lt;author&gt;Long, Hou Long&lt;/author&gt;&lt;author&gt;Li, Hai Jun&lt;/author&gt;&lt;author&gt;Zhao, Wei&lt;/author&gt;&lt;/authors&gt;&lt;/contributors&gt;&lt;titles&gt;&lt;title&gt;Overexpression of Nampt in gastric cancer and chemopotentiating effects of the Nampt inhibitor FK866 in combination with fluorouracil&lt;/title&gt;&lt;secondary-title&gt;Oncology Reports&lt;/secondary-title&gt;&lt;/titles&gt;&lt;periodical&gt;&lt;full-title&gt;Oncology Reports&lt;/full-title&gt;&lt;/periodical&gt;&lt;pages&gt;1251--1257&lt;/pages&gt;&lt;volume&gt;26&lt;/volume&gt;&lt;number&gt;5&lt;/number&gt;&lt;dates&gt;&lt;year&gt;2011&lt;/year&gt;&lt;/dates&gt;&lt;accession-num&gt;Bi2011&lt;/accession-num&gt;&lt;urls&gt;&lt;/urls&gt;&lt;/record&gt;&lt;/Cite&gt;&lt;Cite&gt;&lt;Author&gt;Wang&lt;/Author&gt;&lt;Year&gt;2011&lt;/Year&gt;&lt;RecNum&gt;13&lt;/RecNum&gt;&lt;record&gt;&lt;rec-number&gt;13&lt;/rec-number&gt;&lt;foreign-keys&gt;&lt;key app="EN" db-id="wzaafzpd7x090me025ux9pz7dftsws9twfsd" timestamp="1543412515"&gt;13&lt;/key&gt;&lt;/foreign-keys&gt;&lt;ref-type name="Journal Article"&gt;17&lt;/ref-type&gt;&lt;contributors&gt;&lt;authors&gt;&lt;author&gt;Wang, B.&lt;/author&gt;&lt;author&gt;Hasan, M. K.&lt;/author&gt;&lt;author&gt;Alvarado, E.&lt;/author&gt;&lt;author&gt;Yuan, H.&lt;/author&gt;&lt;author&gt;Wu, H.&lt;/author&gt;&lt;author&gt;Chen, W. Y.&lt;/author&gt;&lt;/authors&gt;&lt;/contributors&gt;&lt;titles&gt;&lt;title&gt;NAMPT overexpression in prostate cancer and its contribution to tumor cell survival and stress response.&lt;/title&gt;&lt;secondary-title&gt;Oncogene&lt;/secondary-title&gt;&lt;/titles&gt;&lt;periodical&gt;&lt;full-title&gt;Oncogene&lt;/full-title&gt;&lt;/periodical&gt;&lt;pages&gt;907--21&lt;/pages&gt;&lt;volume&gt;30&lt;/volume&gt;&lt;number&gt;8&lt;/number&gt;&lt;dates&gt;&lt;year&gt;2011&lt;/year&gt;&lt;/dates&gt;&lt;accession-num&gt;Wang2011&lt;/accession-num&gt;&lt;urls&gt;&lt;/urls&gt;&lt;/record&gt;&lt;/Cite&gt;&lt;/EndNote&gt;</w:instrText>
      </w:r>
      <w:r w:rsidR="00945809" w:rsidRPr="000D3EAB">
        <w:rPr>
          <w:lang w:val="en-GB"/>
        </w:rPr>
        <w:fldChar w:fldCharType="separate"/>
      </w:r>
      <w:r w:rsidR="002C4FF9" w:rsidRPr="002C4FF9">
        <w:rPr>
          <w:noProof/>
          <w:vertAlign w:val="superscript"/>
          <w:lang w:val="en-GB"/>
        </w:rPr>
        <w:t>55, 56</w:t>
      </w:r>
      <w:r w:rsidR="00945809" w:rsidRPr="000D3EAB">
        <w:rPr>
          <w:lang w:val="en-GB"/>
        </w:rPr>
        <w:fldChar w:fldCharType="end"/>
      </w:r>
      <w:r w:rsidRPr="000D3EAB">
        <w:rPr>
          <w:lang w:val="en-GB"/>
        </w:rPr>
        <w:t xml:space="preserve">. It is worth noticing that NNMT is only advantageous as long as </w:t>
      </w:r>
      <w:proofErr w:type="spellStart"/>
      <w:r w:rsidRPr="000D3EAB">
        <w:rPr>
          <w:lang w:val="en-GB"/>
        </w:rPr>
        <w:t>NamPT</w:t>
      </w:r>
      <w:proofErr w:type="spellEnd"/>
      <w:r w:rsidRPr="000D3EAB">
        <w:rPr>
          <w:lang w:val="en-GB"/>
        </w:rPr>
        <w:t xml:space="preserve"> affinity is sufficiently high. This suggests that certain types of cancer expressing NNMT at a high level, would potentially be more susceptible to inhibitors of </w:t>
      </w:r>
      <w:proofErr w:type="spellStart"/>
      <w:r w:rsidRPr="000D3EAB">
        <w:rPr>
          <w:lang w:val="en-GB"/>
        </w:rPr>
        <w:t>NamPT</w:t>
      </w:r>
      <w:proofErr w:type="spellEnd"/>
      <w:r w:rsidRPr="000D3EAB">
        <w:rPr>
          <w:lang w:val="en-GB"/>
        </w:rPr>
        <w:t>. Several of such inhibitors are currently tested in clinical studies</w:t>
      </w:r>
      <w:r w:rsidR="00945809" w:rsidRPr="000D3EAB">
        <w:rPr>
          <w:lang w:val="en-GB"/>
        </w:rPr>
        <w:fldChar w:fldCharType="begin">
          <w:fldData xml:space="preserve">PEVuZE5vdGU+PENpdGU+PEF1dGhvcj5Fc3BpbmRvbGEtTmV0dG88L0F1dGhvcj48WWVhcj4yMDE3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=
</w:fldData>
        </w:fldChar>
      </w:r>
      <w:r w:rsidR="002C4FF9">
        <w:rPr>
          <w:lang w:val="en-GB"/>
        </w:rPr>
        <w:instrText xml:space="preserve"> ADDIN EN.CITE </w:instrText>
      </w:r>
      <w:r w:rsidR="002C4FF9">
        <w:rPr>
          <w:lang w:val="en-GB"/>
        </w:rPr>
        <w:fldChar w:fldCharType="begin">
          <w:fldData xml:space="preserve">PEVuZE5vdGU+PENpdGU+PEF1dGhvcj5Fc3BpbmRvbGEtTmV0dG88L0F1dGhvcj48WWVhcj4yMDE3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=
</w:fldData>
        </w:fldChar>
      </w:r>
      <w:r w:rsidR="002C4FF9">
        <w:rPr>
          <w:lang w:val="en-GB"/>
        </w:rPr>
        <w:instrText xml:space="preserve"> ADDIN EN.CITE.DATA </w:instrText>
      </w:r>
      <w:r w:rsidR="002C4FF9">
        <w:rPr>
          <w:lang w:val="en-GB"/>
        </w:rPr>
      </w:r>
      <w:r w:rsidR="002C4FF9">
        <w:rPr>
          <w:lang w:val="en-GB"/>
        </w:rPr>
        <w:fldChar w:fldCharType="end"/>
      </w:r>
      <w:r w:rsidR="00945809" w:rsidRPr="000D3EAB">
        <w:rPr>
          <w:lang w:val="en-GB"/>
        </w:rPr>
        <w:fldChar w:fldCharType="separate"/>
      </w:r>
      <w:r w:rsidR="002C4FF9" w:rsidRPr="002C4FF9">
        <w:rPr>
          <w:noProof/>
          <w:vertAlign w:val="superscript"/>
          <w:lang w:val="en-GB"/>
        </w:rPr>
        <w:t>21, 57</w:t>
      </w:r>
      <w:r w:rsidR="00945809" w:rsidRPr="000D3EAB">
        <w:rPr>
          <w:lang w:val="en-GB"/>
        </w:rPr>
        <w:fldChar w:fldCharType="end"/>
      </w:r>
      <w:r w:rsidRPr="000D3EAB">
        <w:rPr>
          <w:lang w:val="en-GB"/>
        </w:rPr>
        <w:t xml:space="preserve">. Based on our analysis, it might be reasonable to </w:t>
      </w:r>
      <w:r w:rsidR="00256114">
        <w:rPr>
          <w:lang w:val="en-GB"/>
        </w:rPr>
        <w:t>test</w:t>
      </w:r>
      <w:r w:rsidRPr="000D3EAB">
        <w:rPr>
          <w:lang w:val="en-GB"/>
        </w:rPr>
        <w:t xml:space="preserve"> patients before treatment</w:t>
      </w:r>
      <w:r w:rsidR="00256114">
        <w:rPr>
          <w:lang w:val="en-GB"/>
        </w:rPr>
        <w:t xml:space="preserve"> whether or not NNMT expression can be detected in the tumour tissue</w:t>
      </w:r>
      <w:r w:rsidRPr="000D3EAB">
        <w:rPr>
          <w:lang w:val="en-GB"/>
        </w:rPr>
        <w:t xml:space="preserve">, as non-NNMT expressing tumours might respond less to competitive </w:t>
      </w:r>
      <w:proofErr w:type="spellStart"/>
      <w:r w:rsidRPr="000D3EAB">
        <w:rPr>
          <w:lang w:val="en-GB"/>
        </w:rPr>
        <w:t>NamPT</w:t>
      </w:r>
      <w:proofErr w:type="spellEnd"/>
      <w:r w:rsidRPr="000D3EAB">
        <w:rPr>
          <w:lang w:val="en-GB"/>
        </w:rPr>
        <w:t xml:space="preserve"> inhibitors and </w:t>
      </w:r>
      <w:r w:rsidR="007E29BB">
        <w:rPr>
          <w:lang w:val="en-GB"/>
        </w:rPr>
        <w:t>de</w:t>
      </w:r>
      <w:r w:rsidR="001F2D0D">
        <w:rPr>
          <w:lang w:val="en-GB"/>
        </w:rPr>
        <w:t>ficient</w:t>
      </w:r>
      <w:r w:rsidRPr="000D3EAB">
        <w:rPr>
          <w:lang w:val="en-GB"/>
        </w:rPr>
        <w:t xml:space="preserve"> Nam degradation in those cancer cells would potentially lead to an accumulation of Nam that could outcompete the inhibitor. </w:t>
      </w:r>
    </w:p>
    <w:p w14:paraId="7DD74040" w14:textId="1A2362E2" w:rsidR="008E2829" w:rsidRPr="000D3EAB" w:rsidRDefault="00FB37DE">
      <w:pPr>
        <w:pStyle w:val="BodyText"/>
        <w:rPr>
          <w:lang w:val="en-GB"/>
        </w:rPr>
      </w:pPr>
      <w:r w:rsidRPr="000D3EAB">
        <w:rPr>
          <w:lang w:val="en-GB"/>
        </w:rPr>
        <w:t xml:space="preserve">Neither the scattered distribution of </w:t>
      </w:r>
      <w:proofErr w:type="spellStart"/>
      <w:r w:rsidRPr="000D3EAB">
        <w:rPr>
          <w:lang w:val="en-GB"/>
        </w:rPr>
        <w:t>NamPT</w:t>
      </w:r>
      <w:proofErr w:type="spellEnd"/>
      <w:r w:rsidRPr="000D3EAB">
        <w:rPr>
          <w:lang w:val="en-GB"/>
        </w:rPr>
        <w:t xml:space="preserve"> and NADA that is especially pronounced in bacteria</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xml:space="preserve">, nor the </w:t>
      </w:r>
      <w:r w:rsidR="00256114">
        <w:rPr>
          <w:lang w:val="en-GB"/>
        </w:rPr>
        <w:t>loss</w:t>
      </w:r>
      <w:r w:rsidRPr="000D3EAB">
        <w:rPr>
          <w:lang w:val="en-GB"/>
        </w:rPr>
        <w:t xml:space="preserve"> of NADA in </w:t>
      </w:r>
      <w:r w:rsidR="00256114">
        <w:rPr>
          <w:lang w:val="en-GB"/>
        </w:rPr>
        <w:t xml:space="preserve">the ancestor of </w:t>
      </w:r>
      <w:r w:rsidRPr="000D3EAB">
        <w:rPr>
          <w:lang w:val="en-GB"/>
        </w:rPr>
        <w:t xml:space="preserve">vertebrates has been understood earlier. Our combined phylogenetic-modelling analysis now provides a potential explanation for both observations. Using simulated competition between two compartments that share the same limited source of Nam, we show that the </w:t>
      </w:r>
      <w:r w:rsidRPr="000D3EAB">
        <w:rPr>
          <w:lang w:val="en-GB"/>
        </w:rPr>
        <w:lastRenderedPageBreak/>
        <w:t xml:space="preserve">compartment that contains </w:t>
      </w:r>
      <w:proofErr w:type="spellStart"/>
      <w:r w:rsidRPr="000D3EAB">
        <w:rPr>
          <w:lang w:val="en-GB"/>
        </w:rPr>
        <w:t>NamPT</w:t>
      </w:r>
      <w:proofErr w:type="spellEnd"/>
      <w:r w:rsidRPr="000D3EAB">
        <w:rPr>
          <w:lang w:val="en-GB"/>
        </w:rPr>
        <w:t xml:space="preserve"> and NNMT can maintain a higher steady state NAD concentration and NAD consumption rate than the compartment containing NADA. This is, however, only the case if </w:t>
      </w:r>
      <w:proofErr w:type="spellStart"/>
      <w:r w:rsidRPr="000D3EAB">
        <w:rPr>
          <w:lang w:val="en-GB"/>
        </w:rPr>
        <w:t>NamPT</w:t>
      </w:r>
      <w:proofErr w:type="spellEnd"/>
      <w:r w:rsidRPr="000D3EAB">
        <w:rPr>
          <w:lang w:val="en-GB"/>
        </w:rPr>
        <w:t xml:space="preserve"> substrate affinity is sufficiently high. The dominant enzyme combination found in vertebrates, a high-affinity </w:t>
      </w:r>
      <w:proofErr w:type="spellStart"/>
      <w:r w:rsidRPr="000D3EAB">
        <w:rPr>
          <w:lang w:val="en-GB"/>
        </w:rPr>
        <w:t>NamPT</w:t>
      </w:r>
      <w:proofErr w:type="spellEnd"/>
      <w:r w:rsidRPr="000D3EAB">
        <w:rPr>
          <w:lang w:val="en-GB"/>
        </w:rPr>
        <w:t xml:space="preserve"> </w:t>
      </w:r>
      <w:r w:rsidR="00A70220">
        <w:rPr>
          <w:lang w:val="en-GB"/>
        </w:rPr>
        <w:t xml:space="preserve">along </w:t>
      </w:r>
      <w:r w:rsidRPr="000D3EAB">
        <w:rPr>
          <w:lang w:val="en-GB"/>
        </w:rPr>
        <w:t>with NNMT, thus seems to provide a competitive advantage.</w:t>
      </w:r>
    </w:p>
    <w:p w14:paraId="441E18FA" w14:textId="33BE5A78" w:rsidR="008E2829" w:rsidRPr="000D3EAB" w:rsidRDefault="00FB37DE">
      <w:pPr>
        <w:pStyle w:val="BodyText"/>
        <w:rPr>
          <w:lang w:val="en-GB"/>
        </w:rPr>
      </w:pPr>
      <w:r w:rsidRPr="000D3EAB">
        <w:rPr>
          <w:lang w:val="en-GB"/>
        </w:rPr>
        <w:t xml:space="preserve">In our analyses, we did not consider the potential effects of </w:t>
      </w:r>
      <w:proofErr w:type="spellStart"/>
      <w:r w:rsidRPr="000D3EAB">
        <w:rPr>
          <w:lang w:val="en-GB"/>
        </w:rPr>
        <w:t>cosubstrates</w:t>
      </w:r>
      <w:proofErr w:type="spellEnd"/>
      <w:r w:rsidRPr="000D3EAB">
        <w:rPr>
          <w:lang w:val="en-GB"/>
        </w:rPr>
        <w:t xml:space="preserve"> of the investigated pathway. Such </w:t>
      </w:r>
      <w:proofErr w:type="spellStart"/>
      <w:r w:rsidRPr="000D3EAB">
        <w:rPr>
          <w:lang w:val="en-GB"/>
        </w:rPr>
        <w:t>cosubstrates</w:t>
      </w:r>
      <w:proofErr w:type="spellEnd"/>
      <w:r w:rsidRPr="000D3EAB">
        <w:rPr>
          <w:lang w:val="en-GB"/>
        </w:rPr>
        <w:t xml:space="preserve"> include targets of the NAD-consuming enzymes, such as acylated proteins for </w:t>
      </w:r>
      <w:proofErr w:type="spellStart"/>
      <w:r w:rsidRPr="000D3EAB">
        <w:rPr>
          <w:lang w:val="en-GB"/>
        </w:rPr>
        <w:t>sirtuins</w:t>
      </w:r>
      <w:proofErr w:type="spellEnd"/>
      <w:r w:rsidRPr="000D3EAB">
        <w:rPr>
          <w:lang w:val="en-GB"/>
        </w:rPr>
        <w:t xml:space="preserve">, or phosphoribosyl pyrophosphate (PRPP) and ATP required for NMN synthesis by </w:t>
      </w:r>
      <w:proofErr w:type="spellStart"/>
      <w:r w:rsidRPr="000D3EAB">
        <w:rPr>
          <w:lang w:val="en-GB"/>
        </w:rPr>
        <w:t>NamPT</w:t>
      </w:r>
      <w:proofErr w:type="spellEnd"/>
      <w:r w:rsidRPr="000D3EAB">
        <w:rPr>
          <w:lang w:val="en-GB"/>
        </w:rPr>
        <w:t xml:space="preserve">. Furthermore, the presence of the methyl donor </w:t>
      </w:r>
      <w:r w:rsidRPr="000D3EAB">
        <w:rPr>
          <w:i/>
          <w:lang w:val="en-GB"/>
        </w:rPr>
        <w:t>S</w:t>
      </w:r>
      <w:r w:rsidRPr="000D3EAB">
        <w:rPr>
          <w:lang w:val="en-GB"/>
        </w:rPr>
        <w:t>-adenosyl methionine (SAM) and its precursor methionine that have been shown to potentially limit the effect of NNMT</w:t>
      </w:r>
      <w:r w:rsidR="00B67075" w:rsidRPr="000D3EAB">
        <w:rPr>
          <w:lang w:val="en-GB"/>
        </w:rPr>
        <w:fldChar w:fldCharType="begin"/>
      </w:r>
      <w:r w:rsidR="002C4FF9">
        <w:rPr>
          <w:lang w:val="en-GB"/>
        </w:rPr>
        <w:instrText xml:space="preserve"> ADDIN EN.CITE &lt;EndNote&gt;&lt;Cite ExcludeYear="1"&gt;&lt;Author&gt;Ulanovskaya&lt;/Author&gt;&lt;Year&gt;2013&lt;/Year&gt;&lt;RecNum&gt;74&lt;/RecNum&gt;&lt;DisplayText&gt;&lt;style face="superscript"&gt;58&lt;/style&gt;&lt;/DisplayText&gt;&lt;record&gt;&lt;rec-number&gt;74&lt;/rec-number&gt;&lt;foreign-keys&gt;&lt;key app="EN" db-id="wzaafzpd7x090me025ux9pz7dftsws9twfsd" timestamp="1543412515"&gt;74&lt;/key&gt;&lt;/foreign-keys&gt;&lt;ref-type name="Journal Article"&gt;17&lt;/ref-type&gt;&lt;contributors&gt;&lt;authors&gt;&lt;author&gt;Ulanovskaya, Olesya A.&lt;/author&gt;&lt;author&gt;Zuhl, Andrea M.&lt;/author&gt;&lt;author&gt;Cravatt, Benjamin F.&lt;/author&gt;&lt;/authors&gt;&lt;/contributors&gt;&lt;titles&gt;&lt;title&gt;NNMT promotes epigenetic remodeling in cancer by creating a metabolic methylation sink&lt;/title&gt;&lt;secondary-title&gt;Nature Chemical Biology&lt;/secondary-title&gt;&lt;/titles&gt;&lt;periodical&gt;&lt;full-title&gt;Nature Chemical Biology&lt;/full-title&gt;&lt;/periodical&gt;&lt;pages&gt;300--306&lt;/pages&gt;&lt;volume&gt;9&lt;/volume&gt;&lt;number&gt;5&lt;/number&gt;&lt;dates&gt;&lt;year&gt;2013&lt;/year&gt;&lt;/dates&gt;&lt;accession-num&gt;Ulanovskaya2013&lt;/accession-num&gt;&lt;urls&gt;&lt;/urls&gt;&lt;/record&gt;&lt;/Cite&gt;&lt;/EndNote&gt;</w:instrText>
      </w:r>
      <w:r w:rsidR="00B67075" w:rsidRPr="000D3EAB">
        <w:rPr>
          <w:lang w:val="en-GB"/>
        </w:rPr>
        <w:fldChar w:fldCharType="separate"/>
      </w:r>
      <w:r w:rsidR="002C4FF9" w:rsidRPr="002C4FF9">
        <w:rPr>
          <w:noProof/>
          <w:vertAlign w:val="superscript"/>
          <w:lang w:val="en-GB"/>
        </w:rPr>
        <w:t>58</w:t>
      </w:r>
      <w:r w:rsidR="00B67075" w:rsidRPr="000D3EAB">
        <w:rPr>
          <w:lang w:val="en-GB"/>
        </w:rPr>
        <w:fldChar w:fldCharType="end"/>
      </w:r>
      <w:r w:rsidRPr="000D3EAB">
        <w:rPr>
          <w:lang w:val="en-GB"/>
        </w:rPr>
        <w:t xml:space="preserve"> was not considered here. As </w:t>
      </w:r>
      <w:proofErr w:type="spellStart"/>
      <w:r w:rsidRPr="000D3EAB">
        <w:rPr>
          <w:lang w:val="en-GB"/>
        </w:rPr>
        <w:t>cosubstrate</w:t>
      </w:r>
      <w:proofErr w:type="spellEnd"/>
      <w:r w:rsidRPr="000D3EAB">
        <w:rPr>
          <w:lang w:val="en-GB"/>
        </w:rPr>
        <w:t xml:space="preserve"> availability might alter the behaviour of the system, these should thus be included in future analyses. Unfortunately, information about the </w:t>
      </w:r>
      <w:r w:rsidRPr="000D3EAB">
        <w:rPr>
          <w:i/>
          <w:lang w:val="en-GB"/>
        </w:rPr>
        <w:t>in vivo</w:t>
      </w:r>
      <w:r w:rsidRPr="000D3EAB">
        <w:rPr>
          <w:lang w:val="en-GB"/>
        </w:rPr>
        <w:t xml:space="preserve"> concentrations of these </w:t>
      </w:r>
      <w:proofErr w:type="spellStart"/>
      <w:r w:rsidRPr="000D3EAB">
        <w:rPr>
          <w:lang w:val="en-GB"/>
        </w:rPr>
        <w:t>cosubstrates</w:t>
      </w:r>
      <w:proofErr w:type="spellEnd"/>
      <w:r w:rsidRPr="000D3EAB">
        <w:rPr>
          <w:lang w:val="en-GB"/>
        </w:rPr>
        <w:t xml:space="preserve"> is currently very limited.</w:t>
      </w:r>
    </w:p>
    <w:p w14:paraId="51B0F75A" w14:textId="561101A8" w:rsidR="008E2829" w:rsidRPr="000D3EAB" w:rsidRDefault="00FB37DE">
      <w:pPr>
        <w:pStyle w:val="BodyText"/>
        <w:rPr>
          <w:lang w:val="en-GB"/>
        </w:rPr>
      </w:pPr>
      <w:r w:rsidRPr="000D3EAB">
        <w:rPr>
          <w:lang w:val="en-GB"/>
        </w:rPr>
        <w:t xml:space="preserve">Taken together, we have been able to comprehensively analyse the functional coevolution of several enzymes of the NAD pathway. The appearance of NNMT seemingly initiated and drove complex alterations of the pathway such as an increase and diversification of NAD-dependent signalling, followed by an increase in </w:t>
      </w:r>
      <w:proofErr w:type="spellStart"/>
      <w:r w:rsidRPr="000D3EAB">
        <w:rPr>
          <w:lang w:val="en-GB"/>
        </w:rPr>
        <w:t>NamPT</w:t>
      </w:r>
      <w:proofErr w:type="spellEnd"/>
      <w:r w:rsidRPr="000D3EAB">
        <w:rPr>
          <w:lang w:val="en-GB"/>
        </w:rPr>
        <w:t xml:space="preserve"> substrate affinity</w:t>
      </w:r>
      <w:r w:rsidR="006868B2">
        <w:rPr>
          <w:lang w:val="en-GB"/>
        </w:rPr>
        <w:t xml:space="preserve"> (</w:t>
      </w:r>
      <w:r w:rsidRPr="000D3EAB">
        <w:rPr>
          <w:lang w:val="en-GB"/>
        </w:rPr>
        <w:t xml:space="preserve">schematic overview </w:t>
      </w:r>
      <w:r w:rsidR="006868B2">
        <w:rPr>
          <w:lang w:val="en-GB"/>
        </w:rPr>
        <w:t>see</w:t>
      </w:r>
      <w:r w:rsidRPr="000D3EAB">
        <w:rPr>
          <w:lang w:val="en-GB"/>
        </w:rPr>
        <w:t xml:space="preserve"> figure 8</w:t>
      </w:r>
      <w:r w:rsidR="006868B2">
        <w:rPr>
          <w:lang w:val="en-GB"/>
        </w:rPr>
        <w:t>).</w:t>
      </w:r>
      <w:r w:rsidRPr="000D3EAB">
        <w:rPr>
          <w:lang w:val="en-GB"/>
        </w:rPr>
        <w:t xml:space="preserve"> This transition appears to be accompanied by the loss of NADA in vertebrates and the first gene duplication of NMNATs. We also noted that the second gene duplication of NMNATs and thus the further compartmentalisation of NAD metabolism is cooccurring with a site-specific positive selection event in NNMT</w:t>
      </w:r>
      <w:r w:rsidR="00832CD2">
        <w:rPr>
          <w:lang w:val="en-GB"/>
        </w:rPr>
        <w:t xml:space="preserve"> (see </w:t>
      </w:r>
      <w:r w:rsidR="008040B5">
        <w:rPr>
          <w:lang w:val="en-GB"/>
        </w:rPr>
        <w:t>s</w:t>
      </w:r>
      <w:r w:rsidR="00832CD2">
        <w:rPr>
          <w:lang w:val="en-GB"/>
        </w:rPr>
        <w:t xml:space="preserve">uppl. </w:t>
      </w:r>
      <w:r w:rsidR="008040B5">
        <w:rPr>
          <w:lang w:val="en-GB"/>
        </w:rPr>
        <w:t>fig.</w:t>
      </w:r>
      <w:r w:rsidR="00832CD2">
        <w:rPr>
          <w:lang w:val="en-GB"/>
        </w:rPr>
        <w:t xml:space="preserve"> </w:t>
      </w:r>
      <w:r w:rsidR="008040B5">
        <w:rPr>
          <w:lang w:val="en-GB"/>
        </w:rPr>
        <w:t>S</w:t>
      </w:r>
      <w:r w:rsidR="00256114">
        <w:rPr>
          <w:lang w:val="en-GB"/>
        </w:rPr>
        <w:t>6</w:t>
      </w:r>
      <w:r w:rsidR="00832CD2">
        <w:rPr>
          <w:lang w:val="en-GB"/>
        </w:rPr>
        <w:t>)</w:t>
      </w:r>
      <w:r w:rsidR="004A329F">
        <w:rPr>
          <w:lang w:val="en-GB"/>
        </w:rPr>
        <w:t xml:space="preserve">. This might point to a n important role of NNMT in NAD pathway compartmentalisation. Just recently the role of </w:t>
      </w:r>
      <w:r w:rsidR="00004A0D">
        <w:rPr>
          <w:lang w:val="en-GB"/>
        </w:rPr>
        <w:t xml:space="preserve">the </w:t>
      </w:r>
      <w:r w:rsidR="004A329F">
        <w:rPr>
          <w:lang w:val="en-GB"/>
        </w:rPr>
        <w:t xml:space="preserve">interaction between subcellular compartments for </w:t>
      </w:r>
      <w:proofErr w:type="spellStart"/>
      <w:r w:rsidR="004A329F">
        <w:rPr>
          <w:lang w:val="en-GB"/>
        </w:rPr>
        <w:t>adipogenic</w:t>
      </w:r>
      <w:proofErr w:type="spellEnd"/>
      <w:r w:rsidR="004A329F">
        <w:rPr>
          <w:lang w:val="en-GB"/>
        </w:rPr>
        <w:t xml:space="preserve"> gene</w:t>
      </w:r>
      <w:r w:rsidR="00004A0D">
        <w:rPr>
          <w:lang w:val="en-GB"/>
        </w:rPr>
        <w:t xml:space="preserve"> regulations</w:t>
      </w:r>
      <w:r w:rsidR="004A329F">
        <w:rPr>
          <w:lang w:val="en-GB"/>
        </w:rPr>
        <w:t xml:space="preserve"> has been demonstrated</w:t>
      </w:r>
      <w:r w:rsidR="004A329F">
        <w:rPr>
          <w:lang w:val="en-GB"/>
        </w:rPr>
        <w:fldChar w:fldCharType="begin">
          <w:fldData xml:space="preserve">PEVuZE5vdGU+PENpdGU+PEF1dGhvcj5SeXU8L0F1dGhvcj48WWVhcj4yMDE4PC9ZZWFyPjxSZWNO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</w:fldData>
        </w:fldChar>
      </w:r>
      <w:r w:rsidR="002C4FF9">
        <w:rPr>
          <w:lang w:val="en-GB"/>
        </w:rPr>
        <w:instrText xml:space="preserve"> ADDIN EN.CITE </w:instrText>
      </w:r>
      <w:r w:rsidR="002C4FF9">
        <w:rPr>
          <w:lang w:val="en-GB"/>
        </w:rPr>
        <w:fldChar w:fldCharType="begin">
          <w:fldData xml:space="preserve">PEVuZE5vdGU+PENpdGU+PEF1dGhvcj5SeXU8L0F1dGhvcj48WWVhcj4yMDE4PC9ZZWFyPjxSZWNO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</w:fldData>
        </w:fldChar>
      </w:r>
      <w:r w:rsidR="002C4FF9">
        <w:rPr>
          <w:lang w:val="en-GB"/>
        </w:rPr>
        <w:instrText xml:space="preserve"> ADDIN EN.CITE.DATA </w:instrText>
      </w:r>
      <w:r w:rsidR="002C4FF9">
        <w:rPr>
          <w:lang w:val="en-GB"/>
        </w:rPr>
      </w:r>
      <w:r w:rsidR="002C4FF9">
        <w:rPr>
          <w:lang w:val="en-GB"/>
        </w:rPr>
        <w:fldChar w:fldCharType="end"/>
      </w:r>
      <w:r w:rsidR="004A329F">
        <w:rPr>
          <w:lang w:val="en-GB"/>
        </w:rPr>
        <w:fldChar w:fldCharType="separate"/>
      </w:r>
      <w:r w:rsidR="002C4FF9" w:rsidRPr="002C4FF9">
        <w:rPr>
          <w:noProof/>
          <w:vertAlign w:val="superscript"/>
          <w:lang w:val="en-GB"/>
        </w:rPr>
        <w:t>59</w:t>
      </w:r>
      <w:r w:rsidR="004A329F">
        <w:rPr>
          <w:lang w:val="en-GB"/>
        </w:rPr>
        <w:fldChar w:fldCharType="end"/>
      </w:r>
      <w:r w:rsidR="004A329F">
        <w:rPr>
          <w:lang w:val="en-GB"/>
        </w:rPr>
        <w:t>.</w:t>
      </w:r>
      <w:r w:rsidR="005507BA">
        <w:rPr>
          <w:lang w:val="en-GB"/>
        </w:rPr>
        <w:t xml:space="preserve"> Which role NNMT plays in the </w:t>
      </w:r>
      <w:proofErr w:type="spellStart"/>
      <w:r w:rsidR="005507BA">
        <w:rPr>
          <w:lang w:val="en-GB"/>
        </w:rPr>
        <w:t>spatio</w:t>
      </w:r>
      <w:proofErr w:type="spellEnd"/>
      <w:r w:rsidR="005507BA">
        <w:rPr>
          <w:lang w:val="en-GB"/>
        </w:rPr>
        <w:t>-temporal regulation of the pathway still maintains to be investigated.</w:t>
      </w:r>
    </w:p>
    <w:p w14:paraId="0D0E0AF2" w14:textId="4A049B15" w:rsidR="008E2829" w:rsidRPr="000D3EAB" w:rsidRDefault="00FB37DE">
      <w:pPr>
        <w:pStyle w:val="BodyText"/>
        <w:rPr>
          <w:lang w:val="en-GB"/>
        </w:rPr>
      </w:pPr>
      <w:r w:rsidRPr="000D3EAB">
        <w:rPr>
          <w:lang w:val="en-GB"/>
        </w:rPr>
        <w:t xml:space="preserve">We here </w:t>
      </w:r>
      <w:r w:rsidR="008040B5">
        <w:rPr>
          <w:lang w:val="en-GB"/>
        </w:rPr>
        <w:t>used</w:t>
      </w:r>
      <w:r w:rsidRPr="000D3EAB">
        <w:rPr>
          <w:lang w:val="en-GB"/>
        </w:rPr>
        <w:t xml:space="preserve"> a</w:t>
      </w:r>
      <w:r w:rsidR="008040B5">
        <w:rPr>
          <w:lang w:val="en-GB"/>
        </w:rPr>
        <w:t>n</w:t>
      </w:r>
      <w:r w:rsidRPr="000D3EAB">
        <w:rPr>
          <w:lang w:val="en-GB"/>
        </w:rPr>
        <w:t xml:space="preserve"> approach that combines detailed phylogenetic analysis with dynamic metabolic modelling and have been able to </w:t>
      </w:r>
      <w:r w:rsidR="00634A92">
        <w:rPr>
          <w:lang w:val="en-GB"/>
        </w:rPr>
        <w:t xml:space="preserve">provide an explanation for the </w:t>
      </w:r>
      <w:r w:rsidRPr="000D3EAB">
        <w:rPr>
          <w:lang w:val="en-GB"/>
        </w:rPr>
        <w:t xml:space="preserve">observed evolutionary changes in the NAD biosynthesis and consumption pathway. Based on the simulated pathway dynamics, we have furthermore derived predictions for physiological interdependencies between several enzymes of the pathway that are potentially relevant for new disease treatments. Our results, including the experimental verification of our predictions, demonstrate the potential of </w:t>
      </w:r>
      <w:r w:rsidR="008040B5">
        <w:rPr>
          <w:lang w:val="en-GB"/>
        </w:rPr>
        <w:t xml:space="preserve">those </w:t>
      </w:r>
      <w:r w:rsidRPr="000D3EAB">
        <w:rPr>
          <w:lang w:val="en-GB"/>
        </w:rPr>
        <w:t>approach</w:t>
      </w:r>
      <w:r w:rsidR="008040B5">
        <w:rPr>
          <w:lang w:val="en-GB"/>
        </w:rPr>
        <w:t>es</w:t>
      </w:r>
      <w:r w:rsidRPr="000D3EAB">
        <w:rPr>
          <w:lang w:val="en-GB"/>
        </w:rPr>
        <w:t xml:space="preserve"> for the analysis of dynamic networks and how </w:t>
      </w:r>
      <w:r w:rsidR="008040B5">
        <w:rPr>
          <w:lang w:val="en-GB"/>
        </w:rPr>
        <w:t xml:space="preserve">it </w:t>
      </w:r>
      <w:r w:rsidRPr="000D3EAB">
        <w:rPr>
          <w:lang w:val="en-GB"/>
        </w:rPr>
        <w:t>can be used to unravel functional interdependencies within pathways of interest.</w:t>
      </w:r>
    </w:p>
    <w:p w14:paraId="6EC691D2" w14:textId="77777777" w:rsidR="008E2829" w:rsidRPr="000D3EAB" w:rsidRDefault="00FB37DE">
      <w:pPr>
        <w:pStyle w:val="Heading2"/>
        <w:rPr>
          <w:lang w:val="en-GB"/>
        </w:rPr>
      </w:pPr>
      <w:r w:rsidRPr="000D3EAB">
        <w:rPr>
          <w:lang w:val="en-GB"/>
        </w:rPr>
        <w:t>Experimental Procedures</w:t>
      </w:r>
    </w:p>
    <w:p w14:paraId="52D51010" w14:textId="77777777" w:rsidR="008E2829" w:rsidRPr="000D3EAB" w:rsidRDefault="00FB37DE">
      <w:pPr>
        <w:pStyle w:val="Heading3"/>
        <w:rPr>
          <w:lang w:val="en-GB"/>
        </w:rPr>
      </w:pPr>
      <w:r w:rsidRPr="000D3EAB">
        <w:rPr>
          <w:lang w:val="en-GB"/>
        </w:rPr>
        <w:t>Phylogenetic Analysis</w:t>
      </w:r>
    </w:p>
    <w:p w14:paraId="52D60982" w14:textId="360D727C" w:rsidR="008E2829" w:rsidRPr="000D3EAB" w:rsidRDefault="00FB37DE">
      <w:pPr>
        <w:pStyle w:val="BodyText"/>
        <w:rPr>
          <w:lang w:val="en-GB"/>
        </w:rPr>
      </w:pPr>
      <w:r w:rsidRPr="000D3EAB">
        <w:rPr>
          <w:lang w:val="en-GB"/>
        </w:rPr>
        <w:t xml:space="preserve">Functionally verified sequences of NNMT, NADA, </w:t>
      </w:r>
      <w:proofErr w:type="spellStart"/>
      <w:r w:rsidRPr="000D3EAB">
        <w:rPr>
          <w:lang w:val="en-GB"/>
        </w:rPr>
        <w:t>NamPT</w:t>
      </w:r>
      <w:proofErr w:type="spellEnd"/>
      <w:r w:rsidRPr="000D3EAB">
        <w:rPr>
          <w:lang w:val="en-GB"/>
        </w:rPr>
        <w:t>, and NAD-consuming enzymes were used</w:t>
      </w:r>
      <w:r w:rsidR="001014C4">
        <w:rPr>
          <w:lang w:val="en-GB"/>
        </w:rPr>
        <w:t xml:space="preserve"> </w:t>
      </w:r>
      <w:r w:rsidR="001014C4" w:rsidRPr="000D3EAB">
        <w:rPr>
          <w:lang w:val="en-GB"/>
        </w:rPr>
        <w:t xml:space="preserve">as sequence templates for a </w:t>
      </w:r>
      <w:proofErr w:type="spellStart"/>
      <w:r w:rsidR="001014C4" w:rsidRPr="000D3EAB">
        <w:rPr>
          <w:lang w:val="en-GB"/>
        </w:rPr>
        <w:t>Blastp</w:t>
      </w:r>
      <w:proofErr w:type="spellEnd"/>
      <w:r w:rsidR="001014C4" w:rsidRPr="000D3EAB">
        <w:rPr>
          <w:lang w:val="en-GB"/>
        </w:rPr>
        <w:t xml:space="preserve"> analysis against the NCBI non-redundant protein sequence database</w:t>
      </w:r>
      <w:r w:rsidR="001014C4">
        <w:rPr>
          <w:lang w:val="en-GB"/>
        </w:rPr>
        <w:t xml:space="preserve">. For a list of template sequences see </w:t>
      </w:r>
      <w:r w:rsidRPr="000D3EAB">
        <w:rPr>
          <w:lang w:val="en-GB"/>
        </w:rPr>
        <w:t>suppl</w:t>
      </w:r>
      <w:r w:rsidR="001014C4">
        <w:rPr>
          <w:lang w:val="en-GB"/>
        </w:rPr>
        <w:t>ementary</w:t>
      </w:r>
      <w:r w:rsidRPr="000D3EAB">
        <w:rPr>
          <w:lang w:val="en-GB"/>
        </w:rPr>
        <w:t xml:space="preserve"> table S1</w:t>
      </w:r>
      <w:r w:rsidR="001014C4">
        <w:rPr>
          <w:lang w:val="en-GB"/>
        </w:rPr>
        <w:t>.</w:t>
      </w:r>
      <w:r w:rsidRPr="000D3EAB">
        <w:rPr>
          <w:lang w:val="en-GB"/>
        </w:rPr>
        <w:t xml:space="preserve"> </w:t>
      </w:r>
      <w:proofErr w:type="spellStart"/>
      <w:r w:rsidRPr="000D3EAB">
        <w:rPr>
          <w:lang w:val="en-GB"/>
        </w:rPr>
        <w:t>Blastp</w:t>
      </w:r>
      <w:proofErr w:type="spellEnd"/>
      <w:r w:rsidRPr="000D3EAB">
        <w:rPr>
          <w:lang w:val="en-GB"/>
        </w:rPr>
        <w:t xml:space="preserve"> parameters were set to yield maximum 20 000 target sequences, using the BLOSUM62 matrix with a word size of 6 and gap opening and extension costs of 11 and 1, respectively. Low-complexity filtering was disabled. To prevent cross-hits, a matrix was created in which the lowest e-values were given at which Blast yielded the same result for each query protein pair. With help of the matrix, the e-value cut-off was set to 1e-30 for all enzymes. To further prevent false positives, a minimal length limit was set based on a histogram of the hit lengths found for each query protein, excluding peaks much lower than the total protein length. Length limits are given in supplementary table S1. In addition, obvious sequence contaminations were removed by manual inspection of the results. The taxonomy IDs of the species for each enzyme was derived from the accession2taxonomy database provided by NCBI. Scripts for creating, analysing, and visualising the phylogenetic tree were written in Python 3.5, using the ETE3 toolkit</w:t>
      </w:r>
      <w:r w:rsidR="00B67075" w:rsidRPr="000D3EAB">
        <w:rPr>
          <w:lang w:val="en-GB"/>
        </w:rPr>
        <w:fldChar w:fldCharType="begin"/>
      </w:r>
      <w:r w:rsidR="002C4FF9">
        <w:rPr>
          <w:lang w:val="en-GB"/>
        </w:rPr>
        <w:instrText xml:space="preserve"> ADDIN EN.CITE &lt;EndNote&gt;&lt;Cite ExcludeYear="1"&gt;&lt;Author&gt;Huerta-Cepas&lt;/Author&gt;&lt;Year&gt;2016&lt;/Year&gt;&lt;RecNum&gt;70&lt;/RecNum&gt;&lt;DisplayText&gt;&lt;style face="superscript"&gt;60&lt;/style&gt;&lt;/DisplayText&gt;&lt;record&gt;&lt;rec-number&gt;70&lt;/rec-number&gt;&lt;foreign-keys&gt;&lt;key app="EN" db-id="wzaafzpd7x090me025ux9pz7dftsws9twfsd" timestamp="1543412515"&gt;70&lt;/key&gt;&lt;/foreign-keys&gt;&lt;ref-type name="Journal Article"&gt;17&lt;/ref-type&gt;&lt;contributors&gt;&lt;authors&gt;&lt;author&gt;Huerta-Cepas, Jaime&lt;/author&gt;&lt;author&gt;Serra, François&lt;/author&gt;&lt;author&gt;Bork, Peer&lt;/author&gt;&lt;/authors&gt;&lt;/contributors&gt;&lt;titles&gt;&lt;title&gt;ETE 3: Reconstruction, Analysis, and Visualization of Phylogenomic Data.&lt;/title&gt;&lt;secondary-title&gt;Molecular Biology and Evolution&lt;/secondary-title&gt;&lt;/titles&gt;&lt;periodical&gt;&lt;full-title&gt;Molecular Biology and Evolution&lt;/full-title&gt;&lt;/periodical&gt;&lt;pages&gt;1635--8&lt;/pages&gt;&lt;volume&gt;33&lt;/volume&gt;&lt;number&gt;6&lt;/number&gt;&lt;dates&gt;&lt;year&gt;2016&lt;/year&gt;&lt;/dates&gt;&lt;accession-num&gt;Huerta-Cepas2016&lt;/accession-num&gt;&lt;urls&gt;&lt;/urls&gt;&lt;/record&gt;&lt;/Cite&gt;&lt;/EndNote&gt;</w:instrText>
      </w:r>
      <w:r w:rsidR="00B67075" w:rsidRPr="000D3EAB">
        <w:rPr>
          <w:lang w:val="en-GB"/>
        </w:rPr>
        <w:fldChar w:fldCharType="separate"/>
      </w:r>
      <w:r w:rsidR="002C4FF9" w:rsidRPr="002C4FF9">
        <w:rPr>
          <w:noProof/>
          <w:vertAlign w:val="superscript"/>
          <w:lang w:val="en-GB"/>
        </w:rPr>
        <w:t>60</w:t>
      </w:r>
      <w:r w:rsidR="00B67075" w:rsidRPr="000D3EAB">
        <w:rPr>
          <w:lang w:val="en-GB"/>
        </w:rPr>
        <w:fldChar w:fldCharType="end"/>
      </w:r>
      <w:r w:rsidR="001014C4">
        <w:rPr>
          <w:lang w:val="en-GB"/>
        </w:rPr>
        <w:t xml:space="preserve"> and are available at</w:t>
      </w:r>
      <w:r w:rsidR="00EB0C6A">
        <w:rPr>
          <w:lang w:val="en-GB"/>
        </w:rPr>
        <w:t xml:space="preserve"> </w:t>
      </w:r>
      <w:commentRangeStart w:id="13"/>
      <w:r w:rsidR="00EB0C6A">
        <w:rPr>
          <w:lang w:val="en-GB"/>
        </w:rPr>
        <w:t>….</w:t>
      </w:r>
      <w:r w:rsidRPr="000D3EAB">
        <w:rPr>
          <w:lang w:val="en-GB"/>
        </w:rPr>
        <w:t>.</w:t>
      </w:r>
      <w:commentRangeEnd w:id="13"/>
      <w:r w:rsidR="0054369E">
        <w:rPr>
          <w:rStyle w:val="CommentReference"/>
          <w:rFonts w:cs="Mangal"/>
        </w:rPr>
        <w:commentReference w:id="13"/>
      </w:r>
    </w:p>
    <w:p w14:paraId="783795F1" w14:textId="77777777" w:rsidR="008E2829" w:rsidRPr="000D3EAB" w:rsidRDefault="00FB37DE">
      <w:pPr>
        <w:pStyle w:val="Heading3"/>
        <w:rPr>
          <w:lang w:val="en-GB"/>
        </w:rPr>
      </w:pPr>
      <w:r w:rsidRPr="000D3EAB">
        <w:rPr>
          <w:lang w:val="en-GB"/>
        </w:rPr>
        <w:t>Dynamic modelling</w:t>
      </w:r>
    </w:p>
    <w:p w14:paraId="078036F7" w14:textId="7204FBA1" w:rsidR="008E2829" w:rsidRPr="000D3EAB" w:rsidRDefault="00FB37DE">
      <w:pPr>
        <w:pStyle w:val="BodyText"/>
        <w:rPr>
          <w:lang w:val="en-GB"/>
        </w:rPr>
      </w:pPr>
      <w:r w:rsidRPr="000D3EAB">
        <w:rPr>
          <w:lang w:val="en-GB"/>
        </w:rPr>
        <w:t>Kinetic parameters (substrate affinity (</w:t>
      </w:r>
      <w:r w:rsidRPr="000D3EAB">
        <w:rPr>
          <w:i/>
          <w:lang w:val="en-GB"/>
        </w:rPr>
        <w:t>K</w:t>
      </w:r>
      <w:r w:rsidRPr="000D3EAB">
        <w:rPr>
          <w:i/>
          <w:position w:val="-7"/>
          <w:sz w:val="19"/>
          <w:lang w:val="en-GB"/>
        </w:rPr>
        <w:t>M</w:t>
      </w:r>
      <w:r w:rsidRPr="000D3EAB">
        <w:rPr>
          <w:lang w:val="en-GB"/>
        </w:rPr>
        <w:t>) and turnover rates (</w:t>
      </w:r>
      <w:r w:rsidRPr="000D3EAB">
        <w:rPr>
          <w:i/>
          <w:lang w:val="en-GB"/>
        </w:rPr>
        <w:t>k</w:t>
      </w:r>
      <w:r w:rsidRPr="000D3EAB">
        <w:rPr>
          <w:i/>
          <w:position w:val="-7"/>
          <w:sz w:val="19"/>
          <w:lang w:val="en-GB"/>
        </w:rPr>
        <w:t>cat</w:t>
      </w:r>
      <w:r w:rsidRPr="000D3EAB">
        <w:rPr>
          <w:lang w:val="en-GB"/>
        </w:rPr>
        <w:t>), substrate and product inhibitions) were retrieved from the enzyme database BRENDA and additionally evaluated by checking the original literature especially with respect to measurement conditions. Parameter values from mammal</w:t>
      </w:r>
      <w:r w:rsidR="00E01939">
        <w:rPr>
          <w:lang w:val="en-GB"/>
        </w:rPr>
        <w:t>ian species</w:t>
      </w:r>
      <w:r w:rsidRPr="000D3EAB">
        <w:rPr>
          <w:lang w:val="en-GB"/>
        </w:rPr>
        <w:t xml:space="preserve"> were used if available. For enzymes not present in mammals, values from yeast were integrated. The full list of kinetic </w:t>
      </w:r>
      <w:r w:rsidRPr="000D3EAB">
        <w:rPr>
          <w:lang w:val="en-GB"/>
        </w:rPr>
        <w:lastRenderedPageBreak/>
        <w:t>parameters including reference to original literature can be found in supplementary table S2. For NMNAT, the previously developed rate law for substrate competition was used</w:t>
      </w:r>
      <w:r w:rsidR="00B67075" w:rsidRPr="000D3EAB">
        <w:rPr>
          <w:lang w:val="en-GB"/>
        </w:rPr>
        <w:fldChar w:fldCharType="begin"/>
      </w:r>
      <w:r w:rsidR="002C4FF9">
        <w:rPr>
          <w:lang w:val="en-GB"/>
        </w:rPr>
        <w:instrText xml:space="preserve"> ADDIN EN.CITE &lt;EndNote&gt;&lt;Cite ExcludeYear="1"&gt;&lt;Author&gt;Schäuble&lt;/Author&gt;&lt;Year&gt;2013&lt;/Year&gt;&lt;RecNum&gt;34&lt;/RecNum&gt;&lt;DisplayText&gt;&lt;style face="superscript"&gt;61&lt;/style&gt;&lt;/DisplayText&gt;&lt;record&gt;&lt;rec-number&gt;34&lt;/rec-number&gt;&lt;foreign-keys&gt;&lt;key app="EN" db-id="wzaafzpd7x090me025ux9pz7dftsws9twfsd" timestamp="1543412515"&gt;34&lt;/key&gt;&lt;/foreign-keys&gt;&lt;ref-type name="Journal Article"&gt;17&lt;/ref-type&gt;&lt;contributors&gt;&lt;authors&gt;&lt;author&gt;Schäuble, Sascha&lt;/author&gt;&lt;author&gt;Stavrum, Anne-Kristin&lt;/author&gt;&lt;author&gt;Puntervoll, Pål&lt;/author&gt;&lt;author&gt;Schuster, Stefan&lt;/author&gt;&lt;author&gt;Heiland, Ines&lt;/author&gt;&lt;/authors&gt;&lt;/contributors&gt;&lt;titles&gt;&lt;title&gt;Effect of substrate competition in kinetic models of metabolic networks&lt;/title&gt;&lt;secondary-title&gt;FEBS Letters&lt;/secondary-title&gt;&lt;/titles&gt;&lt;periodical&gt;&lt;full-title&gt;FEBS Letters&lt;/full-title&gt;&lt;/periodical&gt;&lt;pages&gt;2818--2824&lt;/pages&gt;&lt;volume&gt;587&lt;/volume&gt;&lt;number&gt;17&lt;/number&gt;&lt;dates&gt;&lt;year&gt;2013&lt;/year&gt;&lt;/dates&gt;&lt;accession-num&gt;Schauble2013&lt;/accession-num&gt;&lt;urls&gt;&lt;/urls&gt;&lt;/record&gt;&lt;/Cite&gt;&lt;/EndNote&gt;</w:instrText>
      </w:r>
      <w:r w:rsidR="00B67075" w:rsidRPr="000D3EAB">
        <w:rPr>
          <w:lang w:val="en-GB"/>
        </w:rPr>
        <w:fldChar w:fldCharType="separate"/>
      </w:r>
      <w:r w:rsidR="002C4FF9" w:rsidRPr="002C4FF9">
        <w:rPr>
          <w:noProof/>
          <w:vertAlign w:val="superscript"/>
          <w:lang w:val="en-GB"/>
        </w:rPr>
        <w:t>61</w:t>
      </w:r>
      <w:r w:rsidR="00B67075" w:rsidRPr="000D3EAB">
        <w:rPr>
          <w:lang w:val="en-GB"/>
        </w:rPr>
        <w:fldChar w:fldCharType="end"/>
      </w:r>
      <w:r w:rsidRPr="000D3EAB">
        <w:rPr>
          <w:lang w:val="en-GB"/>
        </w:rPr>
        <w:t>. Otherwise, Henri-</w:t>
      </w:r>
      <w:proofErr w:type="spellStart"/>
      <w:r w:rsidRPr="000D3EAB">
        <w:rPr>
          <w:lang w:val="en-GB"/>
        </w:rPr>
        <w:t>Michaelis</w:t>
      </w:r>
      <w:proofErr w:type="spellEnd"/>
      <w:r w:rsidRPr="000D3EAB">
        <w:rPr>
          <w:lang w:val="en-GB"/>
        </w:rPr>
        <w:t>-Menten kinetics were applied for all reactions except the import and efflux of Nam, which were simulated using constant flux and mass action kinetics, respectively. Steady state calculation and parameter scan tasks provided by COPASI 4.2</w:t>
      </w:r>
      <w:r w:rsidR="007819DD">
        <w:rPr>
          <w:lang w:val="en-GB"/>
        </w:rPr>
        <w:t>5</w:t>
      </w:r>
      <w:r w:rsidR="00B67075" w:rsidRPr="000D3EAB">
        <w:rPr>
          <w:lang w:val="en-GB"/>
        </w:rPr>
        <w:fldChar w:fldCharType="begin"/>
      </w:r>
      <w:r w:rsidR="002C4FF9">
        <w:rPr>
          <w:lang w:val="en-GB"/>
        </w:rPr>
        <w:instrText xml:space="preserve"> ADDIN EN.CITE &lt;EndNote&gt;&lt;Cite ExcludeYear="1"&gt;&lt;Author&gt;Hoops&lt;/Author&gt;&lt;Year&gt;2006&lt;/Year&gt;&lt;RecNum&gt;37&lt;/RecNum&gt;&lt;DisplayText&gt;&lt;style face="superscript"&gt;62&lt;/style&gt;&lt;/DisplayText&gt;&lt;record&gt;&lt;rec-number&gt;37&lt;/rec-number&gt;&lt;foreign-keys&gt;&lt;key app="EN" db-id="wzaafzpd7x090me025ux9pz7dftsws9twfsd" timestamp="1543412515"&gt;37&lt;/key&gt;&lt;/foreign-keys&gt;&lt;ref-type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 – a COmplex PAthway SImulator.&lt;/title&gt;&lt;secondary-title&gt;Bioinformatics&lt;/secondary-title&gt;&lt;/titles&gt;&lt;periodical&gt;&lt;full-title&gt;Bioinformatics&lt;/full-title&gt;&lt;/periodical&gt;&lt;pages&gt;3067--74&lt;/pages&gt;&lt;volume&gt;22&lt;/volume&gt;&lt;number&gt;24&lt;/number&gt;&lt;dates&gt;&lt;year&gt;2006&lt;/year&gt;&lt;/dates&gt;&lt;accession-num&gt;Hoops2006&lt;/accession-num&gt;&lt;urls&gt;&lt;/urls&gt;&lt;/record&gt;&lt;/Cite&gt;&lt;/EndNote&gt;</w:instrText>
      </w:r>
      <w:r w:rsidR="00B67075" w:rsidRPr="000D3EAB">
        <w:rPr>
          <w:lang w:val="en-GB"/>
        </w:rPr>
        <w:fldChar w:fldCharType="separate"/>
      </w:r>
      <w:r w:rsidR="002C4FF9" w:rsidRPr="002C4FF9">
        <w:rPr>
          <w:noProof/>
          <w:vertAlign w:val="superscript"/>
          <w:lang w:val="en-GB"/>
        </w:rPr>
        <w:t>62</w:t>
      </w:r>
      <w:r w:rsidR="00B67075" w:rsidRPr="000D3EAB">
        <w:rPr>
          <w:lang w:val="en-GB"/>
        </w:rPr>
        <w:fldChar w:fldCharType="end"/>
      </w:r>
      <w:r w:rsidRPr="000D3EAB">
        <w:rPr>
          <w:lang w:val="en-GB"/>
        </w:rPr>
        <w:t xml:space="preserve"> were used for all simulations. The model</w:t>
      </w:r>
      <w:r w:rsidR="00E01939">
        <w:rPr>
          <w:lang w:val="en-GB"/>
        </w:rPr>
        <w:t xml:space="preserve"> files are provided in SBML as supplementary file 1 and 2 and </w:t>
      </w:r>
      <w:r w:rsidRPr="000D3EAB">
        <w:rPr>
          <w:lang w:val="en-GB"/>
        </w:rPr>
        <w:t xml:space="preserve">will be </w:t>
      </w:r>
      <w:r w:rsidR="00E01939">
        <w:rPr>
          <w:lang w:val="en-GB"/>
        </w:rPr>
        <w:t xml:space="preserve">made </w:t>
      </w:r>
      <w:r w:rsidRPr="000D3EAB">
        <w:rPr>
          <w:lang w:val="en-GB"/>
        </w:rPr>
        <w:t xml:space="preserve">available at the </w:t>
      </w:r>
      <w:proofErr w:type="spellStart"/>
      <w:r w:rsidRPr="000D3EAB">
        <w:rPr>
          <w:lang w:val="en-GB"/>
        </w:rPr>
        <w:t>Biomodels</w:t>
      </w:r>
      <w:proofErr w:type="spellEnd"/>
      <w:r w:rsidRPr="000D3EAB">
        <w:rPr>
          <w:lang w:val="en-GB"/>
        </w:rPr>
        <w:t xml:space="preserve"> database upon publication. </w:t>
      </w:r>
      <w:r w:rsidR="00E01939">
        <w:rPr>
          <w:lang w:val="en-GB"/>
        </w:rPr>
        <w:t>R</w:t>
      </w:r>
      <w:r w:rsidRPr="000D3EAB">
        <w:rPr>
          <w:lang w:val="en-GB"/>
        </w:rPr>
        <w:t xml:space="preserve">elated figures were generated using </w:t>
      </w:r>
      <w:proofErr w:type="spellStart"/>
      <w:r w:rsidRPr="000D3EAB">
        <w:rPr>
          <w:lang w:val="en-GB"/>
        </w:rPr>
        <w:t>Gnuplot</w:t>
      </w:r>
      <w:proofErr w:type="spellEnd"/>
      <w:r w:rsidRPr="000D3EAB">
        <w:rPr>
          <w:lang w:val="en-GB"/>
        </w:rPr>
        <w:t> 5.0.</w:t>
      </w:r>
    </w:p>
    <w:p w14:paraId="5CC9514F" w14:textId="77777777" w:rsidR="008E2829" w:rsidRPr="000D3EAB" w:rsidRDefault="00FB37DE">
      <w:pPr>
        <w:pStyle w:val="Heading3"/>
        <w:rPr>
          <w:lang w:val="en-GB"/>
        </w:rPr>
      </w:pPr>
      <w:r w:rsidRPr="000D3EAB">
        <w:rPr>
          <w:lang w:val="en-GB"/>
        </w:rPr>
        <w:t xml:space="preserve">Generation of expression vectors encoding wild-type and mutant human </w:t>
      </w:r>
      <w:proofErr w:type="spellStart"/>
      <w:r w:rsidRPr="000D3EAB">
        <w:rPr>
          <w:lang w:val="en-GB"/>
        </w:rPr>
        <w:t>NamPT</w:t>
      </w:r>
      <w:proofErr w:type="spellEnd"/>
    </w:p>
    <w:p w14:paraId="32412AA7" w14:textId="77777777" w:rsidR="008E2829" w:rsidRPr="000D3EAB" w:rsidRDefault="00FB37DE">
      <w:pPr>
        <w:pStyle w:val="BodyText"/>
        <w:rPr>
          <w:lang w:val="en-GB"/>
        </w:rPr>
      </w:pPr>
      <w:r w:rsidRPr="000D3EAB">
        <w:rPr>
          <w:lang w:val="en-GB"/>
        </w:rPr>
        <w:t xml:space="preserve">For eukaryotic expression with a C-terminal FLAG-epitope, the open reading frame (ORF) encoding human </w:t>
      </w:r>
      <w:proofErr w:type="spellStart"/>
      <w:r w:rsidRPr="000D3EAB">
        <w:rPr>
          <w:lang w:val="en-GB"/>
        </w:rPr>
        <w:t>NamPT</w:t>
      </w:r>
      <w:proofErr w:type="spellEnd"/>
      <w:r w:rsidRPr="000D3EAB">
        <w:rPr>
          <w:lang w:val="en-GB"/>
        </w:rPr>
        <w:t xml:space="preserve"> was inserted into pFLAG-CMV-5a (Merck - Sigma Aldrich) via </w:t>
      </w:r>
      <w:proofErr w:type="spellStart"/>
      <w:r w:rsidRPr="000D3EAB">
        <w:rPr>
          <w:lang w:val="en-GB"/>
        </w:rPr>
        <w:t>EcoRI</w:t>
      </w:r>
      <w:proofErr w:type="spellEnd"/>
      <w:r w:rsidRPr="000D3EAB">
        <w:rPr>
          <w:lang w:val="en-GB"/>
        </w:rPr>
        <w:t>/</w:t>
      </w:r>
      <w:proofErr w:type="spellStart"/>
      <w:r w:rsidRPr="000D3EAB">
        <w:rPr>
          <w:lang w:val="en-GB"/>
        </w:rPr>
        <w:t>BamHI</w:t>
      </w:r>
      <w:proofErr w:type="spellEnd"/>
      <w:r w:rsidRPr="000D3EAB">
        <w:rPr>
          <w:lang w:val="en-GB"/>
        </w:rPr>
        <w:t xml:space="preserve"> sites. Using a PCR approach, this vector provided the basis for the generation of a plasmid encoding a </w:t>
      </w:r>
      <w:proofErr w:type="spellStart"/>
      <w:r w:rsidRPr="000D3EAB">
        <w:rPr>
          <w:lang w:val="en-GB"/>
        </w:rPr>
        <w:t>NamPT</w:t>
      </w:r>
      <w:proofErr w:type="spellEnd"/>
      <w:r w:rsidRPr="000D3EAB">
        <w:rPr>
          <w:lang w:val="en-GB"/>
        </w:rPr>
        <w:t xml:space="preserve"> deletion mutant lacking amino acid residues 42-51 (Δ42-51 </w:t>
      </w:r>
      <w:proofErr w:type="spellStart"/>
      <w:r w:rsidRPr="000D3EAB">
        <w:rPr>
          <w:lang w:val="en-GB"/>
        </w:rPr>
        <w:t>NamPT</w:t>
      </w:r>
      <w:proofErr w:type="spellEnd"/>
      <w:r w:rsidRPr="000D3EAB">
        <w:rPr>
          <w:lang w:val="en-GB"/>
        </w:rPr>
        <w:t xml:space="preserve">). For prokaryotic expression with an N-terminal 6xHis-tag, the wild-type and mutant ORFs were inserted into pQE-30 (Qiagen) via </w:t>
      </w:r>
      <w:proofErr w:type="spellStart"/>
      <w:r w:rsidRPr="000D3EAB">
        <w:rPr>
          <w:lang w:val="en-GB"/>
        </w:rPr>
        <w:t>BamHI</w:t>
      </w:r>
      <w:proofErr w:type="spellEnd"/>
      <w:r w:rsidRPr="000D3EAB">
        <w:rPr>
          <w:lang w:val="en-GB"/>
        </w:rPr>
        <w:t xml:space="preserve"> and </w:t>
      </w:r>
      <w:proofErr w:type="spellStart"/>
      <w:r w:rsidRPr="000D3EAB">
        <w:rPr>
          <w:lang w:val="en-GB"/>
        </w:rPr>
        <w:t>PstI</w:t>
      </w:r>
      <w:proofErr w:type="spellEnd"/>
      <w:r w:rsidRPr="000D3EAB">
        <w:rPr>
          <w:lang w:val="en-GB"/>
        </w:rPr>
        <w:t>-sites. All cloned sequences were verified by DNA sequence analysis.</w:t>
      </w:r>
    </w:p>
    <w:p w14:paraId="090E122D" w14:textId="77777777" w:rsidR="008E2829" w:rsidRPr="00D2495F" w:rsidRDefault="00FB37DE" w:rsidP="001E3168">
      <w:pPr>
        <w:pStyle w:val="Heading3"/>
        <w:rPr>
          <w:lang w:val="en-US"/>
        </w:rPr>
      </w:pPr>
      <w:r w:rsidRPr="00D2495F">
        <w:rPr>
          <w:lang w:val="en-US"/>
        </w:rPr>
        <w:t>Transient transfection, immunocytochemistry, and confocal laser scanning microscopy</w:t>
      </w:r>
    </w:p>
    <w:p w14:paraId="2C1487E8" w14:textId="75DAB027" w:rsidR="00B859D5" w:rsidRDefault="00FB37DE" w:rsidP="00BD1AEE">
      <w:pPr>
        <w:pStyle w:val="BodyText"/>
        <w:rPr>
          <w:lang w:val="en-GB"/>
        </w:rPr>
      </w:pPr>
      <w:r w:rsidRPr="000D3EAB">
        <w:rPr>
          <w:lang w:val="en-GB"/>
        </w:rPr>
        <w:t>HeLa S3 cells cultivated in Ham’s F12 medium supplemented with 10% (v/v) FCS, 2 </w:t>
      </w:r>
      <w:proofErr w:type="spellStart"/>
      <w:r w:rsidRPr="000D3EAB">
        <w:rPr>
          <w:lang w:val="en-GB"/>
        </w:rPr>
        <w:t>mM</w:t>
      </w:r>
      <w:proofErr w:type="spellEnd"/>
      <w:r w:rsidRPr="000D3EAB">
        <w:rPr>
          <w:lang w:val="en-GB"/>
        </w:rPr>
        <w:t xml:space="preserve"> L-glutamine, and penicillin/streptomycin, were seeded on cover slips in a 24 well plate. After one day, cells were transfected using </w:t>
      </w:r>
      <w:proofErr w:type="spellStart"/>
      <w:r w:rsidRPr="000D3EAB">
        <w:rPr>
          <w:lang w:val="en-GB"/>
        </w:rPr>
        <w:t>Effectene</w:t>
      </w:r>
      <w:proofErr w:type="spellEnd"/>
      <w:r w:rsidRPr="000D3EAB">
        <w:rPr>
          <w:lang w:val="en-GB"/>
        </w:rPr>
        <w:t xml:space="preserve"> transfection reagent (Qiagen) according to the manufacturer’s recommendations. Cells were fixed with 4% paraformaldehyde in PBS 24 hours post transfection, permeabilised (0.5% (v/v) Triton X-100 in PBS) and blocked for one hour with complete culture medium. After overnight incubation with primary FLAG-antibody (mouse M2, Sigma-Aldrich) diluted 1:2500 in complete medium, cells were washed and incubated for one hour with secondary </w:t>
      </w:r>
      <w:proofErr w:type="spellStart"/>
      <w:r w:rsidRPr="000D3EAB">
        <w:rPr>
          <w:lang w:val="en-GB"/>
        </w:rPr>
        <w:t>AlexaFluor</w:t>
      </w:r>
      <w:proofErr w:type="spellEnd"/>
      <w:r w:rsidRPr="000D3EAB">
        <w:rPr>
          <w:lang w:val="en-GB"/>
        </w:rPr>
        <w:t xml:space="preserve"> 594-conjugated goat anti mouse antibody (</w:t>
      </w:r>
      <w:proofErr w:type="spellStart"/>
      <w:r w:rsidRPr="000D3EAB">
        <w:rPr>
          <w:lang w:val="en-GB"/>
        </w:rPr>
        <w:t>ThermoFisher</w:t>
      </w:r>
      <w:proofErr w:type="spellEnd"/>
      <w:r w:rsidRPr="000D3EAB">
        <w:rPr>
          <w:lang w:val="en-GB"/>
        </w:rPr>
        <w:t>, Invitrogen) diluted 1:1000 in complete culture medium. Nuclei were stained with DAPI and the cells washed. The cover slips were mounted on</w:t>
      </w:r>
      <w:r w:rsidR="00747934">
        <w:rPr>
          <w:lang w:val="en-GB"/>
        </w:rPr>
        <w:t>to</w:t>
      </w:r>
      <w:r w:rsidRPr="000D3EAB">
        <w:rPr>
          <w:lang w:val="en-GB"/>
        </w:rPr>
        <w:t xml:space="preserve"> microscope slides using </w:t>
      </w:r>
      <w:proofErr w:type="spellStart"/>
      <w:r w:rsidRPr="000D3EAB">
        <w:rPr>
          <w:lang w:val="en-GB"/>
        </w:rPr>
        <w:t>ProLong</w:t>
      </w:r>
      <w:proofErr w:type="spellEnd"/>
      <w:r w:rsidRPr="000D3EAB">
        <w:rPr>
          <w:lang w:val="en-GB"/>
        </w:rPr>
        <w:t xml:space="preserve"> Gold (</w:t>
      </w:r>
      <w:proofErr w:type="spellStart"/>
      <w:r w:rsidRPr="000D3EAB">
        <w:rPr>
          <w:lang w:val="en-GB"/>
        </w:rPr>
        <w:t>ThermoFisher</w:t>
      </w:r>
      <w:proofErr w:type="spellEnd"/>
      <w:r w:rsidRPr="000D3EAB">
        <w:rPr>
          <w:lang w:val="en-GB"/>
        </w:rPr>
        <w:t xml:space="preserve">, Invitrogen). Confocal laser scan imaging of cells was performed </w:t>
      </w:r>
      <w:r w:rsidR="00747934">
        <w:rPr>
          <w:lang w:val="en-GB"/>
        </w:rPr>
        <w:t xml:space="preserve">at the Molecular Imaging </w:t>
      </w:r>
      <w:proofErr w:type="spellStart"/>
      <w:r w:rsidR="00747934">
        <w:rPr>
          <w:lang w:val="en-GB"/>
        </w:rPr>
        <w:t>Center</w:t>
      </w:r>
      <w:proofErr w:type="spellEnd"/>
      <w:r w:rsidR="00747934">
        <w:rPr>
          <w:lang w:val="en-GB"/>
        </w:rPr>
        <w:t xml:space="preserve"> at the Department of Biomedicine (University of Bergen), </w:t>
      </w:r>
      <w:r w:rsidRPr="000D3EAB">
        <w:rPr>
          <w:lang w:val="en-GB"/>
        </w:rPr>
        <w:t>using a Leica TCS SP8 STED 3x microscope equipped with a 100x oil immersion objective (numerical aperture 1.4)</w:t>
      </w:r>
      <w:r w:rsidR="00BD1AEE">
        <w:rPr>
          <w:lang w:val="en-GB"/>
        </w:rPr>
        <w:t>.</w:t>
      </w:r>
    </w:p>
    <w:p w14:paraId="2AAE8861" w14:textId="77777777" w:rsidR="00B859D5" w:rsidRPr="00D14677" w:rsidRDefault="00B859D5" w:rsidP="001E3168">
      <w:pPr>
        <w:pStyle w:val="Heading3"/>
        <w:rPr>
          <w:lang w:val="en" w:eastAsia="nb-NO"/>
        </w:rPr>
      </w:pPr>
      <w:proofErr w:type="spellStart"/>
      <w:r>
        <w:rPr>
          <w:lang w:val="en" w:eastAsia="nb-NO"/>
        </w:rPr>
        <w:t>NamPT</w:t>
      </w:r>
      <w:proofErr w:type="spellEnd"/>
      <w:r w:rsidRPr="00D14677">
        <w:rPr>
          <w:lang w:val="en" w:eastAsia="nb-NO"/>
        </w:rPr>
        <w:t xml:space="preserve"> expression</w:t>
      </w:r>
    </w:p>
    <w:p w14:paraId="04B2B474" w14:textId="77777777" w:rsidR="00B859D5" w:rsidRDefault="00B859D5" w:rsidP="001E3168">
      <w:pPr>
        <w:snapToGrid w:val="0"/>
        <w:spacing w:before="100" w:beforeAutospacing="1" w:after="100" w:afterAutospacing="1"/>
        <w:jc w:val="both"/>
        <w:rPr>
          <w:lang w:val="en" w:eastAsia="nb-NO"/>
        </w:rPr>
      </w:pPr>
      <w:r>
        <w:rPr>
          <w:lang w:val="en" w:eastAsia="nb-NO"/>
        </w:rPr>
        <w:t xml:space="preserve">BL21- </w:t>
      </w:r>
      <w:proofErr w:type="spellStart"/>
      <w:r>
        <w:rPr>
          <w:lang w:val="en" w:eastAsia="nb-NO"/>
        </w:rPr>
        <w:t>codonPlus</w:t>
      </w:r>
      <w:proofErr w:type="spellEnd"/>
      <w:r>
        <w:rPr>
          <w:lang w:val="en" w:eastAsia="nb-NO"/>
        </w:rPr>
        <w:t xml:space="preserve"> (DE3) RIL were transformed with </w:t>
      </w:r>
      <w:r w:rsidRPr="00ED585B">
        <w:rPr>
          <w:lang w:val="en" w:eastAsia="nb-NO"/>
        </w:rPr>
        <w:t xml:space="preserve">pQE-30 </w:t>
      </w:r>
      <w:proofErr w:type="spellStart"/>
      <w:r w:rsidRPr="00ED585B">
        <w:rPr>
          <w:lang w:val="en" w:eastAsia="nb-NO"/>
        </w:rPr>
        <w:t>NamPT</w:t>
      </w:r>
      <w:proofErr w:type="spellEnd"/>
      <w:r w:rsidRPr="00ED585B">
        <w:rPr>
          <w:lang w:val="en" w:eastAsia="nb-NO"/>
        </w:rPr>
        <w:t xml:space="preserve"> WT</w:t>
      </w:r>
      <w:r>
        <w:rPr>
          <w:lang w:val="en" w:eastAsia="nb-NO"/>
        </w:rPr>
        <w:t>/pREP4</w:t>
      </w:r>
      <w:r w:rsidRPr="00ED585B">
        <w:rPr>
          <w:lang w:val="en" w:eastAsia="nb-NO"/>
        </w:rPr>
        <w:t xml:space="preserve"> or pQE-30 </w:t>
      </w:r>
      <w:proofErr w:type="spellStart"/>
      <w:r w:rsidRPr="00ED585B">
        <w:rPr>
          <w:lang w:val="en" w:eastAsia="nb-NO"/>
        </w:rPr>
        <w:t>NamPT</w:t>
      </w:r>
      <w:proofErr w:type="spellEnd"/>
      <w:r w:rsidRPr="00204A70">
        <w:rPr>
          <w:lang w:val="en-GB"/>
        </w:rPr>
        <w:t xml:space="preserve"> </w:t>
      </w:r>
      <w:r w:rsidRPr="00ED585B">
        <w:rPr>
          <w:lang w:val="en" w:eastAsia="nb-NO"/>
        </w:rPr>
        <w:t>Δ42-51</w:t>
      </w:r>
      <w:r>
        <w:rPr>
          <w:lang w:val="en" w:eastAsia="nb-NO"/>
        </w:rPr>
        <w:t xml:space="preserve">/pREP4. Bacterial cells were grown at 37°C in 1 </w:t>
      </w:r>
      <w:r w:rsidRPr="00F50DCA">
        <w:rPr>
          <w:lang w:val="en" w:eastAsia="nb-NO"/>
        </w:rPr>
        <w:t>L of Luria</w:t>
      </w:r>
      <w:r>
        <w:rPr>
          <w:lang w:val="en" w:eastAsia="nb-NO"/>
        </w:rPr>
        <w:t xml:space="preserve">-Bertani broth containing 100 </w:t>
      </w:r>
      <w:r w:rsidRPr="00F50DCA">
        <w:rPr>
          <w:lang w:val="en" w:eastAsia="nb-NO"/>
        </w:rPr>
        <w:t>µg/</w:t>
      </w:r>
      <w:r>
        <w:rPr>
          <w:lang w:val="en" w:eastAsia="nb-NO"/>
        </w:rPr>
        <w:t xml:space="preserve">mL </w:t>
      </w:r>
      <w:r w:rsidRPr="00F50DCA">
        <w:rPr>
          <w:lang w:val="en" w:eastAsia="nb-NO"/>
        </w:rPr>
        <w:t>ampicillin</w:t>
      </w:r>
      <w:r>
        <w:rPr>
          <w:lang w:val="en" w:eastAsia="nb-NO"/>
        </w:rPr>
        <w:t>, 50</w:t>
      </w:r>
      <w:r w:rsidRPr="004D3DC9">
        <w:rPr>
          <w:lang w:val="en" w:eastAsia="nb-NO"/>
        </w:rPr>
        <w:t xml:space="preserve"> </w:t>
      </w:r>
      <w:r w:rsidRPr="00F50DCA">
        <w:rPr>
          <w:lang w:val="en" w:eastAsia="nb-NO"/>
        </w:rPr>
        <w:t>µg/</w:t>
      </w:r>
      <w:r>
        <w:rPr>
          <w:lang w:val="en" w:eastAsia="nb-NO"/>
        </w:rPr>
        <w:t>mL kanamycin and 32</w:t>
      </w:r>
      <w:r w:rsidRPr="004D3DC9">
        <w:rPr>
          <w:lang w:val="en" w:eastAsia="nb-NO"/>
        </w:rPr>
        <w:t xml:space="preserve"> </w:t>
      </w:r>
      <w:r w:rsidRPr="00F50DCA">
        <w:rPr>
          <w:lang w:val="en" w:eastAsia="nb-NO"/>
        </w:rPr>
        <w:t>µg/</w:t>
      </w:r>
      <w:r>
        <w:rPr>
          <w:lang w:val="en" w:eastAsia="nb-NO"/>
        </w:rPr>
        <w:t xml:space="preserve">mL chloramphenicol. Protein expression was induced with 0.2 </w:t>
      </w:r>
      <w:proofErr w:type="spellStart"/>
      <w:r>
        <w:rPr>
          <w:lang w:val="en" w:eastAsia="nb-NO"/>
        </w:rPr>
        <w:t>mM</w:t>
      </w:r>
      <w:proofErr w:type="spellEnd"/>
      <w:r>
        <w:rPr>
          <w:lang w:val="en" w:eastAsia="nb-NO"/>
        </w:rPr>
        <w:t xml:space="preserve"> </w:t>
      </w:r>
      <w:r w:rsidRPr="00F50DCA">
        <w:rPr>
          <w:lang w:val="en" w:eastAsia="nb-NO"/>
        </w:rPr>
        <w:t>isop</w:t>
      </w:r>
      <w:r>
        <w:rPr>
          <w:lang w:val="en" w:eastAsia="nb-NO"/>
        </w:rPr>
        <w:t>ropyl-β-D-</w:t>
      </w:r>
      <w:proofErr w:type="spellStart"/>
      <w:r>
        <w:rPr>
          <w:lang w:val="en" w:eastAsia="nb-NO"/>
        </w:rPr>
        <w:t>thiogalactoside</w:t>
      </w:r>
      <w:proofErr w:type="spellEnd"/>
      <w:r w:rsidRPr="004D3DC9">
        <w:rPr>
          <w:lang w:val="en" w:eastAsia="nb-NO"/>
        </w:rPr>
        <w:t xml:space="preserve"> </w:t>
      </w:r>
      <w:r w:rsidRPr="00F50DCA">
        <w:rPr>
          <w:lang w:val="en" w:eastAsia="nb-NO"/>
        </w:rPr>
        <w:t>at 0.4</w:t>
      </w:r>
      <w:r w:rsidRPr="00F50DCA">
        <w:rPr>
          <w:rFonts w:ascii="Cambria Math" w:hAnsi="Cambria Math" w:cs="Cambria Math"/>
          <w:lang w:val="en" w:eastAsia="nb-NO"/>
        </w:rPr>
        <w:t>∼</w:t>
      </w:r>
      <w:r w:rsidRPr="00F50DCA">
        <w:rPr>
          <w:lang w:val="en" w:eastAsia="nb-NO"/>
        </w:rPr>
        <w:t>0.6 OD</w:t>
      </w:r>
      <w:r w:rsidRPr="00F50DCA">
        <w:rPr>
          <w:vertAlign w:val="subscript"/>
          <w:lang w:val="en" w:eastAsia="nb-NO"/>
        </w:rPr>
        <w:t>600</w:t>
      </w:r>
      <w:r w:rsidRPr="004D3DC9">
        <w:rPr>
          <w:lang w:val="en" w:eastAsia="nb-NO"/>
        </w:rPr>
        <w:t>.</w:t>
      </w:r>
      <w:r>
        <w:rPr>
          <w:lang w:val="en" w:eastAsia="nb-NO"/>
        </w:rPr>
        <w:t xml:space="preserve"> Induction was done at 18°C overnight.</w:t>
      </w:r>
    </w:p>
    <w:p w14:paraId="56C176FE" w14:textId="77777777" w:rsidR="00B859D5" w:rsidRPr="00D2495F" w:rsidRDefault="00B859D5" w:rsidP="001E3168">
      <w:pPr>
        <w:pStyle w:val="Heading3"/>
        <w:rPr>
          <w:lang w:val="en"/>
        </w:rPr>
      </w:pPr>
      <w:r w:rsidRPr="00D2495F">
        <w:rPr>
          <w:lang w:val="en"/>
        </w:rPr>
        <w:t xml:space="preserve">Purification of </w:t>
      </w:r>
      <w:proofErr w:type="spellStart"/>
      <w:r w:rsidRPr="00D2495F">
        <w:rPr>
          <w:lang w:val="en"/>
        </w:rPr>
        <w:t>NamPT</w:t>
      </w:r>
      <w:proofErr w:type="spellEnd"/>
    </w:p>
    <w:p w14:paraId="56FED898" w14:textId="77777777" w:rsidR="00B859D5" w:rsidRPr="000D3EAB" w:rsidRDefault="00B859D5" w:rsidP="00B859D5">
      <w:pPr>
        <w:pStyle w:val="BodyText"/>
        <w:rPr>
          <w:lang w:val="en-GB"/>
        </w:rPr>
      </w:pPr>
      <w:r w:rsidRPr="000D3EAB">
        <w:rPr>
          <w:lang w:val="en-GB"/>
        </w:rPr>
        <w:t>The cells were harvested by centrifugation and resuspended in lysis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4 </w:t>
      </w:r>
      <w:proofErr w:type="spellStart"/>
      <w:r w:rsidRPr="000D3EAB">
        <w:rPr>
          <w:lang w:val="en-GB"/>
        </w:rPr>
        <w:t>mM</w:t>
      </w:r>
      <w:proofErr w:type="spellEnd"/>
      <w:r w:rsidRPr="000D3EAB">
        <w:rPr>
          <w:lang w:val="en-GB"/>
        </w:rPr>
        <w:t xml:space="preserve"> dithiothreitol (DTT), 1 mg/mL lysozyme, 1X Complete EDTA-free protease inhibitor cocktail (Roche)). After sonification, the lysate was centrifuged at 13000 g for 30 min, and the clear lysate was incubated with 2 mL of Nickel-NTA resin (Qiagen). Non-specific protein binding was removed with washing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1 </w:t>
      </w:r>
      <w:proofErr w:type="spellStart"/>
      <w:r w:rsidRPr="000D3EAB">
        <w:rPr>
          <w:lang w:val="en-GB"/>
        </w:rPr>
        <w:t>mM</w:t>
      </w:r>
      <w:proofErr w:type="spellEnd"/>
      <w:r w:rsidRPr="000D3EAB">
        <w:rPr>
          <w:lang w:val="en-GB"/>
        </w:rPr>
        <w:t xml:space="preserve"> DTT, 20 </w:t>
      </w:r>
      <w:proofErr w:type="spellStart"/>
      <w:r w:rsidRPr="000D3EAB">
        <w:rPr>
          <w:lang w:val="en-GB"/>
        </w:rPr>
        <w:t>mM</w:t>
      </w:r>
      <w:proofErr w:type="spellEnd"/>
      <w:r w:rsidRPr="000D3EAB">
        <w:rPr>
          <w:lang w:val="en-GB"/>
        </w:rPr>
        <w:t xml:space="preserve"> imidazole). The protein was eluted with 2.5 mL of elution buffer (20 </w:t>
      </w:r>
      <w:proofErr w:type="spellStart"/>
      <w:r w:rsidRPr="000D3EAB">
        <w:rPr>
          <w:lang w:val="en-GB"/>
        </w:rPr>
        <w:t>mM</w:t>
      </w:r>
      <w:proofErr w:type="spellEnd"/>
      <w:r w:rsidRPr="000D3EAB">
        <w:rPr>
          <w:lang w:val="en-GB"/>
        </w:rPr>
        <w:t>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w:t>
      </w:r>
      <w:r>
        <w:rPr>
          <w:lang w:val="en-GB"/>
        </w:rPr>
        <w:t xml:space="preserve"> </w:t>
      </w:r>
      <w:r w:rsidRPr="000D3EAB">
        <w:rPr>
          <w:lang w:val="en-GB"/>
        </w:rPr>
        <w:t>1 </w:t>
      </w:r>
      <w:proofErr w:type="spellStart"/>
      <w:r w:rsidRPr="000D3EAB">
        <w:rPr>
          <w:lang w:val="en-GB"/>
        </w:rPr>
        <w:t>mM</w:t>
      </w:r>
      <w:proofErr w:type="spellEnd"/>
      <w:r w:rsidRPr="000D3EAB">
        <w:rPr>
          <w:lang w:val="en-GB"/>
        </w:rPr>
        <w:t xml:space="preserve"> DTT</w:t>
      </w:r>
      <w:r>
        <w:rPr>
          <w:lang w:val="en-GB"/>
        </w:rPr>
        <w:t>,</w:t>
      </w:r>
      <w:r w:rsidRPr="000D3EAB">
        <w:rPr>
          <w:lang w:val="en-GB"/>
        </w:rPr>
        <w:t xml:space="preserve"> 300 </w:t>
      </w:r>
      <w:proofErr w:type="spellStart"/>
      <w:r w:rsidRPr="000D3EAB">
        <w:rPr>
          <w:lang w:val="en-GB"/>
        </w:rPr>
        <w:t>mM</w:t>
      </w:r>
      <w:proofErr w:type="spellEnd"/>
      <w:r w:rsidRPr="000D3EAB">
        <w:rPr>
          <w:lang w:val="en-GB"/>
        </w:rPr>
        <w:t xml:space="preserve"> </w:t>
      </w:r>
      <w:commentRangeStart w:id="14"/>
      <w:r w:rsidRPr="000D3EAB">
        <w:rPr>
          <w:lang w:val="en-GB"/>
        </w:rPr>
        <w:t>imidazole</w:t>
      </w:r>
      <w:commentRangeEnd w:id="14"/>
      <w:r>
        <w:rPr>
          <w:rStyle w:val="CommentReference"/>
          <w:rFonts w:cs="Mangal"/>
        </w:rPr>
        <w:commentReference w:id="14"/>
      </w:r>
      <w:r w:rsidRPr="000D3EAB">
        <w:rPr>
          <w:lang w:val="en-GB"/>
        </w:rPr>
        <w:t>).</w:t>
      </w:r>
    </w:p>
    <w:p w14:paraId="09C835C2" w14:textId="75804BF4" w:rsidR="00B859D5" w:rsidRPr="000D3EAB" w:rsidRDefault="00B859D5" w:rsidP="00B859D5">
      <w:pPr>
        <w:pStyle w:val="BodyText"/>
        <w:rPr>
          <w:lang w:val="en-GB"/>
        </w:rPr>
      </w:pPr>
      <w:r w:rsidRPr="000D3EAB">
        <w:rPr>
          <w:lang w:val="en-GB"/>
        </w:rPr>
        <w:t xml:space="preserve">The eluted protein was immediately subjected to size exclusion chromatography (SEC) </w:t>
      </w:r>
      <w:r>
        <w:rPr>
          <w:lang w:val="en-GB"/>
        </w:rPr>
        <w:t xml:space="preserve">using </w:t>
      </w:r>
      <w:r w:rsidRPr="000D3EAB">
        <w:rPr>
          <w:lang w:val="en-GB"/>
        </w:rPr>
        <w:t xml:space="preserve">an ÄKTA pure system (GE Healthcare) and loaded onto a </w:t>
      </w:r>
      <w:proofErr w:type="spellStart"/>
      <w:r w:rsidRPr="000D3EAB">
        <w:rPr>
          <w:lang w:val="en-GB"/>
        </w:rPr>
        <w:t>HiLoad</w:t>
      </w:r>
      <w:proofErr w:type="spellEnd"/>
      <w:r w:rsidRPr="000D3EAB">
        <w:rPr>
          <w:lang w:val="en-GB"/>
        </w:rPr>
        <w:t xml:space="preserve"> 16/60 </w:t>
      </w:r>
      <w:proofErr w:type="spellStart"/>
      <w:r w:rsidRPr="000D3EAB">
        <w:rPr>
          <w:lang w:val="en-GB"/>
        </w:rPr>
        <w:t>Superdex</w:t>
      </w:r>
      <w:proofErr w:type="spellEnd"/>
      <w:r w:rsidRPr="000D3EAB">
        <w:rPr>
          <w:lang w:val="en-GB"/>
        </w:rPr>
        <w:t xml:space="preserve"> 200 </w:t>
      </w:r>
      <w:proofErr w:type="spellStart"/>
      <w:r w:rsidRPr="000D3EAB">
        <w:rPr>
          <w:lang w:val="en-GB"/>
        </w:rPr>
        <w:t>pg</w:t>
      </w:r>
      <w:proofErr w:type="spellEnd"/>
      <w:r w:rsidRPr="000D3EAB">
        <w:rPr>
          <w:lang w:val="en-GB"/>
        </w:rPr>
        <w:t xml:space="preserve"> column (GE Healthcare)</w:t>
      </w:r>
      <w:r>
        <w:rPr>
          <w:lang w:val="en-GB"/>
        </w:rPr>
        <w:t xml:space="preserve">. The chromatography was performed </w:t>
      </w:r>
      <w:r w:rsidRPr="000D3EAB">
        <w:rPr>
          <w:lang w:val="en-GB"/>
        </w:rPr>
        <w:t>at a flow rate of 1 mL/min with SEC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xml:space="preserve">). Fractions </w:t>
      </w:r>
      <w:r>
        <w:rPr>
          <w:lang w:val="en-GB"/>
        </w:rPr>
        <w:t xml:space="preserve">containing the </w:t>
      </w:r>
      <w:r w:rsidRPr="000D3EAB">
        <w:rPr>
          <w:lang w:val="en-GB"/>
        </w:rPr>
        <w:t>recombinant protein were pooled and used for enzymatic assay. The purity and size of the protein were assessed by SDS-PAGE.</w:t>
      </w:r>
    </w:p>
    <w:p w14:paraId="60C31496" w14:textId="77777777" w:rsidR="00B859D5" w:rsidRPr="000D3EAB" w:rsidRDefault="00B859D5" w:rsidP="00B859D5">
      <w:pPr>
        <w:pStyle w:val="Heading3"/>
        <w:rPr>
          <w:lang w:val="en-GB"/>
        </w:rPr>
      </w:pPr>
      <w:r w:rsidRPr="000D3EAB">
        <w:rPr>
          <w:lang w:val="en-GB"/>
        </w:rPr>
        <w:lastRenderedPageBreak/>
        <w:t>Enzymatic Assay</w:t>
      </w:r>
    </w:p>
    <w:p w14:paraId="36F9B8C7" w14:textId="77777777" w:rsidR="00B859D5" w:rsidRPr="000D3EAB" w:rsidRDefault="00B859D5" w:rsidP="00B859D5">
      <w:pPr>
        <w:pStyle w:val="BodyText"/>
        <w:rPr>
          <w:lang w:val="en-GB"/>
        </w:rPr>
      </w:pPr>
      <w:r>
        <w:rPr>
          <w:lang w:val="en-GB"/>
        </w:rPr>
        <w:t xml:space="preserve">In a final volume of 1.2 ml reaction buffer </w:t>
      </w:r>
      <w:r w:rsidRPr="000D3EAB">
        <w:rPr>
          <w:lang w:val="en-GB"/>
        </w:rPr>
        <w:t>(20 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xml:space="preserve">, </w:t>
      </w:r>
      <w:r>
        <w:rPr>
          <w:lang w:val="en-GB"/>
        </w:rPr>
        <w:t>6</w:t>
      </w:r>
      <w:r w:rsidRPr="000D3EAB">
        <w:rPr>
          <w:lang w:val="en-GB"/>
        </w:rPr>
        <w:t> </w:t>
      </w:r>
      <w:proofErr w:type="spellStart"/>
      <w:r w:rsidRPr="000D3EAB">
        <w:rPr>
          <w:lang w:val="en-GB"/>
        </w:rPr>
        <w:t>mM</w:t>
      </w:r>
      <w:proofErr w:type="spellEnd"/>
      <w:r w:rsidRPr="000D3EAB">
        <w:rPr>
          <w:lang w:val="en-GB"/>
        </w:rPr>
        <w:t xml:space="preserve"> </w:t>
      </w:r>
      <w:proofErr w:type="spellStart"/>
      <w:r w:rsidRPr="000D3EAB">
        <w:rPr>
          <w:lang w:val="en-GB"/>
        </w:rPr>
        <w:t>MgCl</w:t>
      </w:r>
      <w:proofErr w:type="spellEnd"/>
      <w:r w:rsidRPr="000D3EAB">
        <w:rPr>
          <w:i/>
          <w:position w:val="-7"/>
          <w:sz w:val="19"/>
          <w:lang w:val="en-GB"/>
        </w:rPr>
        <w:t>2</w:t>
      </w:r>
      <w:r w:rsidRPr="000D3EAB">
        <w:rPr>
          <w:lang w:val="en-GB"/>
        </w:rPr>
        <w:t xml:space="preserve">, 0.03% </w:t>
      </w:r>
      <w:r>
        <w:rPr>
          <w:lang w:val="en-GB"/>
        </w:rPr>
        <w:t xml:space="preserve">(w/v) </w:t>
      </w:r>
      <w:r w:rsidRPr="000D3EAB">
        <w:rPr>
          <w:lang w:val="en-GB"/>
        </w:rPr>
        <w:t>BSA</w:t>
      </w:r>
      <w:r>
        <w:rPr>
          <w:lang w:val="en-GB"/>
        </w:rPr>
        <w:t xml:space="preserve">), </w:t>
      </w:r>
      <w:r w:rsidRPr="000D3EAB">
        <w:rPr>
          <w:lang w:val="en-GB"/>
        </w:rPr>
        <w:t>2 µM of enzyme were incubated with 5-phospho-D-ribose 1-diphosphate and nicotinamide (</w:t>
      </w:r>
      <w:r>
        <w:rPr>
          <w:lang w:val="en-GB"/>
        </w:rPr>
        <w:t xml:space="preserve">100 </w:t>
      </w:r>
      <w:r>
        <w:rPr>
          <w:rFonts w:ascii="Calibri" w:hAnsi="Calibri"/>
          <w:lang w:val="en-GB"/>
        </w:rPr>
        <w:t>µ</w:t>
      </w:r>
      <w:r w:rsidRPr="000D3EAB">
        <w:rPr>
          <w:lang w:val="en-GB"/>
        </w:rPr>
        <w:t>M or 1 </w:t>
      </w:r>
      <w:proofErr w:type="spellStart"/>
      <w:r>
        <w:rPr>
          <w:lang w:val="en-GB"/>
        </w:rPr>
        <w:t>m</w:t>
      </w:r>
      <w:r w:rsidRPr="000D3EAB">
        <w:rPr>
          <w:lang w:val="en-GB"/>
        </w:rPr>
        <w:t>M</w:t>
      </w:r>
      <w:proofErr w:type="spellEnd"/>
      <w:r>
        <w:rPr>
          <w:lang w:val="en-GB"/>
        </w:rPr>
        <w:t xml:space="preserve"> both</w:t>
      </w:r>
      <w:r w:rsidRPr="000D3EAB">
        <w:rPr>
          <w:lang w:val="en-GB"/>
        </w:rPr>
        <w:t>)</w:t>
      </w:r>
      <w:r>
        <w:rPr>
          <w:lang w:val="en-GB"/>
        </w:rPr>
        <w:t xml:space="preserve">. </w:t>
      </w:r>
      <w:r w:rsidRPr="000D3EAB">
        <w:rPr>
          <w:lang w:val="en-GB"/>
        </w:rPr>
        <w:t xml:space="preserve">The reaction was incubated at 30 °C for 10 min and stopped </w:t>
      </w:r>
      <w:r>
        <w:rPr>
          <w:lang w:val="en-GB"/>
        </w:rPr>
        <w:t>by adding</w:t>
      </w:r>
      <w:r w:rsidRPr="000D3EAB">
        <w:rPr>
          <w:lang w:val="en-GB"/>
        </w:rPr>
        <w:t xml:space="preserve"> </w:t>
      </w:r>
      <w:r>
        <w:rPr>
          <w:lang w:val="en-GB"/>
        </w:rPr>
        <w:t xml:space="preserve">100 </w:t>
      </w:r>
      <w:r>
        <w:rPr>
          <w:rFonts w:ascii="Calibri" w:hAnsi="Calibri"/>
          <w:lang w:val="en-GB"/>
        </w:rPr>
        <w:t>µ</w:t>
      </w:r>
      <w:r>
        <w:rPr>
          <w:lang w:val="en-GB"/>
        </w:rPr>
        <w:t>M</w:t>
      </w:r>
      <w:r w:rsidRPr="000D3EAB">
        <w:rPr>
          <w:lang w:val="en-GB"/>
        </w:rPr>
        <w:t xml:space="preserve"> of FK866</w:t>
      </w:r>
      <w:r>
        <w:rPr>
          <w:lang w:val="en-GB"/>
        </w:rPr>
        <w:t xml:space="preserve">. Subsequently, the </w:t>
      </w:r>
      <w:r w:rsidRPr="000D3EAB">
        <w:rPr>
          <w:lang w:val="en-GB"/>
        </w:rPr>
        <w:t>samples were frozen in liquid nitrogen.</w:t>
      </w:r>
    </w:p>
    <w:p w14:paraId="25326E8E" w14:textId="77777777" w:rsidR="00B859D5" w:rsidRPr="000D3EAB" w:rsidRDefault="00B859D5" w:rsidP="00B859D5">
      <w:pPr>
        <w:pStyle w:val="Heading3"/>
        <w:rPr>
          <w:lang w:val="en-GB"/>
        </w:rPr>
      </w:pPr>
      <w:r w:rsidRPr="000D3EAB">
        <w:rPr>
          <w:lang w:val="en-GB"/>
        </w:rPr>
        <w:t>Sample preparation and NMR spectroscopy</w:t>
      </w:r>
    </w:p>
    <w:p w14:paraId="1AC80346" w14:textId="77777777" w:rsidR="00B859D5" w:rsidRPr="000D3EAB" w:rsidRDefault="00B859D5" w:rsidP="00B859D5">
      <w:pPr>
        <w:pStyle w:val="BodyText"/>
        <w:rPr>
          <w:lang w:val="en-GB"/>
        </w:rPr>
      </w:pPr>
      <w:r w:rsidRPr="000D3EAB">
        <w:rPr>
          <w:lang w:val="en-GB"/>
        </w:rPr>
        <w:t xml:space="preserve">The samples were dried with an Eppendorf Vacufuge Concentrator, and then resuspended with 200 µl of NMR buffer containing 5% </w:t>
      </w:r>
      <w:r>
        <w:rPr>
          <w:lang w:val="en-GB"/>
        </w:rPr>
        <w:t xml:space="preserve">(v/v) </w:t>
      </w:r>
      <w:r w:rsidRPr="000D3EAB">
        <w:rPr>
          <w:lang w:val="en-GB"/>
        </w:rPr>
        <w:t>de</w:t>
      </w:r>
      <w:commentRangeStart w:id="15"/>
      <w:r w:rsidRPr="000D3EAB">
        <w:rPr>
          <w:lang w:val="en-GB"/>
        </w:rPr>
        <w:t>uterated</w:t>
      </w:r>
      <w:commentRangeEnd w:id="15"/>
      <w:r>
        <w:rPr>
          <w:rStyle w:val="CommentReference"/>
          <w:rFonts w:cs="Mangal"/>
        </w:rPr>
        <w:commentReference w:id="15"/>
      </w:r>
      <w:r w:rsidRPr="000D3EAB">
        <w:rPr>
          <w:lang w:val="en-GB"/>
        </w:rPr>
        <w:t xml:space="preserve"> </w:t>
      </w:r>
      <w:r>
        <w:rPr>
          <w:lang w:val="en-GB"/>
        </w:rPr>
        <w:t>H</w:t>
      </w:r>
      <w:r w:rsidRPr="00AF4A7D">
        <w:rPr>
          <w:vertAlign w:val="subscript"/>
          <w:lang w:val="en-GB"/>
        </w:rPr>
        <w:t>2</w:t>
      </w:r>
      <w:r>
        <w:rPr>
          <w:lang w:val="en-GB"/>
        </w:rPr>
        <w:t>O</w:t>
      </w:r>
      <w:r w:rsidRPr="000D3EAB">
        <w:rPr>
          <w:lang w:val="en-GB"/>
        </w:rPr>
        <w:t xml:space="preserve"> and 1 </w:t>
      </w:r>
      <w:proofErr w:type="spellStart"/>
      <w:r w:rsidRPr="000D3EAB">
        <w:rPr>
          <w:lang w:val="en-GB"/>
        </w:rPr>
        <w:t>mM</w:t>
      </w:r>
      <w:proofErr w:type="spellEnd"/>
      <w:r w:rsidRPr="000D3EAB">
        <w:rPr>
          <w:lang w:val="en-GB"/>
        </w:rPr>
        <w:t xml:space="preserve"> 4,4-dimethyl-4-silapentane-1-sulfonate (DSS).</w:t>
      </w:r>
    </w:p>
    <w:p w14:paraId="06324510" w14:textId="77777777" w:rsidR="00B859D5" w:rsidRPr="000D3EAB" w:rsidRDefault="00B859D5" w:rsidP="00B859D5">
      <w:pPr>
        <w:pStyle w:val="BodyText"/>
        <w:rPr>
          <w:lang w:val="en-GB"/>
        </w:rPr>
      </w:pPr>
      <w:r w:rsidRPr="000D3EAB">
        <w:rPr>
          <w:lang w:val="en-GB"/>
        </w:rPr>
        <w:t xml:space="preserve">1D </w:t>
      </w:r>
      <w:r w:rsidRPr="00DE22FC">
        <w:rPr>
          <w:vertAlign w:val="superscript"/>
          <w:lang w:val="en-GB"/>
        </w:rPr>
        <w:t>1</w:t>
      </w:r>
      <w:r w:rsidRPr="000D3EAB">
        <w:rPr>
          <w:lang w:val="en-GB"/>
        </w:rPr>
        <w:t xml:space="preserve">H NMR spectra were acquired on </w:t>
      </w:r>
      <w:proofErr w:type="gramStart"/>
      <w:r w:rsidRPr="000D3EAB">
        <w:rPr>
          <w:lang w:val="en-GB"/>
        </w:rPr>
        <w:t>a</w:t>
      </w:r>
      <w:proofErr w:type="gramEnd"/>
      <w:r w:rsidRPr="000D3EAB">
        <w:rPr>
          <w:lang w:val="en-GB"/>
        </w:rPr>
        <w:t xml:space="preserve"> 850 MHz Ascend Bruker spectrometer equipped with 5 mm TCI triple-resonance </w:t>
      </w:r>
      <w:proofErr w:type="spellStart"/>
      <w:r w:rsidRPr="000D3EAB">
        <w:rPr>
          <w:lang w:val="en-GB"/>
        </w:rPr>
        <w:t>CryoProbe</w:t>
      </w:r>
      <w:proofErr w:type="spellEnd"/>
      <w:r w:rsidRPr="000D3EAB">
        <w:rPr>
          <w:lang w:val="en-GB"/>
        </w:rPr>
        <w:t xml:space="preserve"> and a pulse field gradients along the z-axis. The experiments were acquired with the </w:t>
      </w:r>
      <w:proofErr w:type="spellStart"/>
      <w:r w:rsidRPr="000D3EAB">
        <w:rPr>
          <w:lang w:val="en-GB"/>
        </w:rPr>
        <w:t>zgesgppe</w:t>
      </w:r>
      <w:proofErr w:type="spellEnd"/>
      <w:r w:rsidRPr="000D3EAB">
        <w:rPr>
          <w:lang w:val="en-GB"/>
        </w:rPr>
        <w:t xml:space="preserve"> pulse sequence, allowing water suppression using excitation sculpting with gradients and perfect echo. The temperature was kept constant at 300 K</w:t>
      </w:r>
      <w:r>
        <w:rPr>
          <w:lang w:val="en-GB"/>
        </w:rPr>
        <w:t>. Data were acquired</w:t>
      </w:r>
      <w:r w:rsidRPr="000D3EAB">
        <w:rPr>
          <w:lang w:val="en-GB"/>
        </w:rPr>
        <w:t xml:space="preserve"> with 2000 scans, 1 s relaxation delay, 1.6 s acquisition time</w:t>
      </w:r>
      <w:commentRangeStart w:id="16"/>
      <w:r w:rsidRPr="000D3EAB">
        <w:rPr>
          <w:lang w:val="en-GB"/>
        </w:rPr>
        <w:t>,</w:t>
      </w:r>
      <w:r>
        <w:rPr>
          <w:lang w:val="en-GB"/>
        </w:rPr>
        <w:t xml:space="preserve"> and contained</w:t>
      </w:r>
      <w:r w:rsidRPr="000D3EAB">
        <w:rPr>
          <w:lang w:val="en-GB"/>
        </w:rPr>
        <w:t xml:space="preserve"> 65 000 data points</w:t>
      </w:r>
      <w:commentRangeEnd w:id="16"/>
      <w:r>
        <w:rPr>
          <w:rStyle w:val="CommentReference"/>
          <w:rFonts w:cs="Mangal"/>
        </w:rPr>
        <w:commentReference w:id="16"/>
      </w:r>
      <w:r w:rsidRPr="000D3EAB">
        <w:rPr>
          <w:lang w:val="en-GB"/>
        </w:rPr>
        <w:t xml:space="preserve"> </w:t>
      </w:r>
      <w:r>
        <w:rPr>
          <w:lang w:val="en-GB"/>
        </w:rPr>
        <w:t>with</w:t>
      </w:r>
      <w:r w:rsidRPr="000D3EAB">
        <w:rPr>
          <w:lang w:val="en-GB"/>
        </w:rPr>
        <w:t xml:space="preserve"> a spectral width of 14 ppm.</w:t>
      </w:r>
    </w:p>
    <w:p w14:paraId="22099230" w14:textId="59A4CAC2" w:rsidR="00B859D5" w:rsidRPr="000D3EAB" w:rsidRDefault="00B859D5" w:rsidP="00B859D5">
      <w:pPr>
        <w:pStyle w:val="BodyText"/>
        <w:rPr>
          <w:lang w:val="en-GB"/>
        </w:rPr>
      </w:pPr>
      <w:r w:rsidRPr="000D3EAB">
        <w:rPr>
          <w:lang w:val="en-GB"/>
        </w:rPr>
        <w:t xml:space="preserve">The spectra phase and baseline were automatically and manually corrected using </w:t>
      </w:r>
      <w:proofErr w:type="spellStart"/>
      <w:r w:rsidRPr="000D3EAB">
        <w:rPr>
          <w:lang w:val="en-GB"/>
        </w:rPr>
        <w:t>TopSpin</w:t>
      </w:r>
      <w:proofErr w:type="spellEnd"/>
      <w:r w:rsidRPr="000D3EAB">
        <w:rPr>
          <w:lang w:val="en-GB"/>
        </w:rPr>
        <w:t xml:space="preserve"> 3.5 software (Bruker </w:t>
      </w:r>
      <w:proofErr w:type="spellStart"/>
      <w:r w:rsidRPr="000D3EAB">
        <w:rPr>
          <w:lang w:val="en-GB"/>
        </w:rPr>
        <w:t>Biospin</w:t>
      </w:r>
      <w:proofErr w:type="spellEnd"/>
      <w:r w:rsidRPr="000D3EAB">
        <w:rPr>
          <w:lang w:val="en-GB"/>
        </w:rPr>
        <w:t>). Quantification of nicotinamide mononucleotide (NMN) was done by the integration of the peak at 9.52 ppm and DSS used as an internal standard.</w:t>
      </w:r>
    </w:p>
    <w:p w14:paraId="47007CC6" w14:textId="77777777" w:rsidR="008E2829" w:rsidRPr="000D3EAB" w:rsidRDefault="00FB37DE">
      <w:pPr>
        <w:pStyle w:val="Heading3"/>
        <w:rPr>
          <w:lang w:val="en-GB"/>
        </w:rPr>
      </w:pPr>
      <w:r w:rsidRPr="000D3EAB">
        <w:rPr>
          <w:lang w:val="en-GB"/>
        </w:rPr>
        <w:t>Molecular dynamics simulations</w:t>
      </w:r>
    </w:p>
    <w:p w14:paraId="78BF8E18" w14:textId="5C3FCB02" w:rsidR="008E2829" w:rsidRPr="000D3EAB" w:rsidRDefault="00B859D5">
      <w:pPr>
        <w:pStyle w:val="BodyText"/>
        <w:rPr>
          <w:lang w:val="en-GB"/>
        </w:rPr>
      </w:pPr>
      <w:r>
        <w:rPr>
          <w:lang w:val="en-GB"/>
        </w:rPr>
        <w:t>A</w:t>
      </w:r>
      <w:r w:rsidR="00FB37DE" w:rsidRPr="000D3EAB">
        <w:rPr>
          <w:lang w:val="en-GB"/>
        </w:rPr>
        <w:t xml:space="preserve">ll-atom molecular dynamics simulations </w:t>
      </w:r>
      <w:r>
        <w:rPr>
          <w:lang w:val="en-GB"/>
        </w:rPr>
        <w:t xml:space="preserve">were performed </w:t>
      </w:r>
      <w:r w:rsidR="00FB37DE" w:rsidRPr="000D3EAB">
        <w:rPr>
          <w:lang w:val="en-GB"/>
        </w:rPr>
        <w:t xml:space="preserve">with explicit solvent for </w:t>
      </w:r>
      <w:proofErr w:type="spellStart"/>
      <w:r w:rsidR="00FB37DE" w:rsidRPr="000D3EAB">
        <w:rPr>
          <w:lang w:val="en-GB"/>
        </w:rPr>
        <w:t>NamPT</w:t>
      </w:r>
      <w:proofErr w:type="spellEnd"/>
      <w:r w:rsidR="00FB37DE" w:rsidRPr="000D3EAB">
        <w:rPr>
          <w:lang w:val="en-GB"/>
        </w:rPr>
        <w:t xml:space="preserve"> (PDB Code: 2H3D </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00FB37DE" w:rsidRPr="000D3EAB">
        <w:rPr>
          <w:lang w:val="en-GB"/>
        </w:rPr>
        <w:t xml:space="preserve">) with and without loop insertion. AMBER99SB-ILDN force field </w:t>
      </w:r>
      <w:r w:rsidR="00945809" w:rsidRPr="000D3EAB">
        <w:rPr>
          <w:lang w:val="en-GB"/>
        </w:rPr>
        <w:fldChar w:fldCharType="begin"/>
      </w:r>
      <w:r w:rsidR="002C4FF9">
        <w:rPr>
          <w:lang w:val="en-GB"/>
        </w:rPr>
        <w:instrText xml:space="preserve"> ADDIN EN.CITE &lt;EndNote&gt;&lt;Cite&gt;&lt;Author&gt;Lindorff-Larsen&lt;/Author&gt;&lt;Year&gt;2010&lt;/Year&gt;&lt;RecNum&gt;78&lt;/RecNum&gt;&lt;DisplayText&gt;&lt;style face="superscript"&gt;63&lt;/style&gt;&lt;/DisplayText&gt;&lt;record&gt;&lt;rec-number&gt;78&lt;/rec-number&gt;&lt;foreign-keys&gt;&lt;key app="EN" db-id="wzaafzpd7x090me025ux9pz7dftsws9twfsd" timestamp="1543480239"&gt;78&lt;/key&gt;&lt;/foreign-keys&gt;&lt;ref-type name="Journal Article"&gt;17&lt;/ref-type&gt;&lt;contributors&gt;&lt;authors&gt;&lt;author&gt;Lindorff-Larsen, K.&lt;/author&gt;&lt;author&gt;Piana, S.&lt;/author&gt;&lt;author&gt;Palmo, K.&lt;/author&gt;&lt;author&gt;Maragakis, P.&lt;/author&gt;&lt;author&gt;Klepeis, J. L.&lt;/author&gt;&lt;author&gt;Dror, R. O.&lt;/author&gt;&lt;author&gt;Shaw, D. E.&lt;/author&gt;&lt;/authors&gt;&lt;/contributors&gt;&lt;auth-address&gt;D. E. Shaw Research, New York, New York 10036, USA.&lt;/auth-address&gt;&lt;titles&gt;&lt;title&gt;Improved side-chain torsion potentials for the Amber ff99SB protein force field&lt;/title&gt;&lt;secondary-title&gt;Proteins&lt;/secondary-title&gt;&lt;/titles&gt;&lt;periodical&gt;&lt;full-title&gt;Proteins&lt;/full-title&gt;&lt;/periodical&gt;&lt;pages&gt;1950-8&lt;/pages&gt;&lt;volume&gt;78&lt;/volume&gt;&lt;number&gt;8&lt;/number&gt;&lt;edition&gt;2010/04/22&lt;/edition&gt;&lt;keywords&gt;&lt;keyword&gt;*Algorithms&lt;/keyword&gt;&lt;keyword&gt;Amino Acids/*chemistry&lt;/keyword&gt;&lt;keyword&gt;Animals&lt;/keyword&gt;&lt;keyword&gt;Cattle&lt;/keyword&gt;&lt;keyword&gt;Chickens&lt;/keyword&gt;&lt;keyword&gt;Databases, Protein&lt;/keyword&gt;&lt;keyword&gt;Magnetic Resonance Spectroscopy&lt;/keyword&gt;&lt;keyword&gt;*Molecular Dynamics Simulation&lt;/keyword&gt;&lt;keyword&gt;Peptides/chemistry&lt;/keyword&gt;&lt;keyword&gt;Protein Structure, Secondary&lt;/keyword&gt;&lt;keyword&gt;Proteins/*chemistry&lt;/keyword&gt;&lt;keyword&gt;Quantum Theory&lt;/keyword&gt;&lt;keyword&gt;Reproducibility of Results&lt;/keyword&gt;&lt;keyword&gt;Thermodynamics&lt;/keyword&gt;&lt;keyword&gt;*Torsion, Mechanical&lt;/keyword&gt;&lt;/keywords&gt;&lt;dates&gt;&lt;year&gt;2010&lt;/year&gt;&lt;pub-dates&gt;&lt;date&gt;Jun&lt;/date&gt;&lt;/pub-dates&gt;&lt;/dates&gt;&lt;isbn&gt;1097-0134 (Electronic)&amp;#xD;0887-3585 (Linking)&lt;/isbn&gt;&lt;accession-num&gt;20408171&lt;/accession-num&gt;&lt;urls&gt;&lt;related-urls&gt;&lt;url&gt;https://www.ncbi.nlm.nih.gov/pubmed/20408171&lt;/url&gt;&lt;/related-urls&gt;&lt;/urls&gt;&lt;custom2&gt;PMC2970904&lt;/custom2&gt;&lt;electronic-resource-num&gt;10.1002/prot.22711&lt;/electronic-resource-num&gt;&lt;/record&gt;&lt;/Cite&gt;&lt;/EndNote&gt;</w:instrText>
      </w:r>
      <w:r w:rsidR="00945809" w:rsidRPr="000D3EAB">
        <w:rPr>
          <w:lang w:val="en-GB"/>
        </w:rPr>
        <w:fldChar w:fldCharType="separate"/>
      </w:r>
      <w:r w:rsidR="002C4FF9" w:rsidRPr="002C4FF9">
        <w:rPr>
          <w:noProof/>
          <w:vertAlign w:val="superscript"/>
          <w:lang w:val="en-GB"/>
        </w:rPr>
        <w:t>63</w:t>
      </w:r>
      <w:r w:rsidR="00945809" w:rsidRPr="000D3EAB">
        <w:rPr>
          <w:lang w:val="en-GB"/>
        </w:rPr>
        <w:fldChar w:fldCharType="end"/>
      </w:r>
      <w:r w:rsidR="00FB37DE" w:rsidRPr="000D3EAB">
        <w:rPr>
          <w:lang w:val="en-GB"/>
        </w:rPr>
        <w:t xml:space="preserve"> </w:t>
      </w:r>
      <w:r w:rsidR="00B22DD3">
        <w:rPr>
          <w:lang w:val="en-GB"/>
        </w:rPr>
        <w:t xml:space="preserve">was used </w:t>
      </w:r>
      <w:r w:rsidR="00FB37DE" w:rsidRPr="000D3EAB">
        <w:rPr>
          <w:lang w:val="en-GB"/>
        </w:rPr>
        <w:t>with</w:t>
      </w:r>
      <w:r w:rsidR="00B22DD3">
        <w:rPr>
          <w:lang w:val="en-GB"/>
        </w:rPr>
        <w:t xml:space="preserve"> the</w:t>
      </w:r>
      <w:r w:rsidR="00FB37DE" w:rsidRPr="000D3EAB">
        <w:rPr>
          <w:lang w:val="en-GB"/>
        </w:rPr>
        <w:t xml:space="preserve"> TIP3P water model</w:t>
      </w:r>
      <w:r w:rsidR="008A6AFF" w:rsidRPr="000D3EAB">
        <w:rPr>
          <w:lang w:val="en-GB"/>
        </w:rPr>
        <w:t xml:space="preserve"> </w:t>
      </w:r>
      <w:r w:rsidR="00945809" w:rsidRPr="000D3EAB">
        <w:rPr>
          <w:lang w:val="en-GB"/>
        </w:rPr>
        <w:fldChar w:fldCharType="begin"/>
      </w:r>
      <w:r w:rsidR="002C4FF9">
        <w:rPr>
          <w:lang w:val="en-GB"/>
        </w:rPr>
        <w:instrText xml:space="preserve"> ADDIN EN.CITE &lt;EndNote&gt;&lt;Cite&gt;&lt;Author&gt;Jorgensen&lt;/Author&gt;&lt;Year&gt;1983&lt;/Year&gt;&lt;RecNum&gt;82&lt;/RecNum&gt;&lt;DisplayText&gt;&lt;style face="superscript"&gt;64&lt;/style&gt;&lt;/DisplayText&gt;&lt;record&gt;&lt;rec-number&gt;82&lt;/rec-number&gt;&lt;foreign-keys&gt;&lt;key app="EN" db-id="wzaafzpd7x090me025ux9pz7dftsws9twfsd" timestamp="1543480367"&gt;82&lt;/key&gt;&lt;/foreign-keys&gt;&lt;ref-type name="Journal Article"&gt;17&lt;/ref-type&gt;&lt;contributors&gt;&lt;authors&gt;&lt;author&gt;Jorgensen, William L.&lt;/author&gt;&lt;author&gt;Chandrasekhar, Jayaraman&lt;/author&gt;&lt;author&gt;Madura, Jeffry D.&lt;/author&gt;&lt;author&gt;Impey, Roger W.&lt;/author&gt;&lt;author&gt;Klein, Michael L.&lt;/author&gt;&lt;/authors&gt;&lt;/contributors&gt;&lt;titles&gt;&lt;title&gt;Comparison of simple potential functions for simulating liquid water&lt;/title&gt;&lt;secondary-title&gt;The Journal of Chemical Physics&lt;/secondary-title&gt;&lt;/titles&gt;&lt;periodical&gt;&lt;full-title&gt;The Journal of Chemical Physics&lt;/full-title&gt;&lt;/periodical&gt;&lt;pages&gt;926--935&lt;/pages&gt;&lt;volume&gt;79&lt;/volume&gt;&lt;number&gt;2&lt;/number&gt;&lt;dates&gt;&lt;year&gt;1983&lt;/year&gt;&lt;/dates&gt;&lt;isbn&gt;0021-9606&lt;/isbn&gt;&lt;accession-num&gt;Jorgensen1983&lt;/accession-num&gt;&lt;urls&gt;&lt;related-urls&gt;&lt;url&gt;http://aip.scitation.org/doi/10.1063/1.445869&lt;/url&gt;&lt;/related-urls&gt;&lt;/urls&gt;&lt;electronic-resource-num&gt;10.1063/1.445869&lt;/electronic-resource-num&gt;&lt;/record&gt;&lt;/Cite&gt;&lt;/EndNote&gt;</w:instrText>
      </w:r>
      <w:r w:rsidR="00945809" w:rsidRPr="000D3EAB">
        <w:rPr>
          <w:lang w:val="en-GB"/>
        </w:rPr>
        <w:fldChar w:fldCharType="separate"/>
      </w:r>
      <w:r w:rsidR="002C4FF9" w:rsidRPr="002C4FF9">
        <w:rPr>
          <w:noProof/>
          <w:vertAlign w:val="superscript"/>
          <w:lang w:val="en-GB"/>
        </w:rPr>
        <w:t>64</w:t>
      </w:r>
      <w:r w:rsidR="00945809" w:rsidRPr="000D3EAB">
        <w:rPr>
          <w:lang w:val="en-GB"/>
        </w:rPr>
        <w:fldChar w:fldCharType="end"/>
      </w:r>
      <w:r w:rsidR="00FB37DE" w:rsidRPr="000D3EAB">
        <w:rPr>
          <w:lang w:val="en-GB"/>
        </w:rPr>
        <w:t xml:space="preserve"> in GROMACS 5.1.2</w:t>
      </w:r>
      <w:r w:rsidR="008A6AFF" w:rsidRPr="000D3EAB">
        <w:rPr>
          <w:lang w:val="en-GB"/>
        </w:rPr>
        <w:t xml:space="preserve"> </w:t>
      </w:r>
      <w:r w:rsidR="00945809" w:rsidRPr="000D3EAB">
        <w:rPr>
          <w:lang w:val="en-GB"/>
        </w:rPr>
        <w:fldChar w:fldCharType="begin"/>
      </w:r>
      <w:r w:rsidR="002C4FF9">
        <w:rPr>
          <w:lang w:val="en-GB"/>
        </w:rPr>
        <w:instrText xml:space="preserve"> ADDIN EN.CITE &lt;EndNote&gt;&lt;Cite&gt;&lt;Author&gt;Abraham&lt;/Author&gt;&lt;Year&gt;2015&lt;/Year&gt;&lt;RecNum&gt;80&lt;/RecNum&gt;&lt;DisplayText&gt;&lt;style face="superscript"&gt;65&lt;/style&gt;&lt;/DisplayText&gt;&lt;record&gt;&lt;rec-number&gt;80&lt;/rec-number&gt;&lt;foreign-keys&gt;&lt;key app="EN" db-id="wzaafzpd7x090me025ux9pz7dftsws9twfsd" timestamp="1543480367"&gt;80&lt;/key&gt;&lt;/foreign-keys&gt;&lt;ref-type name="Journal Article"&gt;17&lt;/ref-type&gt;&lt;contributors&gt;&lt;authors&gt;&lt;author&gt;Abraham, Mark James&lt;/author&gt;&lt;author&gt;Murtola, Teemu&lt;/author&gt;&lt;author&gt;Schulz, Roland&lt;/author&gt;&lt;author&gt;Pll, Szilrd&lt;/author&gt;&lt;author&gt;Smith, Jeremy C.&lt;/author&gt;&lt;author&gt;Hess, Berk&lt;/author&gt;&lt;author&gt;Lindahl, Erik&lt;/author&gt;&lt;/authors&gt;&lt;/contributors&gt;&lt;titles&gt;&lt;title&gt;GROMACS: High performance molecular simulations through multi-level parallelism from laptops to supercomputers&lt;/title&gt;&lt;secondary-title&gt;SoftwareX&lt;/secondary-title&gt;&lt;/titles&gt;&lt;periodical&gt;&lt;full-title&gt;SoftwareX&lt;/full-title&gt;&lt;/periodical&gt;&lt;pages&gt;19--25&lt;/pages&gt;&lt;volume&gt;1-2&lt;/volume&gt;&lt;keywords&gt;&lt;keyword&gt;free energy,gpu,molecular dynamics,simd&lt;/keyword&gt;&lt;/keywords&gt;&lt;dates&gt;&lt;year&gt;2015&lt;/year&gt;&lt;/dates&gt;&lt;isbn&gt;23527110&lt;/isbn&gt;&lt;accession-num&gt;Abraham2015&lt;/accession-num&gt;&lt;urls&gt;&lt;related-urls&gt;&lt;url&gt;https://linkinghub.elsevier.com/retrieve/pii/S2352711015000059&lt;/url&gt;&lt;/related-urls&gt;&lt;/urls&gt;&lt;electronic-resource-num&gt;10.1016/j.softx.2015.06.001&lt;/electronic-resource-num&gt;&lt;/record&gt;&lt;/Cite&gt;&lt;/EndNote&gt;</w:instrText>
      </w:r>
      <w:r w:rsidR="00945809" w:rsidRPr="000D3EAB">
        <w:rPr>
          <w:lang w:val="en-GB"/>
        </w:rPr>
        <w:fldChar w:fldCharType="separate"/>
      </w:r>
      <w:r w:rsidR="002C4FF9" w:rsidRPr="002C4FF9">
        <w:rPr>
          <w:noProof/>
          <w:vertAlign w:val="superscript"/>
          <w:lang w:val="en-GB"/>
        </w:rPr>
        <w:t>65</w:t>
      </w:r>
      <w:r w:rsidR="00945809" w:rsidRPr="000D3EAB">
        <w:rPr>
          <w:lang w:val="en-GB"/>
        </w:rPr>
        <w:fldChar w:fldCharType="end"/>
      </w:r>
      <w:r w:rsidR="00FB37DE" w:rsidRPr="000D3EAB">
        <w:rPr>
          <w:lang w:val="en-GB"/>
        </w:rPr>
        <w:t>. The structures were simulated each in a box of water with distance between the solute and the box set to 0.2 nm at a temperature of 300 K for a total time of 1 µs. A time step of 2 fs and the stochastic dynamics integrator were used. For the evaluation of the root mean square fluctuations (RMSF) the first 100 ns of the simulations were omitted.</w:t>
      </w:r>
    </w:p>
    <w:p w14:paraId="67BB2A93" w14:textId="77777777" w:rsidR="008E2829" w:rsidRPr="000D3EAB" w:rsidRDefault="00FB37DE">
      <w:pPr>
        <w:pStyle w:val="Heading2"/>
        <w:rPr>
          <w:lang w:val="en-GB"/>
        </w:rPr>
      </w:pPr>
      <w:r w:rsidRPr="000D3EAB">
        <w:rPr>
          <w:lang w:val="en-GB"/>
        </w:rPr>
        <w:t>Acknowledgements</w:t>
      </w:r>
    </w:p>
    <w:p w14:paraId="125D2CFC" w14:textId="06C81B49" w:rsidR="008E2829" w:rsidRPr="000D3EAB" w:rsidRDefault="00FB37DE">
      <w:pPr>
        <w:pStyle w:val="BodyText"/>
        <w:rPr>
          <w:lang w:val="en-GB"/>
        </w:rPr>
      </w:pPr>
      <w:r w:rsidRPr="000D3EAB">
        <w:rPr>
          <w:lang w:val="en-GB"/>
        </w:rPr>
        <w:t xml:space="preserve">We thank the Norwegian Research Council for funding (grant no. 250395/F20 and </w:t>
      </w:r>
      <w:commentRangeStart w:id="17"/>
      <w:r w:rsidRPr="000D3EAB">
        <w:rPr>
          <w:lang w:val="en-GB"/>
        </w:rPr>
        <w:t>grant no. 226244/F50)</w:t>
      </w:r>
      <w:r w:rsidR="004D17A0">
        <w:rPr>
          <w:lang w:val="en-GB"/>
        </w:rPr>
        <w:t xml:space="preserve">. </w:t>
      </w:r>
      <w:commentRangeEnd w:id="17"/>
      <w:r w:rsidR="00ED7770">
        <w:rPr>
          <w:rStyle w:val="CommentReference"/>
          <w:rFonts w:cs="Mangal"/>
        </w:rPr>
        <w:commentReference w:id="17"/>
      </w:r>
      <w:r w:rsidRPr="000D3EAB">
        <w:rPr>
          <w:lang w:val="en-GB"/>
        </w:rPr>
        <w:t>We furthermore thank for the computation time provided through UNINETT Sigma2 – the National Infrastructure for High Performance Computing and Data Storage in Norway. IR and AS received support by the Helmholtz Association Initiative and Networking Fund under project number ZT-I-0003.</w:t>
      </w:r>
      <w:r w:rsidR="00B4041E">
        <w:rPr>
          <w:lang w:val="en-GB"/>
        </w:rPr>
        <w:t xml:space="preserve"> TIG is supported by a </w:t>
      </w:r>
      <w:proofErr w:type="spellStart"/>
      <w:r w:rsidR="00B4041E">
        <w:rPr>
          <w:lang w:val="en-GB"/>
        </w:rPr>
        <w:t>Leverhulme</w:t>
      </w:r>
      <w:proofErr w:type="spellEnd"/>
      <w:r w:rsidR="00B4041E">
        <w:rPr>
          <w:lang w:val="en-GB"/>
        </w:rPr>
        <w:t xml:space="preserve"> Early Career Fellowship (Grant ECF-2015-453) and a NERC grant (NE/N013832/1).</w:t>
      </w:r>
    </w:p>
    <w:p w14:paraId="1B938263" w14:textId="77777777" w:rsidR="008E2829" w:rsidRPr="000D3EAB" w:rsidRDefault="00FB37DE">
      <w:pPr>
        <w:pStyle w:val="Heading2"/>
        <w:rPr>
          <w:lang w:val="en-GB"/>
        </w:rPr>
      </w:pPr>
      <w:r w:rsidRPr="000D3EAB">
        <w:rPr>
          <w:lang w:val="en-GB"/>
        </w:rPr>
        <w:t>Author contribution</w:t>
      </w:r>
    </w:p>
    <w:p w14:paraId="1662162C" w14:textId="2B6D76B2" w:rsidR="008E2829" w:rsidRPr="000D3EAB" w:rsidRDefault="00FB37DE" w:rsidP="009A5219">
      <w:pPr>
        <w:pStyle w:val="BodyText"/>
        <w:rPr>
          <w:lang w:val="en-GB"/>
        </w:rPr>
      </w:pPr>
      <w:r w:rsidRPr="000D3EAB">
        <w:rPr>
          <w:lang w:val="en-GB"/>
        </w:rPr>
        <w:t>MB and TG performed the phylogenetic analysis, IH performed the mathematical modelling, DH and MN performed the experiments, IR performed the MD analyses guided by AS, MZ and IH were supervising and guiding the investigations.</w:t>
      </w:r>
      <w:r w:rsidR="009A5219">
        <w:rPr>
          <w:lang w:val="en-GB"/>
        </w:rPr>
        <w:t xml:space="preserve"> </w:t>
      </w:r>
      <w:r w:rsidRPr="000D3EAB">
        <w:rPr>
          <w:lang w:val="en-GB"/>
        </w:rPr>
        <w:t>All authors contributed to the manuscript preparation.</w:t>
      </w:r>
    </w:p>
    <w:p w14:paraId="4BF96449" w14:textId="77777777" w:rsidR="008E2829" w:rsidRPr="000D3EAB" w:rsidRDefault="00FB37DE">
      <w:pPr>
        <w:pStyle w:val="Heading2"/>
        <w:rPr>
          <w:lang w:val="en-GB"/>
        </w:rPr>
      </w:pPr>
      <w:r w:rsidRPr="000D3EAB">
        <w:rPr>
          <w:lang w:val="en-GB"/>
        </w:rPr>
        <w:t>Figure Legends</w:t>
      </w:r>
    </w:p>
    <w:p w14:paraId="3989173E" w14:textId="77777777" w:rsidR="008E2829" w:rsidRPr="000D3EAB" w:rsidRDefault="00FB37DE">
      <w:pPr>
        <w:pStyle w:val="Heading3"/>
        <w:rPr>
          <w:lang w:val="en-GB"/>
        </w:rPr>
      </w:pPr>
      <w:r w:rsidRPr="000D3EAB">
        <w:rPr>
          <w:lang w:val="en-GB"/>
        </w:rPr>
        <w:t>Figure 1</w:t>
      </w:r>
    </w:p>
    <w:p w14:paraId="37629C28" w14:textId="54376E3B" w:rsidR="00615702" w:rsidRPr="000D3EAB" w:rsidRDefault="00FB37DE" w:rsidP="00615702">
      <w:pPr>
        <w:pStyle w:val="BodyText"/>
        <w:rPr>
          <w:lang w:val="en-GB"/>
        </w:rPr>
      </w:pPr>
      <w:r w:rsidRPr="000D3EAB">
        <w:rPr>
          <w:b/>
          <w:lang w:val="en-GB"/>
        </w:rPr>
        <w:t>Schematic overview of NAD biosynthesis pathways.</w:t>
      </w:r>
      <w:r w:rsidRPr="000D3EAB">
        <w:rPr>
          <w:lang w:val="en-GB"/>
        </w:rPr>
        <w:t xml:space="preserve"> NAD can be synthesised from tryptophan (</w:t>
      </w:r>
      <w:proofErr w:type="spellStart"/>
      <w:r w:rsidRPr="000D3EAB">
        <w:rPr>
          <w:lang w:val="en-GB"/>
        </w:rPr>
        <w:t>Trp</w:t>
      </w:r>
      <w:proofErr w:type="spellEnd"/>
      <w:r w:rsidRPr="000D3EAB">
        <w:rPr>
          <w:lang w:val="en-GB"/>
        </w:rPr>
        <w:t>), nicotinamide (Nam), nicotinic acid (NA)</w:t>
      </w:r>
      <w:r w:rsidR="002A1BEE">
        <w:rPr>
          <w:lang w:val="en-GB"/>
        </w:rPr>
        <w:t xml:space="preserve"> and</w:t>
      </w:r>
      <w:r w:rsidRPr="000D3EAB">
        <w:rPr>
          <w:lang w:val="en-GB"/>
        </w:rPr>
        <w:t xml:space="preserve"> </w:t>
      </w:r>
      <w:r w:rsidR="002A1BEE">
        <w:rPr>
          <w:lang w:val="en-GB"/>
        </w:rPr>
        <w:t>the corresponding ribosides NR and NAR</w:t>
      </w:r>
      <w:r w:rsidRPr="000D3EAB">
        <w:rPr>
          <w:lang w:val="en-GB"/>
        </w:rPr>
        <w:t xml:space="preserve">. Nam is the main precursor in human and also the product of NAD-consuming signalling reactions by enzymes such as </w:t>
      </w:r>
      <w:proofErr w:type="spellStart"/>
      <w:r w:rsidRPr="000D3EAB">
        <w:rPr>
          <w:lang w:val="en-GB"/>
        </w:rPr>
        <w:t>sirtuins</w:t>
      </w:r>
      <w:proofErr w:type="spellEnd"/>
      <w:r w:rsidRPr="000D3EAB">
        <w:rPr>
          <w:lang w:val="en-GB"/>
        </w:rPr>
        <w:t xml:space="preserve"> (NAD-dependent </w:t>
      </w:r>
      <w:proofErr w:type="spellStart"/>
      <w:r w:rsidRPr="000D3EAB">
        <w:rPr>
          <w:lang w:val="en-GB"/>
        </w:rPr>
        <w:t>deacylases</w:t>
      </w:r>
      <w:proofErr w:type="spellEnd"/>
      <w:r w:rsidRPr="000D3EAB">
        <w:rPr>
          <w:lang w:val="en-GB"/>
        </w:rPr>
        <w:t>) or PARPs (poly-ADP-</w:t>
      </w:r>
      <w:r w:rsidR="002A1BEE">
        <w:rPr>
          <w:lang w:val="en-GB"/>
        </w:rPr>
        <w:t>ribose polymerases</w:t>
      </w:r>
      <w:r w:rsidRPr="000D3EAB">
        <w:rPr>
          <w:lang w:val="en-GB"/>
        </w:rPr>
        <w:t xml:space="preserve">). For the recycling of Nam, two different pathways exist. The pathway found in yeast, plants, and many bacteria starts with the deamidation of Nam by Nam </w:t>
      </w:r>
      <w:proofErr w:type="spellStart"/>
      <w:r w:rsidRPr="000D3EAB">
        <w:rPr>
          <w:lang w:val="en-GB"/>
        </w:rPr>
        <w:t>deamidase</w:t>
      </w:r>
      <w:proofErr w:type="spellEnd"/>
      <w:r w:rsidRPr="000D3EAB">
        <w:rPr>
          <w:lang w:val="en-GB"/>
        </w:rPr>
        <w:t xml:space="preserve"> (NADA).</w:t>
      </w:r>
      <w:r w:rsidR="002A1BEE">
        <w:rPr>
          <w:lang w:val="en-GB"/>
        </w:rPr>
        <w:t xml:space="preserve"> Further biosynthesis via </w:t>
      </w:r>
      <w:r w:rsidR="002A1BEE" w:rsidRPr="000D3EAB">
        <w:rPr>
          <w:lang w:val="en-GB"/>
        </w:rPr>
        <w:t>the Preiss-Handler pathway</w:t>
      </w:r>
      <w:r w:rsidR="002A1BEE">
        <w:rPr>
          <w:lang w:val="en-GB"/>
        </w:rPr>
        <w:t xml:space="preserve">, which also </w:t>
      </w:r>
      <w:r w:rsidR="002A1BEE" w:rsidRPr="000D3EAB">
        <w:rPr>
          <w:lang w:val="en-GB"/>
        </w:rPr>
        <w:t>exists in vertebrates</w:t>
      </w:r>
      <w:r w:rsidR="002A1BEE">
        <w:rPr>
          <w:lang w:val="en-GB"/>
        </w:rPr>
        <w:t>, requires three subsequent enzymatic steps catalysed by Nicotinic acid</w:t>
      </w:r>
      <w:r w:rsidR="002A1BEE" w:rsidRPr="000D3EAB">
        <w:rPr>
          <w:lang w:val="en-GB"/>
        </w:rPr>
        <w:t xml:space="preserve"> </w:t>
      </w:r>
      <w:proofErr w:type="spellStart"/>
      <w:r w:rsidR="002A1BEE" w:rsidRPr="000D3EAB">
        <w:rPr>
          <w:lang w:val="en-GB"/>
        </w:rPr>
        <w:t>phosphoribosyltransferase</w:t>
      </w:r>
      <w:proofErr w:type="spellEnd"/>
      <w:r w:rsidR="002A1BEE" w:rsidRPr="000D3EAB">
        <w:rPr>
          <w:lang w:val="en-GB"/>
        </w:rPr>
        <w:t xml:space="preserve"> (N</w:t>
      </w:r>
      <w:r w:rsidR="002A1BEE">
        <w:rPr>
          <w:lang w:val="en-GB"/>
        </w:rPr>
        <w:t xml:space="preserve">APRT), Nicotinic acid/Nicotinamide mononucleotide </w:t>
      </w:r>
      <w:proofErr w:type="spellStart"/>
      <w:r w:rsidR="002A1BEE">
        <w:rPr>
          <w:lang w:val="en-GB"/>
        </w:rPr>
        <w:t>adenylyltransferase</w:t>
      </w:r>
      <w:proofErr w:type="spellEnd"/>
      <w:r w:rsidR="002A1BEE">
        <w:rPr>
          <w:lang w:val="en-GB"/>
        </w:rPr>
        <w:t xml:space="preserve"> </w:t>
      </w:r>
      <w:r w:rsidR="002A1BEE">
        <w:rPr>
          <w:lang w:val="en-GB"/>
        </w:rPr>
        <w:lastRenderedPageBreak/>
        <w:t>(NMNAT) and NAD synthase (NADS). I</w:t>
      </w:r>
      <w:r w:rsidRPr="000D3EAB">
        <w:rPr>
          <w:lang w:val="en-GB"/>
        </w:rPr>
        <w:t>n vertebrates</w:t>
      </w:r>
      <w:r w:rsidR="002A1BEE">
        <w:rPr>
          <w:lang w:val="en-GB"/>
        </w:rPr>
        <w:t xml:space="preserve">, </w:t>
      </w:r>
      <w:r w:rsidRPr="000D3EAB">
        <w:rPr>
          <w:lang w:val="en-GB"/>
        </w:rPr>
        <w:t>Nam</w:t>
      </w:r>
      <w:r w:rsidR="002A1BEE">
        <w:rPr>
          <w:lang w:val="en-GB"/>
        </w:rPr>
        <w:t xml:space="preserve"> is directly converted to </w:t>
      </w:r>
      <w:proofErr w:type="spellStart"/>
      <w:r w:rsidR="002A1BEE">
        <w:rPr>
          <w:lang w:val="en-GB"/>
        </w:rPr>
        <w:t>nicotinamide</w:t>
      </w:r>
      <w:r w:rsidR="002A1BEE" w:rsidRPr="000D3EAB">
        <w:rPr>
          <w:lang w:val="en-GB"/>
        </w:rPr>
        <w:t>mononucleotide</w:t>
      </w:r>
      <w:proofErr w:type="spellEnd"/>
      <w:r w:rsidR="002A1BEE">
        <w:rPr>
          <w:lang w:val="en-GB"/>
        </w:rPr>
        <w:t xml:space="preserve"> (NMN)</w:t>
      </w:r>
      <w:r w:rsidRPr="000D3EAB">
        <w:rPr>
          <w:lang w:val="en-GB"/>
        </w:rPr>
        <w:t xml:space="preserve"> by the Nam </w:t>
      </w:r>
      <w:proofErr w:type="spellStart"/>
      <w:r w:rsidRPr="000D3EAB">
        <w:rPr>
          <w:lang w:val="en-GB"/>
        </w:rPr>
        <w:t>phosphoribosyltransferase</w:t>
      </w:r>
      <w:proofErr w:type="spellEnd"/>
      <w:r w:rsidRPr="000D3EAB">
        <w:rPr>
          <w:lang w:val="en-GB"/>
        </w:rPr>
        <w:t xml:space="preserve"> (</w:t>
      </w:r>
      <w:proofErr w:type="spellStart"/>
      <w:r w:rsidRPr="000D3EAB">
        <w:rPr>
          <w:lang w:val="en-GB"/>
        </w:rPr>
        <w:t>NamPT</w:t>
      </w:r>
      <w:proofErr w:type="spellEnd"/>
      <w:r w:rsidRPr="000D3EAB">
        <w:rPr>
          <w:lang w:val="en-GB"/>
        </w:rPr>
        <w:t>). The Nam N-methyltransferase (NNMT) degrades Nam to methyl-Nam (</w:t>
      </w:r>
      <w:proofErr w:type="spellStart"/>
      <w:r w:rsidRPr="000D3EAB">
        <w:rPr>
          <w:lang w:val="en-GB"/>
        </w:rPr>
        <w:t>MNam</w:t>
      </w:r>
      <w:proofErr w:type="spellEnd"/>
      <w:r w:rsidRPr="000D3EAB">
        <w:rPr>
          <w:lang w:val="en-GB"/>
        </w:rPr>
        <w:t>), which is in mammals excreted with the urine.</w:t>
      </w:r>
      <w:r w:rsidR="00615702">
        <w:rPr>
          <w:lang w:val="en-GB"/>
        </w:rPr>
        <w:t xml:space="preserve"> The colour marking of three different enzymes utilizing Nam will be used in successive figures to denote the presence of these enzymes in different organism.</w:t>
      </w:r>
    </w:p>
    <w:p w14:paraId="5B4D6D61" w14:textId="1715B8E3" w:rsidR="008E2829" w:rsidRPr="000D3EAB" w:rsidRDefault="008E2829">
      <w:pPr>
        <w:pStyle w:val="BodyText"/>
        <w:rPr>
          <w:lang w:val="en-GB"/>
        </w:rPr>
      </w:pPr>
    </w:p>
    <w:p w14:paraId="446A037F" w14:textId="77777777" w:rsidR="008E2829" w:rsidRPr="000D3EAB" w:rsidRDefault="00FB37DE">
      <w:pPr>
        <w:pStyle w:val="Heading3"/>
        <w:rPr>
          <w:lang w:val="en-GB"/>
        </w:rPr>
      </w:pPr>
      <w:r w:rsidRPr="000D3EAB">
        <w:rPr>
          <w:lang w:val="en-GB"/>
        </w:rPr>
        <w:t>Figure 2</w:t>
      </w:r>
    </w:p>
    <w:p w14:paraId="3214F023" w14:textId="44316245" w:rsidR="008E2829" w:rsidRPr="000D3EAB" w:rsidRDefault="00FB37DE">
      <w:pPr>
        <w:pStyle w:val="BodyText"/>
        <w:rPr>
          <w:lang w:val="en-GB"/>
        </w:rPr>
      </w:pPr>
      <w:r w:rsidRPr="000D3EAB">
        <w:rPr>
          <w:b/>
          <w:lang w:val="en-GB"/>
        </w:rPr>
        <w:t xml:space="preserve">Phylogenetic distribution of NADA, NNMT, and </w:t>
      </w:r>
      <w:proofErr w:type="spellStart"/>
      <w:r w:rsidRPr="000D3EAB">
        <w:rPr>
          <w:b/>
          <w:lang w:val="en-GB"/>
        </w:rPr>
        <w:t>NamPT</w:t>
      </w:r>
      <w:proofErr w:type="spellEnd"/>
      <w:r w:rsidRPr="000D3EAB">
        <w:rPr>
          <w:b/>
          <w:lang w:val="en-GB"/>
        </w:rPr>
        <w:t xml:space="preserve"> and their relation to the number of NAD consumers.</w:t>
      </w:r>
      <w:r w:rsidRPr="000D3EAB">
        <w:rPr>
          <w:lang w:val="en-GB"/>
        </w:rPr>
        <w:t xml:space="preserve"> A) Distribution of NADA, NNMT, and </w:t>
      </w:r>
      <w:proofErr w:type="spellStart"/>
      <w:r w:rsidRPr="000D3EAB">
        <w:rPr>
          <w:lang w:val="en-GB"/>
        </w:rPr>
        <w:t>NamPT</w:t>
      </w:r>
      <w:proofErr w:type="spellEnd"/>
      <w:r w:rsidRPr="000D3EAB">
        <w:rPr>
          <w:lang w:val="en-GB"/>
        </w:rPr>
        <w:t xml:space="preserve"> in selected clades. NADA is dominant in bacteria, fungi, and plants (</w:t>
      </w:r>
      <w:proofErr w:type="spellStart"/>
      <w:r w:rsidRPr="000D3EAB">
        <w:rPr>
          <w:lang w:val="en-GB"/>
        </w:rPr>
        <w:t>Viridiplantae</w:t>
      </w:r>
      <w:proofErr w:type="spellEnd"/>
      <w:r w:rsidRPr="000D3EAB">
        <w:rPr>
          <w:lang w:val="en-GB"/>
        </w:rPr>
        <w:t xml:space="preserve">), whereas </w:t>
      </w:r>
      <w:proofErr w:type="spellStart"/>
      <w:r w:rsidRPr="000D3EAB">
        <w:rPr>
          <w:lang w:val="en-GB"/>
        </w:rPr>
        <w:t>NamPT</w:t>
      </w:r>
      <w:proofErr w:type="spellEnd"/>
      <w:r w:rsidRPr="000D3EAB">
        <w:rPr>
          <w:lang w:val="en-GB"/>
        </w:rPr>
        <w:t xml:space="preserve"> together with NNMT is dominant in </w:t>
      </w:r>
      <w:proofErr w:type="spellStart"/>
      <w:r w:rsidR="00FF0A76">
        <w:rPr>
          <w:lang w:val="en-GB"/>
        </w:rPr>
        <w:t>m</w:t>
      </w:r>
      <w:r w:rsidRPr="000D3EAB">
        <w:rPr>
          <w:lang w:val="en-GB"/>
        </w:rPr>
        <w:t>etazoa</w:t>
      </w:r>
      <w:proofErr w:type="spellEnd"/>
      <w:r w:rsidRPr="000D3EAB">
        <w:rPr>
          <w:lang w:val="en-GB"/>
        </w:rPr>
        <w:t xml:space="preserve">. Numbers at the pie charts show, </w:t>
      </w:r>
      <w:r w:rsidR="00615702">
        <w:rPr>
          <w:lang w:val="en-GB"/>
        </w:rPr>
        <w:t xml:space="preserve">the percentage of species per clade, which </w:t>
      </w:r>
      <w:r w:rsidR="00615702" w:rsidRPr="000D3EAB">
        <w:rPr>
          <w:lang w:val="en-GB"/>
        </w:rPr>
        <w:t xml:space="preserve">possess </w:t>
      </w:r>
      <w:r w:rsidRPr="000D3EAB">
        <w:rPr>
          <w:lang w:val="en-GB"/>
        </w:rPr>
        <w:t xml:space="preserve">the respective enzyme combination indicated by the colour </w:t>
      </w:r>
      <w:r w:rsidR="00E07A79">
        <w:rPr>
          <w:lang w:val="en-GB"/>
        </w:rPr>
        <w:t xml:space="preserve">code </w:t>
      </w:r>
      <w:r w:rsidRPr="000D3EAB">
        <w:rPr>
          <w:lang w:val="en-GB"/>
        </w:rPr>
        <w:t xml:space="preserve">explained in the lower right of the figure </w:t>
      </w:r>
      <w:r w:rsidR="00E07A79">
        <w:rPr>
          <w:lang w:val="en-GB"/>
        </w:rPr>
        <w:t xml:space="preserve">(n </w:t>
      </w:r>
      <w:proofErr w:type="gramStart"/>
      <w:r w:rsidR="00E07A79">
        <w:rPr>
          <w:lang w:val="en-GB"/>
        </w:rPr>
        <w:t xml:space="preserve">= </w:t>
      </w:r>
      <w:r w:rsidR="00E07A79" w:rsidRPr="000D3EAB">
        <w:rPr>
          <w:lang w:val="en-GB"/>
        </w:rPr>
        <w:t xml:space="preserve"> number</w:t>
      </w:r>
      <w:proofErr w:type="gramEnd"/>
      <w:r w:rsidR="00E07A79" w:rsidRPr="000D3EAB">
        <w:rPr>
          <w:lang w:val="en-GB"/>
        </w:rPr>
        <w:t xml:space="preserve"> of species </w:t>
      </w:r>
      <w:r w:rsidR="00E07A79">
        <w:rPr>
          <w:lang w:val="en-GB"/>
        </w:rPr>
        <w:t>per clade included in the analysis)</w:t>
      </w:r>
      <w:r w:rsidR="00E07A79" w:rsidRPr="000D3EAB">
        <w:rPr>
          <w:lang w:val="en-GB"/>
        </w:rPr>
        <w:t>.</w:t>
      </w:r>
      <w:r w:rsidRPr="000D3EAB">
        <w:rPr>
          <w:lang w:val="en-GB"/>
        </w:rPr>
        <w:t xml:space="preserve"> B) Common tree of selected clades within the </w:t>
      </w:r>
      <w:proofErr w:type="spellStart"/>
      <w:r w:rsidR="00FF0A76">
        <w:rPr>
          <w:lang w:val="en-GB"/>
        </w:rPr>
        <w:t>m</w:t>
      </w:r>
      <w:r w:rsidRPr="000D3EAB">
        <w:rPr>
          <w:lang w:val="en-GB"/>
        </w:rPr>
        <w:t>etazoa</w:t>
      </w:r>
      <w:proofErr w:type="spellEnd"/>
      <w:r w:rsidRPr="000D3EAB">
        <w:rPr>
          <w:lang w:val="en-GB"/>
        </w:rPr>
        <w:t>, including 334 species. The pie charts indicate the distribution of species within the respective clade that encode the enzyme combination indicated by the different colours. The size of the pie charts is proportional to the logarithm of the number of species analysed in the particular clade. The numbers below the clade names indicate the average number of NAD-consuming enzyme families found in all species of that clade. The branch length is arbitrary.</w:t>
      </w:r>
    </w:p>
    <w:p w14:paraId="684D2FC0" w14:textId="77777777" w:rsidR="008E2829" w:rsidRPr="000D3EAB" w:rsidRDefault="00FB37DE">
      <w:pPr>
        <w:pStyle w:val="Heading3"/>
        <w:rPr>
          <w:lang w:val="en-GB"/>
        </w:rPr>
      </w:pPr>
      <w:r w:rsidRPr="000D3EAB">
        <w:rPr>
          <w:lang w:val="en-GB"/>
        </w:rPr>
        <w:t>Figure 3</w:t>
      </w:r>
    </w:p>
    <w:p w14:paraId="742DCC10" w14:textId="3DB662B2" w:rsidR="008E2829" w:rsidRPr="000D3EAB" w:rsidRDefault="00FB37DE">
      <w:pPr>
        <w:pStyle w:val="BodyText"/>
        <w:rPr>
          <w:lang w:val="en-GB"/>
        </w:rPr>
      </w:pPr>
      <w:r w:rsidRPr="000D3EAB">
        <w:rPr>
          <w:b/>
          <w:lang w:val="en-GB"/>
        </w:rPr>
        <w:t>NNMT enables high NAD consumption flux.</w:t>
      </w:r>
      <w:r w:rsidRPr="000D3EAB">
        <w:rPr>
          <w:lang w:val="en-GB"/>
        </w:rPr>
        <w:t xml:space="preserve"> </w:t>
      </w:r>
      <w:r w:rsidR="00E07A79">
        <w:rPr>
          <w:lang w:val="en-GB"/>
        </w:rPr>
        <w:t>A</w:t>
      </w:r>
      <w:r w:rsidRPr="000D3EAB">
        <w:rPr>
          <w:lang w:val="en-GB"/>
        </w:rPr>
        <w:t xml:space="preserve"> dynamic model of NAD biosynthesis and consumption (for details, see Experimental Procedures) </w:t>
      </w:r>
      <w:r w:rsidR="00E07A79">
        <w:rPr>
          <w:lang w:val="en-GB"/>
        </w:rPr>
        <w:t xml:space="preserve">was used </w:t>
      </w:r>
      <w:r w:rsidRPr="000D3EAB">
        <w:rPr>
          <w:lang w:val="en-GB"/>
        </w:rPr>
        <w:t xml:space="preserve">to simulate steady state NAD consumption flux (A) and concentration (B). The amount of NMNAT and </w:t>
      </w:r>
      <w:proofErr w:type="spellStart"/>
      <w:r w:rsidRPr="000D3EAB">
        <w:rPr>
          <w:lang w:val="en-GB"/>
        </w:rPr>
        <w:t>NamPT</w:t>
      </w:r>
      <w:proofErr w:type="spellEnd"/>
      <w:r w:rsidRPr="000D3EAB">
        <w:rPr>
          <w:lang w:val="en-GB"/>
        </w:rPr>
        <w:t xml:space="preserve"> used in the simulations where adjusted such that the free NAD concentrations were in the range reported in the literature. All other enzyme concentrations were set equal. Details are given in supplementary table S2. In the presence of NNMT (blue </w:t>
      </w:r>
      <w:r w:rsidR="00A90E89">
        <w:rPr>
          <w:lang w:val="en-GB"/>
        </w:rPr>
        <w:t>curve</w:t>
      </w:r>
      <w:r w:rsidR="002F496B">
        <w:rPr>
          <w:lang w:val="en-GB"/>
        </w:rPr>
        <w:t>s</w:t>
      </w:r>
      <w:r w:rsidRPr="000D3EAB">
        <w:rPr>
          <w:lang w:val="en-GB"/>
        </w:rPr>
        <w:t xml:space="preserve">), steady state NAD consumption rates are higher despite reduced NAD concentrations. Increasing the amount of </w:t>
      </w:r>
      <w:proofErr w:type="spellStart"/>
      <w:r w:rsidRPr="000D3EAB">
        <w:rPr>
          <w:lang w:val="en-GB"/>
        </w:rPr>
        <w:t>NamPT</w:t>
      </w:r>
      <w:proofErr w:type="spellEnd"/>
      <w:r w:rsidRPr="000D3EAB">
        <w:rPr>
          <w:lang w:val="en-GB"/>
        </w:rPr>
        <w:t xml:space="preserve"> in the simulation fourfold (</w:t>
      </w:r>
      <w:r w:rsidR="00AD6D21" w:rsidRPr="000D3EAB">
        <w:rPr>
          <w:lang w:val="en-GB"/>
        </w:rPr>
        <w:t>dotted</w:t>
      </w:r>
      <w:r w:rsidR="00AD6D21" w:rsidRPr="000D3EAB">
        <w:rPr>
          <w:lang w:val="en-GB"/>
        </w:rPr>
        <w:t xml:space="preserve"> </w:t>
      </w:r>
      <w:r w:rsidRPr="000D3EAB">
        <w:rPr>
          <w:lang w:val="en-GB"/>
        </w:rPr>
        <w:t xml:space="preserve">blue </w:t>
      </w:r>
      <w:r w:rsidR="00B17FE7">
        <w:rPr>
          <w:lang w:val="en-GB"/>
        </w:rPr>
        <w:t>curve</w:t>
      </w:r>
      <w:r w:rsidR="002F496B">
        <w:rPr>
          <w:lang w:val="en-GB"/>
        </w:rPr>
        <w:t>s</w:t>
      </w:r>
      <w:r w:rsidRPr="000D3EAB">
        <w:rPr>
          <w:lang w:val="en-GB"/>
        </w:rPr>
        <w:t>) partially compensates for the decreased NAD concentration caused by Nam degradation through NNMT.</w:t>
      </w:r>
    </w:p>
    <w:p w14:paraId="1BFA708F" w14:textId="77777777" w:rsidR="008E2829" w:rsidRPr="000D3EAB" w:rsidRDefault="00FB37DE">
      <w:pPr>
        <w:pStyle w:val="Heading3"/>
        <w:rPr>
          <w:lang w:val="en-GB"/>
        </w:rPr>
      </w:pPr>
      <w:r w:rsidRPr="000D3EAB">
        <w:rPr>
          <w:lang w:val="en-GB"/>
        </w:rPr>
        <w:t>Figure 4</w:t>
      </w:r>
    </w:p>
    <w:p w14:paraId="71BCE368" w14:textId="100010D7" w:rsidR="008E2829" w:rsidRPr="000D3EAB" w:rsidRDefault="007C5E9E">
      <w:pPr>
        <w:pStyle w:val="BodyText"/>
        <w:rPr>
          <w:lang w:val="en-GB"/>
        </w:rPr>
      </w:pPr>
      <w:r>
        <w:rPr>
          <w:b/>
          <w:lang w:val="en-GB"/>
        </w:rPr>
        <w:t xml:space="preserve">NNMT is a potential driver of </w:t>
      </w:r>
      <w:proofErr w:type="spellStart"/>
      <w:r>
        <w:rPr>
          <w:b/>
          <w:lang w:val="en-GB"/>
        </w:rPr>
        <w:t>NamPT</w:t>
      </w:r>
      <w:proofErr w:type="spellEnd"/>
      <w:r>
        <w:rPr>
          <w:b/>
          <w:lang w:val="en-GB"/>
        </w:rPr>
        <w:t xml:space="preserve"> affinity transition </w:t>
      </w:r>
      <w:r>
        <w:rPr>
          <w:lang w:val="en-GB"/>
        </w:rPr>
        <w:t xml:space="preserve">Using our dynamic model, the </w:t>
      </w:r>
      <w:r w:rsidR="00FB37DE" w:rsidRPr="000D3EAB">
        <w:rPr>
          <w:lang w:val="en-GB"/>
        </w:rPr>
        <w:t xml:space="preserve">effect of different </w:t>
      </w:r>
      <w:proofErr w:type="spellStart"/>
      <w:r w:rsidR="00FB37DE" w:rsidRPr="000D3EAB">
        <w:rPr>
          <w:lang w:val="en-GB"/>
        </w:rPr>
        <w:t>Michaelis</w:t>
      </w:r>
      <w:proofErr w:type="spellEnd"/>
      <w:r w:rsidR="00FB37DE" w:rsidRPr="000D3EAB">
        <w:rPr>
          <w:lang w:val="en-GB"/>
        </w:rPr>
        <w:t>-Menten constants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for Nam on the steady state NAD consumption flux and NAD concentration</w:t>
      </w:r>
      <w:r w:rsidR="002F496B">
        <w:rPr>
          <w:lang w:val="en-GB"/>
        </w:rPr>
        <w:t xml:space="preserve"> was simulated</w:t>
      </w:r>
      <w:r w:rsidR="00FB37DE" w:rsidRPr="000D3EAB">
        <w:rPr>
          <w:lang w:val="en-GB"/>
        </w:rPr>
        <w:t xml:space="preserve"> at different cell division rates. All </w:t>
      </w:r>
      <w:r>
        <w:rPr>
          <w:lang w:val="en-GB"/>
        </w:rPr>
        <w:t xml:space="preserve">other </w:t>
      </w:r>
      <w:r w:rsidR="00FB37DE" w:rsidRPr="000D3EAB">
        <w:rPr>
          <w:lang w:val="en-GB"/>
        </w:rPr>
        <w:t xml:space="preserve">parameters were equal to those used for the simulations in figure 3. In the absence of NNMT, the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has little influence on NAD consumption (A) and concentration (B), but both are strongly influenced by cell division rates. In the presence of NNMT, decreasing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enables increasing NAD consumption flux (C) and NAD concentration (D). NNMT furthermore makes both, NAD consumption flux and concentration, almost independent of cell division rates. Comparing the situation with and without NNMT (E and F) at two different </w:t>
      </w:r>
      <w:proofErr w:type="spellStart"/>
      <w:r w:rsidR="00FB37DE" w:rsidRPr="000D3EAB">
        <w:rPr>
          <w:lang w:val="en-GB"/>
        </w:rPr>
        <w:t>NamPT</w:t>
      </w:r>
      <w:proofErr w:type="spellEnd"/>
      <w:r w:rsidR="00FB37DE" w:rsidRPr="000D3EAB">
        <w:rPr>
          <w:lang w:val="en-GB"/>
        </w:rPr>
        <w:t xml:space="preserve"> </w:t>
      </w:r>
      <w:r w:rsidR="00FB37DE" w:rsidRPr="000D3EAB">
        <w:rPr>
          <w:i/>
          <w:lang w:val="en-GB"/>
        </w:rPr>
        <w:t>K</w:t>
      </w:r>
      <w:r w:rsidR="00FB37DE" w:rsidRPr="000D3EAB">
        <w:rPr>
          <w:i/>
          <w:position w:val="-7"/>
          <w:sz w:val="19"/>
          <w:lang w:val="en-GB"/>
        </w:rPr>
        <w:t>M</w:t>
      </w:r>
      <w:r w:rsidR="00FB37DE" w:rsidRPr="000D3EAB">
        <w:rPr>
          <w:lang w:val="en-GB"/>
        </w:rPr>
        <w:t xml:space="preserve"> values reveals that at high </w:t>
      </w:r>
      <w:r w:rsidR="00FB37DE" w:rsidRPr="000D3EAB">
        <w:rPr>
          <w:i/>
          <w:lang w:val="en-GB"/>
        </w:rPr>
        <w:t>K</w:t>
      </w:r>
      <w:r w:rsidR="00FB37DE" w:rsidRPr="000D3EAB">
        <w:rPr>
          <w:i/>
          <w:position w:val="-7"/>
          <w:sz w:val="19"/>
          <w:lang w:val="en-GB"/>
        </w:rPr>
        <w:t>M</w:t>
      </w:r>
      <w:r w:rsidR="00FB37DE" w:rsidRPr="000D3EAB">
        <w:rPr>
          <w:lang w:val="en-GB"/>
        </w:rPr>
        <w:t xml:space="preserve"> (dashed </w:t>
      </w:r>
      <w:r>
        <w:rPr>
          <w:lang w:val="en-GB"/>
        </w:rPr>
        <w:t>curves</w:t>
      </w:r>
      <w:r w:rsidR="00FB37DE" w:rsidRPr="000D3EAB">
        <w:rPr>
          <w:lang w:val="en-GB"/>
        </w:rPr>
        <w:t xml:space="preserve">) and high cell division rates NNMT no longer enables higher NAD consumption rates compared to </w:t>
      </w:r>
      <w:proofErr w:type="spellStart"/>
      <w:r w:rsidR="00FB37DE" w:rsidRPr="000D3EAB">
        <w:rPr>
          <w:lang w:val="en-GB"/>
        </w:rPr>
        <w:t>NamPT</w:t>
      </w:r>
      <w:proofErr w:type="spellEnd"/>
      <w:r w:rsidR="00FB37DE" w:rsidRPr="000D3EAB">
        <w:rPr>
          <w:lang w:val="en-GB"/>
        </w:rPr>
        <w:t xml:space="preserve"> alone (green </w:t>
      </w:r>
      <w:r>
        <w:rPr>
          <w:lang w:val="en-GB"/>
        </w:rPr>
        <w:t>curves</w:t>
      </w:r>
      <w:r w:rsidR="00FB37DE" w:rsidRPr="000D3EAB">
        <w:rPr>
          <w:lang w:val="en-GB"/>
        </w:rPr>
        <w:t xml:space="preserve"> and dashed grey </w:t>
      </w:r>
      <w:r>
        <w:rPr>
          <w:lang w:val="en-GB"/>
        </w:rPr>
        <w:t>curves</w:t>
      </w:r>
      <w:r w:rsidR="00FB37DE" w:rsidRPr="000D3EAB">
        <w:rPr>
          <w:lang w:val="en-GB"/>
        </w:rPr>
        <w:t>).</w:t>
      </w:r>
    </w:p>
    <w:p w14:paraId="766CF53A" w14:textId="77777777" w:rsidR="008E2829" w:rsidRPr="000D3EAB" w:rsidRDefault="00FB37DE">
      <w:pPr>
        <w:pStyle w:val="Heading3"/>
        <w:rPr>
          <w:lang w:val="en-GB"/>
        </w:rPr>
      </w:pPr>
      <w:r w:rsidRPr="000D3EAB">
        <w:rPr>
          <w:lang w:val="en-GB"/>
        </w:rPr>
        <w:t>Figure 5</w:t>
      </w:r>
    </w:p>
    <w:p w14:paraId="4D08BA5D" w14:textId="1365ED36" w:rsidR="008E2829" w:rsidRPr="000D3EAB" w:rsidRDefault="00FB37DE">
      <w:pPr>
        <w:pStyle w:val="BodyText"/>
        <w:rPr>
          <w:lang w:val="en-GB"/>
        </w:rPr>
      </w:pPr>
      <w:r w:rsidRPr="000D3EAB">
        <w:rPr>
          <w:b/>
          <w:lang w:val="en-GB"/>
        </w:rPr>
        <w:t xml:space="preserve">The substrate affinities of human NNMT and </w:t>
      </w:r>
      <w:proofErr w:type="spellStart"/>
      <w:r w:rsidRPr="000D3EAB">
        <w:rPr>
          <w:b/>
          <w:lang w:val="en-GB"/>
        </w:rPr>
        <w:t>NamPT</w:t>
      </w:r>
      <w:proofErr w:type="spellEnd"/>
      <w:r w:rsidRPr="000D3EAB">
        <w:rPr>
          <w:b/>
          <w:lang w:val="en-GB"/>
        </w:rPr>
        <w:t xml:space="preserve"> are close to optimum.</w:t>
      </w:r>
      <w:r w:rsidRPr="000D3EAB">
        <w:rPr>
          <w:lang w:val="en-GB"/>
        </w:rPr>
        <w:t xml:space="preserve"> </w:t>
      </w:r>
      <w:r w:rsidR="00BA00EF">
        <w:rPr>
          <w:lang w:val="en-GB"/>
        </w:rPr>
        <w:t>Simulating</w:t>
      </w:r>
      <w:r w:rsidRPr="000D3EAB">
        <w:rPr>
          <w:lang w:val="en-GB"/>
        </w:rPr>
        <w:t xml:space="preserve"> the impact of changes in the </w:t>
      </w:r>
      <w:r w:rsidRPr="000D3EAB">
        <w:rPr>
          <w:i/>
          <w:lang w:val="en-GB"/>
        </w:rPr>
        <w:t>K</w:t>
      </w:r>
      <w:r w:rsidRPr="000D3EAB">
        <w:rPr>
          <w:i/>
          <w:position w:val="-7"/>
          <w:sz w:val="19"/>
          <w:lang w:val="en-GB"/>
        </w:rPr>
        <w:t>M</w:t>
      </w:r>
      <w:r w:rsidRPr="000D3EAB">
        <w:rPr>
          <w:lang w:val="en-GB"/>
        </w:rPr>
        <w:t xml:space="preserve"> for both </w:t>
      </w:r>
      <w:proofErr w:type="spellStart"/>
      <w:r w:rsidRPr="000D3EAB">
        <w:rPr>
          <w:lang w:val="en-GB"/>
        </w:rPr>
        <w:t>NamPT</w:t>
      </w:r>
      <w:proofErr w:type="spellEnd"/>
      <w:r w:rsidRPr="000D3EAB">
        <w:rPr>
          <w:lang w:val="en-GB"/>
        </w:rPr>
        <w:t xml:space="preserve"> and NNMT on NAD consumption rates (A) and NAD concentration (B</w:t>
      </w:r>
      <w:r w:rsidR="00BA00EF">
        <w:rPr>
          <w:lang w:val="en-GB"/>
        </w:rPr>
        <w:t>) showed that both</w:t>
      </w:r>
      <w:r w:rsidRPr="000D3EAB">
        <w:rPr>
          <w:lang w:val="en-GB"/>
        </w:rPr>
        <w:t xml:space="preserve"> increas</w:t>
      </w:r>
      <w:r w:rsidR="00BA00EF">
        <w:rPr>
          <w:lang w:val="en-GB"/>
        </w:rPr>
        <w:t>e</w:t>
      </w:r>
      <w:r w:rsidRPr="000D3EAB">
        <w:rPr>
          <w:lang w:val="en-GB"/>
        </w:rPr>
        <w:t xml:space="preserve"> with decreasing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but increasing </w:t>
      </w:r>
      <w:r w:rsidRPr="000D3EAB">
        <w:rPr>
          <w:i/>
          <w:lang w:val="en-GB"/>
        </w:rPr>
        <w:t>K</w:t>
      </w:r>
      <w:r w:rsidRPr="000D3EAB">
        <w:rPr>
          <w:i/>
          <w:position w:val="-7"/>
          <w:sz w:val="19"/>
          <w:lang w:val="en-GB"/>
        </w:rPr>
        <w:t>M</w:t>
      </w:r>
      <w:r w:rsidRPr="000D3EAB">
        <w:rPr>
          <w:lang w:val="en-GB"/>
        </w:rPr>
        <w:t xml:space="preserve"> of NNMT. The affinities reported for human enzymes (indicated by a black asterisk) appear to be close to the theoretical optimum, as further improvements would have little effect on NAD consumption or concentration.</w:t>
      </w:r>
    </w:p>
    <w:p w14:paraId="62E26B35" w14:textId="77777777" w:rsidR="008E2829" w:rsidRPr="000D3EAB" w:rsidRDefault="00FB37DE">
      <w:pPr>
        <w:pStyle w:val="Heading3"/>
        <w:rPr>
          <w:lang w:val="en-GB"/>
        </w:rPr>
      </w:pPr>
      <w:r w:rsidRPr="000D3EAB">
        <w:rPr>
          <w:lang w:val="en-GB"/>
        </w:rPr>
        <w:lastRenderedPageBreak/>
        <w:t>Figure 6</w:t>
      </w:r>
    </w:p>
    <w:p w14:paraId="30B4989C" w14:textId="31DA5FA5" w:rsidR="00B97D54" w:rsidRDefault="00FB37DE" w:rsidP="00B97D54">
      <w:pPr>
        <w:rPr>
          <w:lang w:val="en-US"/>
        </w:rPr>
      </w:pPr>
      <w:r w:rsidRPr="000D3EAB">
        <w:rPr>
          <w:b/>
          <w:lang w:val="en-GB"/>
        </w:rPr>
        <w:t xml:space="preserve">The function of the structurally unresolved loop of </w:t>
      </w:r>
      <w:proofErr w:type="spellStart"/>
      <w:r w:rsidRPr="000D3EAB">
        <w:rPr>
          <w:b/>
          <w:lang w:val="en-GB"/>
        </w:rPr>
        <w:t>NamPT</w:t>
      </w:r>
      <w:proofErr w:type="spellEnd"/>
      <w:r w:rsidRPr="000D3EAB">
        <w:rPr>
          <w:b/>
          <w:lang w:val="en-GB"/>
        </w:rPr>
        <w:t>.</w:t>
      </w:r>
      <w:r w:rsidRPr="000D3EAB">
        <w:rPr>
          <w:lang w:val="en-GB"/>
        </w:rPr>
        <w:t xml:space="preserve"> </w:t>
      </w:r>
      <w:r w:rsidR="00636555" w:rsidRPr="000D3EAB">
        <w:rPr>
          <w:lang w:val="en-GB"/>
        </w:rPr>
        <w:t>(A)</w:t>
      </w:r>
      <w:r w:rsidR="00636555">
        <w:rPr>
          <w:lang w:val="en-GB"/>
        </w:rPr>
        <w:t xml:space="preserve"> </w:t>
      </w:r>
      <w:r w:rsidR="00BA00EF">
        <w:rPr>
          <w:lang w:val="en-GB"/>
        </w:rPr>
        <w:t>A</w:t>
      </w:r>
      <w:r w:rsidR="00BA00EF" w:rsidRPr="000D3EAB">
        <w:rPr>
          <w:lang w:val="en-GB"/>
        </w:rPr>
        <w:t xml:space="preserve"> multiple sequence alignment of </w:t>
      </w:r>
      <w:proofErr w:type="spellStart"/>
      <w:r w:rsidR="00BA00EF" w:rsidRPr="000D3EAB">
        <w:rPr>
          <w:lang w:val="en-GB"/>
        </w:rPr>
        <w:t>NamPT</w:t>
      </w:r>
      <w:proofErr w:type="spellEnd"/>
      <w:r w:rsidR="00BA00EF" w:rsidRPr="000D3EAB">
        <w:rPr>
          <w:lang w:val="en-GB"/>
        </w:rPr>
        <w:t xml:space="preserve"> </w:t>
      </w:r>
      <w:r w:rsidR="00BA00EF">
        <w:rPr>
          <w:lang w:val="en-GB"/>
        </w:rPr>
        <w:t xml:space="preserve">revealed </w:t>
      </w:r>
      <w:r w:rsidR="00BA00EF" w:rsidRPr="000D3EAB">
        <w:rPr>
          <w:lang w:val="en-GB"/>
        </w:rPr>
        <w:t>a sequence insertion in the N-terminal region</w:t>
      </w:r>
      <w:r w:rsidR="00BA00EF">
        <w:rPr>
          <w:lang w:val="en-GB"/>
        </w:rPr>
        <w:t xml:space="preserve"> of this enzyme in most</w:t>
      </w:r>
      <w:r w:rsidRPr="000D3EAB">
        <w:rPr>
          <w:lang w:val="en-GB"/>
        </w:rPr>
        <w:t xml:space="preserve"> deuterostomes that possess </w:t>
      </w:r>
      <w:proofErr w:type="spellStart"/>
      <w:r w:rsidRPr="000D3EAB">
        <w:rPr>
          <w:lang w:val="en-GB"/>
        </w:rPr>
        <w:t>NamPT</w:t>
      </w:r>
      <w:proofErr w:type="spellEnd"/>
      <w:r w:rsidRPr="000D3EAB">
        <w:rPr>
          <w:lang w:val="en-GB"/>
        </w:rPr>
        <w:t xml:space="preserve"> and NNMT</w:t>
      </w:r>
      <w:r w:rsidR="00636555">
        <w:rPr>
          <w:lang w:val="en-GB"/>
        </w:rPr>
        <w:t>.</w:t>
      </w:r>
      <w:r w:rsidRPr="000D3EAB">
        <w:rPr>
          <w:lang w:val="en-GB"/>
        </w:rPr>
        <w:t xml:space="preserve"> Coloured circles indicate the enzymes present in the respective species; blue: </w:t>
      </w:r>
      <w:proofErr w:type="spellStart"/>
      <w:r w:rsidRPr="000D3EAB">
        <w:rPr>
          <w:lang w:val="en-GB"/>
        </w:rPr>
        <w:t>NamPT</w:t>
      </w:r>
      <w:proofErr w:type="spellEnd"/>
      <w:r w:rsidRPr="000D3EAB">
        <w:rPr>
          <w:lang w:val="en-GB"/>
        </w:rPr>
        <w:t xml:space="preserve"> and NNMT; black: </w:t>
      </w:r>
      <w:proofErr w:type="spellStart"/>
      <w:r w:rsidRPr="000D3EAB">
        <w:rPr>
          <w:lang w:val="en-GB"/>
        </w:rPr>
        <w:t>NamPT</w:t>
      </w:r>
      <w:proofErr w:type="spellEnd"/>
      <w:r w:rsidRPr="000D3EAB">
        <w:rPr>
          <w:lang w:val="en-GB"/>
        </w:rPr>
        <w:t xml:space="preserve">, NADA and NNMT; yellow: </w:t>
      </w:r>
      <w:proofErr w:type="spellStart"/>
      <w:r w:rsidRPr="000D3EAB">
        <w:rPr>
          <w:lang w:val="en-GB"/>
        </w:rPr>
        <w:t>NamPT</w:t>
      </w:r>
      <w:proofErr w:type="spellEnd"/>
      <w:r w:rsidRPr="000D3EAB">
        <w:rPr>
          <w:lang w:val="en-GB"/>
        </w:rPr>
        <w:t xml:space="preserve"> and NADA. For a more comprehensive alignment, please see supplementary figure S1. </w:t>
      </w:r>
      <w:r w:rsidR="00636555" w:rsidRPr="000D3EAB">
        <w:rPr>
          <w:lang w:val="en-GB"/>
        </w:rPr>
        <w:t xml:space="preserve">(B) </w:t>
      </w:r>
      <w:r w:rsidR="00636555">
        <w:rPr>
          <w:lang w:val="en-GB"/>
        </w:rPr>
        <w:t xml:space="preserve"> </w:t>
      </w:r>
      <w:r w:rsidRPr="000D3EAB">
        <w:rPr>
          <w:lang w:val="en-GB"/>
        </w:rPr>
        <w:t xml:space="preserve">The structure visualisation of human </w:t>
      </w:r>
      <w:proofErr w:type="spellStart"/>
      <w:r w:rsidRPr="000D3EAB">
        <w:rPr>
          <w:lang w:val="en-GB"/>
        </w:rPr>
        <w:t>NamPT</w:t>
      </w:r>
      <w:proofErr w:type="spellEnd"/>
      <w:r w:rsidRPr="000D3EAB">
        <w:rPr>
          <w:lang w:val="en-GB"/>
        </w:rPr>
        <w:t xml:space="preserve"> is based on a structure prediction by SWISS-MODEL</w:t>
      </w:r>
      <w:r w:rsidR="00945809" w:rsidRPr="000D3EAB">
        <w:rPr>
          <w:lang w:val="en-GB"/>
        </w:rPr>
        <w:fldChar w:fldCharType="begin"/>
      </w:r>
      <w:r w:rsidR="002C4FF9">
        <w:rPr>
          <w:lang w:val="en-GB"/>
        </w:rPr>
        <w:instrText xml:space="preserve"> ADDIN EN.CITE &lt;EndNote&gt;&lt;Cite&gt;&lt;Author&gt;Arnold&lt;/Author&gt;&lt;Year&gt;2006&lt;/Year&gt;&lt;RecNum&gt;41&lt;/RecNum&gt;&lt;DisplayText&gt;&lt;style face="superscript"&gt;66, 67&lt;/style&gt;&lt;/DisplayText&gt;&lt;record&gt;&lt;rec-number&gt;41&lt;/rec-number&gt;&lt;foreign-keys&gt;&lt;key app="EN" db-id="wzaafzpd7x090me025ux9pz7dftsws9twfsd" timestamp="1543412515"&gt;41&lt;/key&gt;&lt;/foreign-keys&gt;&lt;ref-type name="Journal Article"&gt;17&lt;/ref-type&gt;&lt;contributors&gt;&lt;authors&gt;&lt;author&gt;Arnold, Konstantin&lt;/author&gt;&lt;author&gt;Bordoli, Lorenza&lt;/author&gt;&lt;author&gt;Kopp, Jürgen&lt;/author&gt;&lt;author&gt;Schwede, Torsten&lt;/author&gt;&lt;/authors&gt;&lt;/contributors&gt;&lt;titles&gt;&lt;title&gt;The SWISS-MODEL workspace: A web-based environment for protein structure homology modelling&lt;/title&gt;&lt;secondary-title&gt;Bioinformatics&lt;/secondary-title&gt;&lt;/titles&gt;&lt;periodical&gt;&lt;full-title&gt;Bioinformatics&lt;/full-title&gt;&lt;/periodical&gt;&lt;pages&gt;195--201&lt;/pages&gt;&lt;volume&gt;22&lt;/volume&gt;&lt;number&gt;2&lt;/number&gt;&lt;dates&gt;&lt;year&gt;2006&lt;/year&gt;&lt;/dates&gt;&lt;accession-num&gt;Arnold2006&lt;/accession-num&gt;&lt;urls&gt;&lt;/urls&gt;&lt;/record&gt;&lt;/Cite&gt;&lt;Cite&gt;&lt;Author&gt;Biasini&lt;/Author&gt;&lt;Year&gt;2014&lt;/Year&gt;&lt;RecNum&gt;43&lt;/RecNum&gt;&lt;record&gt;&lt;rec-number&gt;43&lt;/rec-number&gt;&lt;foreign-keys&gt;&lt;key app="EN" db-id="wzaafzpd7x090me025ux9pz7dftsws9twfsd" timestamp="1543412515"&gt;43&lt;/key&gt;&lt;/foreign-keys&gt;&lt;ref-type name="Journal Article"&gt;17&lt;/ref-type&gt;&lt;contributors&gt;&lt;authors&gt;&lt;author&gt;Biasini, Marco&lt;/author&gt;&lt;author&gt;Bienert, Stefan&lt;/author&gt;&lt;author&gt;Waterhouse, Andrew&lt;/author&gt;&lt;author&gt;Arnold, Konstantin&lt;/author&gt;&lt;author&gt;Studer, Gabriel&lt;/author&gt;&lt;author&gt;Schmidt, Tobias&lt;/author&gt;&lt;author&gt;Kiefer, Florian&lt;/author&gt;&lt;author&gt;Cassarino, Tiziano Gallo&lt;/author&gt;&lt;author&gt;Bertoni, Martino&lt;/author&gt;&lt;author&gt;Bordoli, Lorenza&lt;/author&gt;&lt;author&gt;Schwede, Torsten&lt;/author&gt;&lt;/authors&gt;&lt;/contributors&gt;&lt;titles&gt;&lt;title&gt;SWISS-MODEL : Modelling protein tertiary and quaternary structure using evolutionary information&lt;/title&gt;&lt;secondary-title&gt;Nucleic Acids Research&lt;/secondary-title&gt;&lt;/titles&gt;&lt;periodical&gt;&lt;full-title&gt;Nucleic Acids Research&lt;/full-title&gt;&lt;/periodical&gt;&lt;pages&gt;252--258&lt;/pages&gt;&lt;volume&gt;42&lt;/volume&gt;&lt;number&gt;W1&lt;/number&gt;&lt;dates&gt;&lt;year&gt;2014&lt;/year&gt;&lt;/dates&gt;&lt;accession-num&gt;Biasini2014&lt;/accession-num&gt;&lt;urls&gt;&lt;/urls&gt;&lt;/record&gt;&lt;/Cite&gt;&lt;/EndNote&gt;</w:instrText>
      </w:r>
      <w:r w:rsidR="00945809" w:rsidRPr="000D3EAB">
        <w:rPr>
          <w:lang w:val="en-GB"/>
        </w:rPr>
        <w:fldChar w:fldCharType="separate"/>
      </w:r>
      <w:r w:rsidR="002C4FF9" w:rsidRPr="002C4FF9">
        <w:rPr>
          <w:noProof/>
          <w:vertAlign w:val="superscript"/>
          <w:lang w:val="en-GB"/>
        </w:rPr>
        <w:t>66, 67</w:t>
      </w:r>
      <w:r w:rsidR="00945809" w:rsidRPr="000D3EAB">
        <w:rPr>
          <w:lang w:val="en-GB"/>
        </w:rPr>
        <w:fldChar w:fldCharType="end"/>
      </w:r>
      <w:r w:rsidRPr="000D3EAB">
        <w:rPr>
          <w:lang w:val="en-GB"/>
        </w:rPr>
        <w:t xml:space="preserve"> using the model 2H3D of the human </w:t>
      </w:r>
      <w:proofErr w:type="spellStart"/>
      <w:r w:rsidRPr="000D3EAB">
        <w:rPr>
          <w:lang w:val="en-GB"/>
        </w:rPr>
        <w:t>NamPT</w:t>
      </w:r>
      <w:proofErr w:type="spellEnd"/>
      <w:r w:rsidRPr="000D3EAB">
        <w:rPr>
          <w:lang w:val="en-GB"/>
        </w:rPr>
        <w:t xml:space="preserve"> as template</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Pr="000D3EAB">
        <w:rPr>
          <w:lang w:val="en-GB"/>
        </w:rPr>
        <w:t>. The inserted region</w:t>
      </w:r>
      <w:r w:rsidR="0064185D">
        <w:rPr>
          <w:lang w:val="en-GB"/>
        </w:rPr>
        <w:t xml:space="preserve"> (shown in red)</w:t>
      </w:r>
      <w:r w:rsidRPr="000D3EAB">
        <w:rPr>
          <w:lang w:val="en-GB"/>
        </w:rPr>
        <w:t xml:space="preserve"> is not resolved in any of currently available crystal structures of </w:t>
      </w:r>
      <w:proofErr w:type="spellStart"/>
      <w:r w:rsidRPr="000D3EAB">
        <w:rPr>
          <w:lang w:val="en-GB"/>
        </w:rPr>
        <w:t>NamPT</w:t>
      </w:r>
      <w:proofErr w:type="spellEnd"/>
      <w:r w:rsidRPr="000D3EAB">
        <w:rPr>
          <w:lang w:val="en-GB"/>
        </w:rPr>
        <w:t xml:space="preserve"> and thus appears to be a flexible loop structure at the surface of the </w:t>
      </w:r>
      <w:proofErr w:type="spellStart"/>
      <w:r w:rsidRPr="000D3EAB">
        <w:rPr>
          <w:lang w:val="en-GB"/>
        </w:rPr>
        <w:t>NamPT</w:t>
      </w:r>
      <w:proofErr w:type="spellEnd"/>
      <w:r w:rsidRPr="000D3EAB">
        <w:rPr>
          <w:lang w:val="en-GB"/>
        </w:rPr>
        <w:t xml:space="preserve"> dimer</w:t>
      </w:r>
      <w:r w:rsidR="0064185D">
        <w:rPr>
          <w:lang w:val="en-GB"/>
        </w:rPr>
        <w:t xml:space="preserve">. </w:t>
      </w:r>
      <w:r w:rsidR="0064185D" w:rsidRPr="000D3EAB">
        <w:rPr>
          <w:lang w:val="en-GB"/>
        </w:rPr>
        <w:t xml:space="preserve">(C) </w:t>
      </w:r>
      <w:r w:rsidR="0064185D">
        <w:rPr>
          <w:lang w:val="en-GB"/>
        </w:rPr>
        <w:t xml:space="preserve"> Confocal laser scan micrographs </w:t>
      </w:r>
      <w:r w:rsidR="0064185D" w:rsidRPr="000D3EAB">
        <w:rPr>
          <w:lang w:val="en-GB"/>
        </w:rPr>
        <w:t xml:space="preserve">of </w:t>
      </w:r>
      <w:r w:rsidR="0064185D">
        <w:rPr>
          <w:lang w:val="en-GB"/>
        </w:rPr>
        <w:t xml:space="preserve">HeLaS3 cells expressing C-terminally </w:t>
      </w:r>
      <w:r w:rsidR="0064185D" w:rsidRPr="000D3EAB">
        <w:rPr>
          <w:lang w:val="en-GB"/>
        </w:rPr>
        <w:t xml:space="preserve">FLAG-tagged </w:t>
      </w:r>
      <w:r w:rsidR="0064185D">
        <w:rPr>
          <w:lang w:val="en-GB"/>
        </w:rPr>
        <w:t>wild-type (</w:t>
      </w:r>
      <w:proofErr w:type="spellStart"/>
      <w:r w:rsidR="0064185D">
        <w:rPr>
          <w:lang w:val="en-GB"/>
        </w:rPr>
        <w:t>wt</w:t>
      </w:r>
      <w:proofErr w:type="spellEnd"/>
      <w:r w:rsidR="0064185D">
        <w:rPr>
          <w:lang w:val="en-GB"/>
        </w:rPr>
        <w:t xml:space="preserve">) and </w:t>
      </w:r>
      <w:r w:rsidR="0064185D" w:rsidRPr="000D3EAB">
        <w:rPr>
          <w:lang w:val="en-GB"/>
        </w:rPr>
        <w:t xml:space="preserve">mutant </w:t>
      </w:r>
      <w:r w:rsidR="0064185D">
        <w:rPr>
          <w:lang w:val="en-GB"/>
        </w:rPr>
        <w:t xml:space="preserve">(Δ42-51) </w:t>
      </w:r>
      <w:proofErr w:type="spellStart"/>
      <w:r w:rsidR="0064185D">
        <w:rPr>
          <w:lang w:val="en-GB"/>
        </w:rPr>
        <w:t>NamPT</w:t>
      </w:r>
      <w:proofErr w:type="spellEnd"/>
      <w:r w:rsidR="0064185D">
        <w:rPr>
          <w:lang w:val="en-GB"/>
        </w:rPr>
        <w:t xml:space="preserve"> </w:t>
      </w:r>
      <w:r w:rsidR="0064185D" w:rsidRPr="000D3EAB">
        <w:rPr>
          <w:lang w:val="en-GB"/>
        </w:rPr>
        <w:t>lacking the unresolved loop</w:t>
      </w:r>
      <w:r w:rsidR="0064185D">
        <w:rPr>
          <w:lang w:val="en-GB"/>
        </w:rPr>
        <w:t>.</w:t>
      </w:r>
      <w:r w:rsidR="0064185D" w:rsidRPr="000D3EAB">
        <w:rPr>
          <w:lang w:val="en-GB"/>
        </w:rPr>
        <w:t xml:space="preserve"> Both </w:t>
      </w:r>
      <w:r w:rsidR="0064185D">
        <w:rPr>
          <w:lang w:val="en-GB"/>
        </w:rPr>
        <w:t xml:space="preserve">proteins </w:t>
      </w:r>
      <w:r w:rsidR="0064185D" w:rsidRPr="000D3EAB">
        <w:rPr>
          <w:lang w:val="en-GB"/>
        </w:rPr>
        <w:t>sho</w:t>
      </w:r>
      <w:r w:rsidR="007E459F">
        <w:rPr>
          <w:lang w:val="en-GB"/>
        </w:rPr>
        <w:t>w</w:t>
      </w:r>
      <w:r w:rsidR="00250C24">
        <w:rPr>
          <w:lang w:val="en-GB"/>
        </w:rPr>
        <w:t>ed</w:t>
      </w:r>
      <w:r w:rsidR="0064185D" w:rsidRPr="000D3EAB">
        <w:rPr>
          <w:lang w:val="en-GB"/>
        </w:rPr>
        <w:t xml:space="preserve"> a heterogeneous nuclear-cytosolic localisation</w:t>
      </w:r>
      <w:r w:rsidR="0064185D">
        <w:rPr>
          <w:lang w:val="en-GB"/>
        </w:rPr>
        <w:t>. Nuclei were stained with DAPI.</w:t>
      </w:r>
      <w:r w:rsidR="0064185D" w:rsidRPr="000D3EAB">
        <w:rPr>
          <w:lang w:val="en-GB"/>
        </w:rPr>
        <w:t xml:space="preserve"> </w:t>
      </w:r>
      <w:r w:rsidR="00DA29DE">
        <w:rPr>
          <w:lang w:val="en-GB"/>
        </w:rPr>
        <w:t xml:space="preserve"> </w:t>
      </w:r>
      <w:r w:rsidR="00B76AC5" w:rsidRPr="00B76AC5">
        <w:rPr>
          <w:lang w:val="en-US"/>
        </w:rPr>
        <w:t xml:space="preserve">The C-terminally FLAG-tagged human poly-ADP-ribose </w:t>
      </w:r>
      <w:proofErr w:type="spellStart"/>
      <w:r w:rsidR="00B76AC5" w:rsidRPr="00B76AC5">
        <w:rPr>
          <w:lang w:val="en-US"/>
        </w:rPr>
        <w:t>glycohydrolase</w:t>
      </w:r>
      <w:proofErr w:type="spellEnd"/>
      <w:r w:rsidR="00B76AC5" w:rsidRPr="00B76AC5">
        <w:rPr>
          <w:lang w:val="en-US"/>
        </w:rPr>
        <w:t xml:space="preserve"> isoform PARG60 was used as a control for exclusive cytosolic localization.</w:t>
      </w:r>
      <w:r w:rsidR="00DA29DE" w:rsidRPr="00DA29DE">
        <w:rPr>
          <w:rFonts w:cs="Lohit Devanagari"/>
          <w:lang w:val="en-US"/>
        </w:rPr>
        <w:t xml:space="preserve"> </w:t>
      </w:r>
      <w:r w:rsidR="000B2A5D">
        <w:rPr>
          <w:rFonts w:cs="Lohit Devanagari"/>
          <w:lang w:val="en-US"/>
        </w:rPr>
        <w:t>(</w:t>
      </w:r>
      <w:r w:rsidR="0064185D">
        <w:rPr>
          <w:lang w:val="en-GB"/>
        </w:rPr>
        <w:t>D) T</w:t>
      </w:r>
      <w:r w:rsidR="0064185D" w:rsidRPr="000D3EAB">
        <w:rPr>
          <w:lang w:val="en-GB"/>
        </w:rPr>
        <w:t xml:space="preserve">he </w:t>
      </w:r>
      <w:r w:rsidR="0064185D">
        <w:rPr>
          <w:lang w:val="en-GB"/>
        </w:rPr>
        <w:t xml:space="preserve">purified recombinant deletion </w:t>
      </w:r>
      <w:r w:rsidR="0064185D" w:rsidRPr="000D3EAB">
        <w:rPr>
          <w:lang w:val="en-GB"/>
        </w:rPr>
        <w:t xml:space="preserve">mutant </w:t>
      </w:r>
      <w:r w:rsidR="0064185D">
        <w:rPr>
          <w:lang w:val="en-GB"/>
        </w:rPr>
        <w:t xml:space="preserve">Δ42-51 </w:t>
      </w:r>
      <w:proofErr w:type="spellStart"/>
      <w:r w:rsidR="0064185D" w:rsidRPr="000D3EAB">
        <w:rPr>
          <w:lang w:val="en-GB"/>
        </w:rPr>
        <w:t>NamPT</w:t>
      </w:r>
      <w:proofErr w:type="spellEnd"/>
      <w:r w:rsidR="0064185D" w:rsidRPr="000D3EAB">
        <w:rPr>
          <w:lang w:val="en-GB"/>
        </w:rPr>
        <w:t xml:space="preserve"> ha</w:t>
      </w:r>
      <w:r w:rsidR="00177D93">
        <w:rPr>
          <w:lang w:val="en-GB"/>
        </w:rPr>
        <w:t>d</w:t>
      </w:r>
      <w:r w:rsidR="0064185D" w:rsidRPr="000D3EAB">
        <w:rPr>
          <w:lang w:val="en-GB"/>
        </w:rPr>
        <w:t xml:space="preserve"> </w:t>
      </w:r>
      <w:r w:rsidR="0064185D">
        <w:rPr>
          <w:lang w:val="en-GB"/>
        </w:rPr>
        <w:t xml:space="preserve">no detectable activity with </w:t>
      </w:r>
      <w:r w:rsidR="0064185D" w:rsidRPr="000D3EAB">
        <w:rPr>
          <w:lang w:val="en-GB"/>
        </w:rPr>
        <w:t>1</w:t>
      </w:r>
      <w:r w:rsidR="0064185D">
        <w:rPr>
          <w:lang w:val="en-GB"/>
        </w:rPr>
        <w:t>00</w:t>
      </w:r>
      <w:r w:rsidR="0064185D" w:rsidRPr="000D3EAB">
        <w:rPr>
          <w:lang w:val="en-GB"/>
        </w:rPr>
        <w:t> µ</w:t>
      </w:r>
      <w:r w:rsidR="0064185D">
        <w:rPr>
          <w:lang w:val="en-GB"/>
        </w:rPr>
        <w:t>M</w:t>
      </w:r>
      <w:r w:rsidR="0064185D" w:rsidRPr="000D3EAB">
        <w:rPr>
          <w:lang w:val="en-GB"/>
        </w:rPr>
        <w:t xml:space="preserve"> </w:t>
      </w:r>
      <w:r w:rsidR="0064185D">
        <w:rPr>
          <w:lang w:val="en-GB"/>
        </w:rPr>
        <w:t xml:space="preserve">Nam. At a tenfold higher substrate concentration, the activity of the deletion mutant </w:t>
      </w:r>
      <w:r w:rsidR="00480E5E">
        <w:rPr>
          <w:lang w:val="en-GB"/>
        </w:rPr>
        <w:t>was</w:t>
      </w:r>
      <w:r w:rsidR="0064185D">
        <w:rPr>
          <w:lang w:val="en-GB"/>
        </w:rPr>
        <w:t xml:space="preserve"> significantly lower than the activity of wild-type (</w:t>
      </w:r>
      <w:proofErr w:type="spellStart"/>
      <w:r w:rsidR="0064185D">
        <w:rPr>
          <w:lang w:val="en-GB"/>
        </w:rPr>
        <w:t>wt</w:t>
      </w:r>
      <w:proofErr w:type="spellEnd"/>
      <w:r w:rsidR="0064185D">
        <w:rPr>
          <w:lang w:val="en-GB"/>
        </w:rPr>
        <w:t xml:space="preserve">) </w:t>
      </w:r>
      <w:proofErr w:type="spellStart"/>
      <w:r w:rsidR="0064185D">
        <w:rPr>
          <w:lang w:val="en-GB"/>
        </w:rPr>
        <w:t>NamPT</w:t>
      </w:r>
      <w:proofErr w:type="spellEnd"/>
      <w:r w:rsidR="0064185D">
        <w:rPr>
          <w:lang w:val="en-GB"/>
        </w:rPr>
        <w:t xml:space="preserve"> (p ≤ 0.05; </w:t>
      </w:r>
      <w:r w:rsidR="0064185D" w:rsidRPr="00EC7E64">
        <w:rPr>
          <w:lang w:val="en-US"/>
        </w:rPr>
        <w:t>non-parametric one-tailed Mann-Whitney</w:t>
      </w:r>
      <w:r w:rsidR="0064185D">
        <w:rPr>
          <w:lang w:val="en-GB"/>
        </w:rPr>
        <w:t xml:space="preserve"> </w:t>
      </w:r>
      <w:r w:rsidR="0064185D" w:rsidRPr="00EC7E64">
        <w:rPr>
          <w:lang w:val="en-US"/>
        </w:rPr>
        <w:t>test</w:t>
      </w:r>
      <w:r w:rsidR="0064185D">
        <w:rPr>
          <w:lang w:val="en-GB"/>
        </w:rPr>
        <w:t>).</w:t>
      </w:r>
      <w:r w:rsidR="0064185D" w:rsidRPr="00EC7E64">
        <w:rPr>
          <w:lang w:val="en-US"/>
        </w:rPr>
        <w:t xml:space="preserve"> </w:t>
      </w:r>
      <w:r w:rsidRPr="000D3EAB">
        <w:rPr>
          <w:lang w:val="en-GB"/>
        </w:rPr>
        <w:t xml:space="preserve"> (</w:t>
      </w:r>
      <w:ins w:id="18" w:author="Ines Heiland" w:date="2018-12-15T17:58:00Z">
        <w:r w:rsidR="00C9156D">
          <w:rPr>
            <w:lang w:val="en-GB"/>
          </w:rPr>
          <w:t>E</w:t>
        </w:r>
      </w:ins>
      <w:del w:id="19" w:author="Ines Heiland" w:date="2018-12-15T17:58:00Z">
        <w:r w:rsidRPr="000D3EAB" w:rsidDel="00C9156D">
          <w:rPr>
            <w:lang w:val="en-GB"/>
          </w:rPr>
          <w:delText>F</w:delText>
        </w:r>
      </w:del>
      <w:r w:rsidRPr="000D3EAB">
        <w:rPr>
          <w:lang w:val="en-GB"/>
        </w:rPr>
        <w:t xml:space="preserve">) </w:t>
      </w:r>
      <w:r w:rsidR="005E1F86" w:rsidRPr="00581CB6">
        <w:rPr>
          <w:lang w:val="en-US"/>
        </w:rPr>
        <w:t xml:space="preserve">Root mean square fluctuations (RMSF) for every residue of chain A of </w:t>
      </w:r>
      <w:proofErr w:type="spellStart"/>
      <w:r w:rsidR="005E1F86" w:rsidRPr="00581CB6">
        <w:rPr>
          <w:lang w:val="en-US"/>
        </w:rPr>
        <w:t>NamPT</w:t>
      </w:r>
      <w:proofErr w:type="spellEnd"/>
      <w:r w:rsidR="005E1F86" w:rsidRPr="00581CB6">
        <w:rPr>
          <w:lang w:val="en-US"/>
        </w:rPr>
        <w:t xml:space="preserve"> with loop insertion (red) and without loop insertion (blue) are shown, respectively (top). The difference RMSF for every residue is shown in the bottom (green). For better comparison the residue IDs for</w:t>
      </w:r>
      <w:r w:rsidR="00E31D49">
        <w:rPr>
          <w:lang w:val="en-US"/>
        </w:rPr>
        <w:t xml:space="preserve"> </w:t>
      </w:r>
      <w:proofErr w:type="spellStart"/>
      <w:r w:rsidR="00E31D49">
        <w:rPr>
          <w:lang w:val="en-US"/>
        </w:rPr>
        <w:t>NamPT</w:t>
      </w:r>
      <w:proofErr w:type="spellEnd"/>
      <w:r w:rsidR="00E31D49">
        <w:rPr>
          <w:lang w:val="en-US"/>
        </w:rPr>
        <w:t xml:space="preserve"> </w:t>
      </w:r>
      <w:r w:rsidR="005E1F86" w:rsidRPr="00581CB6">
        <w:rPr>
          <w:lang w:val="en-US"/>
        </w:rPr>
        <w:t xml:space="preserve">without loop are aligned to accord with the </w:t>
      </w:r>
      <w:r w:rsidR="00E31D49">
        <w:rPr>
          <w:lang w:val="en-US"/>
        </w:rPr>
        <w:t xml:space="preserve">wildtype </w:t>
      </w:r>
      <w:r w:rsidR="005E1F86" w:rsidRPr="00581CB6">
        <w:rPr>
          <w:lang w:val="en-US"/>
        </w:rPr>
        <w:t>structure and the average RMSF of residues 43 and 54 displayed in the blue curve between these residues. For the RMSF calculation, the first 100 ns of the simulation are omitted to allow equilibration.</w:t>
      </w:r>
    </w:p>
    <w:p w14:paraId="18CA236C" w14:textId="77777777" w:rsidR="00B97D54" w:rsidRPr="00B97D54" w:rsidRDefault="00B97D54" w:rsidP="00B97D54">
      <w:pPr>
        <w:rPr>
          <w:lang w:val="en-US"/>
        </w:rPr>
      </w:pPr>
    </w:p>
    <w:p w14:paraId="2CC9A6C2" w14:textId="3231847E" w:rsidR="008E2829" w:rsidRPr="00B97D54" w:rsidRDefault="00FB37DE" w:rsidP="00B97D54">
      <w:pPr>
        <w:pStyle w:val="Heading3"/>
        <w:rPr>
          <w:lang w:val="en-US"/>
        </w:rPr>
      </w:pPr>
      <w:r w:rsidRPr="000A2327">
        <w:rPr>
          <w:lang w:val="en-GB"/>
        </w:rPr>
        <w:t>Figure 7</w:t>
      </w:r>
    </w:p>
    <w:p w14:paraId="4F0F2FE6" w14:textId="0C41B18D" w:rsidR="008E2829" w:rsidRPr="000D3EAB" w:rsidRDefault="00FB37DE">
      <w:pPr>
        <w:pStyle w:val="BodyText"/>
        <w:rPr>
          <w:lang w:val="en-GB"/>
        </w:rPr>
      </w:pPr>
      <w:r w:rsidRPr="000D3EAB">
        <w:rPr>
          <w:b/>
          <w:lang w:val="en-GB"/>
        </w:rPr>
        <w:t>NNMT provides a competitive advantage and makes NADA obsolete.</w:t>
      </w:r>
      <w:r w:rsidRPr="000D3EAB">
        <w:rPr>
          <w:lang w:val="en-GB"/>
        </w:rPr>
        <w:t xml:space="preserve"> To simulate competition for common resources, a two-compartment model </w:t>
      </w:r>
      <w:r w:rsidR="00B84A7C">
        <w:rPr>
          <w:lang w:val="en-GB"/>
        </w:rPr>
        <w:t>was created. In this model one</w:t>
      </w:r>
      <w:r w:rsidRPr="000D3EAB">
        <w:rPr>
          <w:lang w:val="en-GB"/>
        </w:rPr>
        <w:t xml:space="preserve"> compartment contained NADA, but no </w:t>
      </w:r>
      <w:proofErr w:type="spellStart"/>
      <w:r w:rsidRPr="000D3EAB">
        <w:rPr>
          <w:lang w:val="en-GB"/>
        </w:rPr>
        <w:t>NamPT</w:t>
      </w:r>
      <w:proofErr w:type="spellEnd"/>
      <w:r w:rsidRPr="000D3EAB">
        <w:rPr>
          <w:lang w:val="en-GB"/>
        </w:rPr>
        <w:t xml:space="preserve"> and the other compartment contained </w:t>
      </w:r>
      <w:proofErr w:type="spellStart"/>
      <w:r w:rsidRPr="000D3EAB">
        <w:rPr>
          <w:lang w:val="en-GB"/>
        </w:rPr>
        <w:t>NamPT</w:t>
      </w:r>
      <w:proofErr w:type="spellEnd"/>
      <w:r w:rsidRPr="000D3EAB">
        <w:rPr>
          <w:lang w:val="en-GB"/>
        </w:rPr>
        <w:t xml:space="preserve"> either with or without NNMT, but no NADA. NADA and </w:t>
      </w:r>
      <w:proofErr w:type="spellStart"/>
      <w:r w:rsidRPr="000D3EAB">
        <w:rPr>
          <w:lang w:val="en-GB"/>
        </w:rPr>
        <w:t>NamPT</w:t>
      </w:r>
      <w:proofErr w:type="spellEnd"/>
      <w:r w:rsidRPr="000D3EAB">
        <w:rPr>
          <w:lang w:val="en-GB"/>
        </w:rPr>
        <w:t xml:space="preserve"> were simulated to be present at equal amounts. In the absence of NNMT the compartment containing NADA has</w:t>
      </w:r>
      <w:r w:rsidR="0088455B">
        <w:rPr>
          <w:lang w:val="en-GB"/>
        </w:rPr>
        <w:t xml:space="preserve"> a higher</w:t>
      </w:r>
      <w:r w:rsidRPr="000D3EAB">
        <w:rPr>
          <w:lang w:val="en-GB"/>
        </w:rPr>
        <w:t xml:space="preserve"> NAD consumption rate (A), </w:t>
      </w:r>
      <w:r w:rsidR="0088455B">
        <w:rPr>
          <w:lang w:val="en-GB"/>
        </w:rPr>
        <w:t xml:space="preserve">and a </w:t>
      </w:r>
      <w:r w:rsidRPr="000D3EAB">
        <w:rPr>
          <w:lang w:val="en-GB"/>
        </w:rPr>
        <w:t xml:space="preserve">much higher steady state NAD concentrations (B). In the presence of NNMT, however, both NAD consumption (C) and NAD concentration (D) are lower in the NADA compartment. This effect is dependent on a low </w:t>
      </w:r>
      <w:proofErr w:type="spellStart"/>
      <w:r w:rsidRPr="000D3EAB">
        <w:rPr>
          <w:lang w:val="en-GB"/>
        </w:rPr>
        <w:t>NamPT</w:t>
      </w:r>
      <w:proofErr w:type="spellEnd"/>
      <w:r w:rsidRPr="000D3EAB">
        <w:rPr>
          <w:lang w:val="en-GB"/>
        </w:rPr>
        <w:t xml:space="preserve"> </w:t>
      </w:r>
      <w:r w:rsidRPr="000D3EAB">
        <w:rPr>
          <w:i/>
          <w:lang w:val="en-GB"/>
        </w:rPr>
        <w:t>K</w:t>
      </w:r>
      <w:r w:rsidRPr="000D3EAB">
        <w:rPr>
          <w:i/>
          <w:position w:val="-7"/>
          <w:sz w:val="19"/>
          <w:lang w:val="en-GB"/>
        </w:rPr>
        <w:t>M</w:t>
      </w:r>
      <w:r w:rsidR="00D77216">
        <w:rPr>
          <w:i/>
          <w:position w:val="-7"/>
          <w:sz w:val="19"/>
          <w:lang w:val="en-GB"/>
        </w:rPr>
        <w:t xml:space="preserve"> </w:t>
      </w:r>
      <w:r w:rsidR="00D77216">
        <w:rPr>
          <w:lang w:val="en-GB"/>
        </w:rPr>
        <w:t>for Nam.</w:t>
      </w:r>
    </w:p>
    <w:p w14:paraId="14AD7914" w14:textId="77777777" w:rsidR="008E2829" w:rsidRPr="000D3EAB" w:rsidRDefault="00FB37DE">
      <w:pPr>
        <w:pStyle w:val="Heading3"/>
        <w:rPr>
          <w:lang w:val="en-GB"/>
        </w:rPr>
      </w:pPr>
      <w:r w:rsidRPr="000D3EAB">
        <w:rPr>
          <w:lang w:val="en-GB"/>
        </w:rPr>
        <w:t>Figure 8</w:t>
      </w:r>
    </w:p>
    <w:p w14:paraId="5E0AA4AB" w14:textId="37139FAE" w:rsidR="00B67075" w:rsidRPr="000D3EAB" w:rsidRDefault="00FB37DE">
      <w:pPr>
        <w:pStyle w:val="BodyText"/>
        <w:rPr>
          <w:lang w:val="en-GB"/>
        </w:rPr>
      </w:pPr>
      <w:r w:rsidRPr="000D3EAB">
        <w:rPr>
          <w:b/>
          <w:lang w:val="en-GB"/>
        </w:rPr>
        <w:t>Schematic representation of evolutionary events in the NAD pathway.</w:t>
      </w:r>
      <w:r w:rsidRPr="000D3EAB">
        <w:rPr>
          <w:lang w:val="en-GB"/>
        </w:rPr>
        <w:t xml:space="preserve"> </w:t>
      </w:r>
      <w:commentRangeStart w:id="20"/>
      <w:r w:rsidRPr="000D3EAB">
        <w:rPr>
          <w:lang w:val="en-GB"/>
        </w:rPr>
        <w:t xml:space="preserve">Based on the phylogenetic analysis presented here (roman font) and earlier work </w:t>
      </w:r>
      <w:r w:rsidR="00B67075" w:rsidRPr="000D3EAB">
        <w:rPr>
          <w:lang w:val="en-GB"/>
        </w:rPr>
        <w:fldChar w:fldCharType="begin"/>
      </w:r>
      <w:r w:rsidR="002C4FF9">
        <w:rPr>
          <w:lang w:val="en-GB"/>
        </w:rPr>
        <w:instrText xml:space="preserve"> ADDIN EN.CITE &lt;EndNote&gt;&lt;Cite ExcludeYear="1"&gt;&lt;Author&gt;Lau&lt;/Author&gt;&lt;Year&gt;2010&lt;/Year&gt;&lt;RecNum&gt;65&lt;/RecNum&gt;&lt;DisplayText&gt;&lt;style face="superscript"&gt;68&lt;/style&gt;&lt;/DisplayText&gt;&lt;record&gt;&lt;rec-number&gt;65&lt;/rec-number&gt;&lt;foreign-keys&gt;&lt;key app="EN" db-id="wzaafzpd7x090me025ux9pz7dftsws9twfsd" timestamp="1543412515"&gt;65&lt;/key&gt;&lt;/foreign-keys&gt;&lt;ref-type name="Journal Article"&gt;17&lt;/ref-type&gt;&lt;contributors&gt;&lt;authors&gt;&lt;author&gt;Lau, Corinna&lt;/author&gt;&lt;author&gt;Dölle, Christian&lt;/author&gt;&lt;author&gt;Gossmann, Toni Ingolf&lt;/author&gt;&lt;author&gt;Agledal, Line&lt;/author&gt;&lt;author&gt;Niere, Marc&lt;/author&gt;&lt;author&gt;Ziegler, Mathias&lt;/author&gt;&lt;/authors&gt;&lt;/contributors&gt;&lt;titles&gt;&lt;title&gt;Isoform-specific targeting and interaction domains in human nicotinamide mononucleotide adenylyltransferases.&lt;/title&gt;&lt;secondary-title&gt;The Journal of Biological Chemistry&lt;/secondary-title&gt;&lt;/titles&gt;&lt;periodical&gt;&lt;full-title&gt;The Journal of Biological Chemistry&lt;/full-title&gt;&lt;/periodical&gt;&lt;pages&gt;18868--76&lt;/pages&gt;&lt;volume&gt;285&lt;/volume&gt;&lt;number&gt;24&lt;/number&gt;&lt;dates&gt;&lt;year&gt;2010&lt;/year&gt;&lt;/dates&gt;&lt;accession-num&gt;Lau2010&lt;/accession-num&gt;&lt;urls&gt;&lt;/urls&gt;&lt;/record&gt;&lt;/Cite&gt;&lt;/EndNote&gt;</w:instrText>
      </w:r>
      <w:r w:rsidR="00B67075" w:rsidRPr="000D3EAB">
        <w:rPr>
          <w:lang w:val="en-GB"/>
        </w:rPr>
        <w:fldChar w:fldCharType="separate"/>
      </w:r>
      <w:r w:rsidR="002C4FF9" w:rsidRPr="002C4FF9">
        <w:rPr>
          <w:noProof/>
          <w:vertAlign w:val="superscript"/>
          <w:lang w:val="en-GB"/>
        </w:rPr>
        <w:t>68</w:t>
      </w:r>
      <w:r w:rsidR="00B67075" w:rsidRPr="000D3EAB">
        <w:rPr>
          <w:lang w:val="en-GB"/>
        </w:rPr>
        <w:fldChar w:fldCharType="end"/>
      </w:r>
      <w:r w:rsidRPr="000D3EAB">
        <w:rPr>
          <w:lang w:val="en-GB"/>
        </w:rPr>
        <w:t xml:space="preserve"> (italic font) we summarised and indicated important events in the evolution of NAD metabolism in </w:t>
      </w:r>
      <w:proofErr w:type="spellStart"/>
      <w:r w:rsidR="00FF0A76">
        <w:rPr>
          <w:lang w:val="en-GB"/>
        </w:rPr>
        <w:t>m</w:t>
      </w:r>
      <w:r w:rsidRPr="000D3EAB">
        <w:rPr>
          <w:lang w:val="en-GB"/>
        </w:rPr>
        <w:t>etazoa</w:t>
      </w:r>
      <w:proofErr w:type="spellEnd"/>
      <w:r w:rsidRPr="000D3EAB">
        <w:rPr>
          <w:lang w:val="en-GB"/>
        </w:rPr>
        <w:t>.</w:t>
      </w:r>
      <w:r w:rsidR="00117ECC">
        <w:rPr>
          <w:lang w:val="en-GB"/>
        </w:rPr>
        <w:t xml:space="preserve"> </w:t>
      </w:r>
      <w:commentRangeEnd w:id="20"/>
      <w:r w:rsidR="00176D05">
        <w:rPr>
          <w:rStyle w:val="CommentReference"/>
          <w:rFonts w:cs="Mangal"/>
        </w:rPr>
        <w:commentReference w:id="20"/>
      </w:r>
    </w:p>
    <w:p w14:paraId="595C1AFF" w14:textId="77777777" w:rsidR="00B67075" w:rsidRPr="00833C91" w:rsidRDefault="00945809">
      <w:pPr>
        <w:pStyle w:val="BodyText"/>
        <w:rPr>
          <w:lang w:val="da-DK"/>
        </w:rPr>
      </w:pPr>
      <w:r w:rsidRPr="00833C91">
        <w:rPr>
          <w:lang w:val="da-DK"/>
        </w:rPr>
        <w:t>References</w:t>
      </w:r>
    </w:p>
    <w:p w14:paraId="2A4231BB" w14:textId="77777777" w:rsidR="00930C40" w:rsidRPr="00930C40" w:rsidRDefault="00B67075" w:rsidP="00930C40">
      <w:pPr>
        <w:pStyle w:val="EndNoteBibliography"/>
        <w:ind w:left="720" w:hanging="720"/>
        <w:rPr>
          <w:noProof/>
        </w:rPr>
      </w:pPr>
      <w:r w:rsidRPr="000D3EAB">
        <w:rPr>
          <w:lang w:val="en-GB"/>
        </w:rPr>
        <w:fldChar w:fldCharType="begin"/>
      </w:r>
      <w:r w:rsidRPr="00833C91">
        <w:rPr>
          <w:lang w:val="da-DK"/>
        </w:rPr>
        <w:instrText xml:space="preserve"> ADDIN EN.REFLIST </w:instrText>
      </w:r>
      <w:r w:rsidRPr="000D3EAB">
        <w:rPr>
          <w:lang w:val="en-GB"/>
        </w:rPr>
        <w:fldChar w:fldCharType="separate"/>
      </w:r>
      <w:r w:rsidR="00930C40" w:rsidRPr="00930C40">
        <w:rPr>
          <w:noProof/>
        </w:rPr>
        <w:t>1.</w:t>
      </w:r>
      <w:r w:rsidR="00930C40" w:rsidRPr="00930C40">
        <w:rPr>
          <w:noProof/>
        </w:rPr>
        <w:tab/>
        <w:t>Ljungberg MC</w:t>
      </w:r>
      <w:r w:rsidR="00930C40" w:rsidRPr="00930C40">
        <w:rPr>
          <w:i/>
          <w:noProof/>
        </w:rPr>
        <w:t>, et al.</w:t>
      </w:r>
      <w:r w:rsidR="00930C40" w:rsidRPr="00930C40">
        <w:rPr>
          <w:noProof/>
        </w:rPr>
        <w:t xml:space="preserve"> CREB-activity and nmnat2 transcription are down-regulated prior to neurodegeneration, while NMNAT2 over-expression is neuroprotective, in a mouse model of human tauopathy. </w:t>
      </w:r>
      <w:r w:rsidR="00930C40" w:rsidRPr="00930C40">
        <w:rPr>
          <w:i/>
          <w:noProof/>
        </w:rPr>
        <w:t>Hum Mol Genet</w:t>
      </w:r>
      <w:r w:rsidR="00930C40" w:rsidRPr="00930C40">
        <w:rPr>
          <w:noProof/>
        </w:rPr>
        <w:t xml:space="preserve"> </w:t>
      </w:r>
      <w:r w:rsidR="00930C40" w:rsidRPr="00930C40">
        <w:rPr>
          <w:b/>
          <w:noProof/>
        </w:rPr>
        <w:t>21</w:t>
      </w:r>
      <w:r w:rsidR="00930C40" w:rsidRPr="00930C40">
        <w:rPr>
          <w:noProof/>
        </w:rPr>
        <w:t>, 251-267 (2012).</w:t>
      </w:r>
    </w:p>
    <w:p w14:paraId="230CB315" w14:textId="77777777" w:rsidR="00930C40" w:rsidRPr="00930C40" w:rsidRDefault="00930C40" w:rsidP="00930C40">
      <w:pPr>
        <w:pStyle w:val="EndNoteBibliography"/>
        <w:rPr>
          <w:noProof/>
        </w:rPr>
      </w:pPr>
    </w:p>
    <w:p w14:paraId="19F94AA8" w14:textId="77777777" w:rsidR="00930C40" w:rsidRPr="00930C40" w:rsidRDefault="00930C40" w:rsidP="00930C40">
      <w:pPr>
        <w:pStyle w:val="EndNoteBibliography"/>
        <w:ind w:left="720" w:hanging="720"/>
        <w:rPr>
          <w:noProof/>
        </w:rPr>
      </w:pPr>
      <w:r w:rsidRPr="00930C40">
        <w:rPr>
          <w:noProof/>
        </w:rPr>
        <w:t>2.</w:t>
      </w:r>
      <w:r w:rsidRPr="00930C40">
        <w:rPr>
          <w:noProof/>
        </w:rPr>
        <w:tab/>
        <w:t>Trammell SA</w:t>
      </w:r>
      <w:r w:rsidRPr="00930C40">
        <w:rPr>
          <w:i/>
          <w:noProof/>
        </w:rPr>
        <w:t>, et al.</w:t>
      </w:r>
      <w:r w:rsidRPr="00930C40">
        <w:rPr>
          <w:noProof/>
        </w:rPr>
        <w:t xml:space="preserve"> Nicotinamide Riboside Opposes Type 2 Diabetes and Neuropathy in Mice. </w:t>
      </w:r>
      <w:r w:rsidRPr="00930C40">
        <w:rPr>
          <w:i/>
          <w:noProof/>
        </w:rPr>
        <w:t>Sci Rep</w:t>
      </w:r>
      <w:r w:rsidRPr="00930C40">
        <w:rPr>
          <w:noProof/>
        </w:rPr>
        <w:t xml:space="preserve"> </w:t>
      </w:r>
      <w:r w:rsidRPr="00930C40">
        <w:rPr>
          <w:b/>
          <w:noProof/>
        </w:rPr>
        <w:t>6</w:t>
      </w:r>
      <w:r w:rsidRPr="00930C40">
        <w:rPr>
          <w:noProof/>
        </w:rPr>
        <w:t>, 26933 (2016).</w:t>
      </w:r>
    </w:p>
    <w:p w14:paraId="4014E927" w14:textId="77777777" w:rsidR="00930C40" w:rsidRPr="00930C40" w:rsidRDefault="00930C40" w:rsidP="00930C40">
      <w:pPr>
        <w:pStyle w:val="EndNoteBibliography"/>
        <w:rPr>
          <w:noProof/>
        </w:rPr>
      </w:pPr>
    </w:p>
    <w:p w14:paraId="6777E7D9" w14:textId="77777777" w:rsidR="00930C40" w:rsidRPr="00930C40" w:rsidRDefault="00930C40" w:rsidP="00930C40">
      <w:pPr>
        <w:pStyle w:val="EndNoteBibliography"/>
        <w:ind w:left="720" w:hanging="720"/>
        <w:rPr>
          <w:noProof/>
        </w:rPr>
      </w:pPr>
      <w:r w:rsidRPr="00930C40">
        <w:rPr>
          <w:noProof/>
        </w:rPr>
        <w:t>3.</w:t>
      </w:r>
      <w:r w:rsidRPr="00930C40">
        <w:rPr>
          <w:noProof/>
        </w:rPr>
        <w:tab/>
        <w:t xml:space="preserve">Yoshino J, Mills KF, Yoon MJ, Imai S. Nicotinamide mononucleotide, a key NAD(+) intermediate, treats the pathophysiology of diet- and age-induced diabetes in mice. </w:t>
      </w:r>
      <w:r w:rsidRPr="00930C40">
        <w:rPr>
          <w:i/>
          <w:noProof/>
        </w:rPr>
        <w:t>Cell Metab</w:t>
      </w:r>
      <w:r w:rsidRPr="00930C40">
        <w:rPr>
          <w:noProof/>
        </w:rPr>
        <w:t xml:space="preserve"> </w:t>
      </w:r>
      <w:r w:rsidRPr="00930C40">
        <w:rPr>
          <w:b/>
          <w:noProof/>
        </w:rPr>
        <w:t>14</w:t>
      </w:r>
      <w:r w:rsidRPr="00930C40">
        <w:rPr>
          <w:noProof/>
        </w:rPr>
        <w:t>, 528-536 (2011).</w:t>
      </w:r>
    </w:p>
    <w:p w14:paraId="54F41E3F" w14:textId="77777777" w:rsidR="00930C40" w:rsidRPr="00930C40" w:rsidRDefault="00930C40" w:rsidP="00930C40">
      <w:pPr>
        <w:pStyle w:val="EndNoteBibliography"/>
        <w:rPr>
          <w:noProof/>
        </w:rPr>
      </w:pPr>
    </w:p>
    <w:p w14:paraId="12E0CC4B" w14:textId="77777777" w:rsidR="00930C40" w:rsidRPr="00930C40" w:rsidRDefault="00930C40" w:rsidP="00930C40">
      <w:pPr>
        <w:pStyle w:val="EndNoteBibliography"/>
        <w:ind w:left="720" w:hanging="720"/>
        <w:rPr>
          <w:noProof/>
        </w:rPr>
      </w:pPr>
      <w:r w:rsidRPr="00930C40">
        <w:rPr>
          <w:noProof/>
        </w:rPr>
        <w:t>4.</w:t>
      </w:r>
      <w:r w:rsidRPr="00930C40">
        <w:rPr>
          <w:noProof/>
        </w:rPr>
        <w:tab/>
        <w:t>Mitchell SJ</w:t>
      </w:r>
      <w:r w:rsidRPr="00930C40">
        <w:rPr>
          <w:i/>
          <w:noProof/>
        </w:rPr>
        <w:t>, et al.</w:t>
      </w:r>
      <w:r w:rsidRPr="00930C40">
        <w:rPr>
          <w:noProof/>
        </w:rPr>
        <w:t xml:space="preserve"> Nicotinamide Improves Aspects of Healthspan, but Not Lifespan, in Mice. </w:t>
      </w:r>
      <w:r w:rsidRPr="00930C40">
        <w:rPr>
          <w:i/>
          <w:noProof/>
        </w:rPr>
        <w:t>Cell Metab</w:t>
      </w:r>
      <w:r w:rsidRPr="00930C40">
        <w:rPr>
          <w:noProof/>
        </w:rPr>
        <w:t xml:space="preserve"> </w:t>
      </w:r>
      <w:r w:rsidRPr="00930C40">
        <w:rPr>
          <w:b/>
          <w:noProof/>
        </w:rPr>
        <w:t>27</w:t>
      </w:r>
      <w:r w:rsidRPr="00930C40">
        <w:rPr>
          <w:noProof/>
        </w:rPr>
        <w:t>, 667-676 e664 (2018).</w:t>
      </w:r>
    </w:p>
    <w:p w14:paraId="00F54016" w14:textId="77777777" w:rsidR="00930C40" w:rsidRPr="00930C40" w:rsidRDefault="00930C40" w:rsidP="00930C40">
      <w:pPr>
        <w:pStyle w:val="EndNoteBibliography"/>
        <w:rPr>
          <w:noProof/>
        </w:rPr>
      </w:pPr>
    </w:p>
    <w:p w14:paraId="28C38EE6" w14:textId="77777777" w:rsidR="00930C40" w:rsidRPr="00930C40" w:rsidRDefault="00930C40" w:rsidP="00930C40">
      <w:pPr>
        <w:pStyle w:val="EndNoteBibliography"/>
        <w:ind w:left="720" w:hanging="720"/>
        <w:rPr>
          <w:noProof/>
        </w:rPr>
      </w:pPr>
      <w:r w:rsidRPr="00930C40">
        <w:rPr>
          <w:noProof/>
        </w:rPr>
        <w:lastRenderedPageBreak/>
        <w:t>5.</w:t>
      </w:r>
      <w:r w:rsidRPr="00930C40">
        <w:rPr>
          <w:noProof/>
        </w:rPr>
        <w:tab/>
        <w:t>Kraus D</w:t>
      </w:r>
      <w:r w:rsidRPr="00930C40">
        <w:rPr>
          <w:i/>
          <w:noProof/>
        </w:rPr>
        <w:t>, et al.</w:t>
      </w:r>
      <w:r w:rsidRPr="00930C40">
        <w:rPr>
          <w:noProof/>
        </w:rPr>
        <w:t xml:space="preserve"> Nicotinamide N-methyltransferase knockdown protects against diet-induced obesity. </w:t>
      </w:r>
      <w:r w:rsidRPr="00930C40">
        <w:rPr>
          <w:i/>
          <w:noProof/>
        </w:rPr>
        <w:t>Nature</w:t>
      </w:r>
      <w:r w:rsidRPr="00930C40">
        <w:rPr>
          <w:noProof/>
        </w:rPr>
        <w:t xml:space="preserve"> </w:t>
      </w:r>
      <w:r w:rsidRPr="00930C40">
        <w:rPr>
          <w:b/>
          <w:noProof/>
        </w:rPr>
        <w:t>508</w:t>
      </w:r>
      <w:r w:rsidRPr="00930C40">
        <w:rPr>
          <w:noProof/>
        </w:rPr>
        <w:t>, 258-262 (2014).</w:t>
      </w:r>
    </w:p>
    <w:p w14:paraId="50A80DEB" w14:textId="77777777" w:rsidR="00930C40" w:rsidRPr="00930C40" w:rsidRDefault="00930C40" w:rsidP="00930C40">
      <w:pPr>
        <w:pStyle w:val="EndNoteBibliography"/>
        <w:rPr>
          <w:noProof/>
        </w:rPr>
      </w:pPr>
    </w:p>
    <w:p w14:paraId="3A6D9F52" w14:textId="77777777" w:rsidR="00930C40" w:rsidRPr="00930C40" w:rsidRDefault="00930C40" w:rsidP="00930C40">
      <w:pPr>
        <w:pStyle w:val="EndNoteBibliography"/>
        <w:ind w:left="720" w:hanging="720"/>
        <w:rPr>
          <w:noProof/>
        </w:rPr>
      </w:pPr>
      <w:r w:rsidRPr="00930C40">
        <w:rPr>
          <w:noProof/>
        </w:rPr>
        <w:t>6.</w:t>
      </w:r>
      <w:r w:rsidRPr="00930C40">
        <w:rPr>
          <w:noProof/>
        </w:rPr>
        <w:tab/>
        <w:t>Canto C</w:t>
      </w:r>
      <w:r w:rsidRPr="00930C40">
        <w:rPr>
          <w:i/>
          <w:noProof/>
        </w:rPr>
        <w:t>, et al.</w:t>
      </w:r>
      <w:r w:rsidRPr="00930C40">
        <w:rPr>
          <w:noProof/>
        </w:rPr>
        <w:t xml:space="preserve"> The NAD(+) precursor nicotinamide riboside enhances oxidative metabolism and protects against high-fat diet-induced obesity. </w:t>
      </w:r>
      <w:r w:rsidRPr="00930C40">
        <w:rPr>
          <w:i/>
          <w:noProof/>
        </w:rPr>
        <w:t>Cell Metab</w:t>
      </w:r>
      <w:r w:rsidRPr="00930C40">
        <w:rPr>
          <w:noProof/>
        </w:rPr>
        <w:t xml:space="preserve"> </w:t>
      </w:r>
      <w:r w:rsidRPr="00930C40">
        <w:rPr>
          <w:b/>
          <w:noProof/>
        </w:rPr>
        <w:t>15</w:t>
      </w:r>
      <w:r w:rsidRPr="00930C40">
        <w:rPr>
          <w:noProof/>
        </w:rPr>
        <w:t>, 838-847 (2012).</w:t>
      </w:r>
    </w:p>
    <w:p w14:paraId="1AD9E399" w14:textId="77777777" w:rsidR="00930C40" w:rsidRPr="00930C40" w:rsidRDefault="00930C40" w:rsidP="00930C40">
      <w:pPr>
        <w:pStyle w:val="EndNoteBibliography"/>
        <w:rPr>
          <w:noProof/>
        </w:rPr>
      </w:pPr>
    </w:p>
    <w:p w14:paraId="4BE9DC09" w14:textId="77777777" w:rsidR="00930C40" w:rsidRPr="00930C40" w:rsidRDefault="00930C40" w:rsidP="00930C40">
      <w:pPr>
        <w:pStyle w:val="EndNoteBibliography"/>
        <w:ind w:left="720" w:hanging="720"/>
        <w:rPr>
          <w:noProof/>
        </w:rPr>
      </w:pPr>
      <w:r w:rsidRPr="00930C40">
        <w:rPr>
          <w:noProof/>
        </w:rPr>
        <w:t>7.</w:t>
      </w:r>
      <w:r w:rsidRPr="00930C40">
        <w:rPr>
          <w:noProof/>
        </w:rPr>
        <w:tab/>
        <w:t>Kannt A</w:t>
      </w:r>
      <w:r w:rsidRPr="00930C40">
        <w:rPr>
          <w:i/>
          <w:noProof/>
        </w:rPr>
        <w:t>, et al.</w:t>
      </w:r>
      <w:r w:rsidRPr="00930C40">
        <w:rPr>
          <w:noProof/>
        </w:rPr>
        <w:t xml:space="preserve"> A small molecule inhibitor of Nicotinamide N-methyltransferase for the treatment of metabolic disorders. </w:t>
      </w:r>
      <w:r w:rsidRPr="00930C40">
        <w:rPr>
          <w:i/>
          <w:noProof/>
        </w:rPr>
        <w:t>Sci Rep</w:t>
      </w:r>
      <w:r w:rsidRPr="00930C40">
        <w:rPr>
          <w:noProof/>
        </w:rPr>
        <w:t xml:space="preserve"> </w:t>
      </w:r>
      <w:r w:rsidRPr="00930C40">
        <w:rPr>
          <w:b/>
          <w:noProof/>
        </w:rPr>
        <w:t>8</w:t>
      </w:r>
      <w:r w:rsidRPr="00930C40">
        <w:rPr>
          <w:noProof/>
        </w:rPr>
        <w:t>, 3660 (2018).</w:t>
      </w:r>
    </w:p>
    <w:p w14:paraId="6FB8B3A5" w14:textId="77777777" w:rsidR="00930C40" w:rsidRPr="00930C40" w:rsidRDefault="00930C40" w:rsidP="00930C40">
      <w:pPr>
        <w:pStyle w:val="EndNoteBibliography"/>
        <w:rPr>
          <w:noProof/>
        </w:rPr>
      </w:pPr>
    </w:p>
    <w:p w14:paraId="7BDF6EC4" w14:textId="77777777" w:rsidR="00930C40" w:rsidRPr="00930C40" w:rsidRDefault="00930C40" w:rsidP="00930C40">
      <w:pPr>
        <w:pStyle w:val="EndNoteBibliography"/>
        <w:ind w:left="720" w:hanging="720"/>
        <w:rPr>
          <w:noProof/>
        </w:rPr>
      </w:pPr>
      <w:r w:rsidRPr="00930C40">
        <w:rPr>
          <w:noProof/>
        </w:rPr>
        <w:t>8.</w:t>
      </w:r>
      <w:r w:rsidRPr="00930C40">
        <w:rPr>
          <w:noProof/>
        </w:rPr>
        <w:tab/>
        <w:t xml:space="preserve">Hsu CP, Oka S, Shao D, Hariharan N, Sadoshima J. Nicotinamide phosphoribosyltransferase regulates cell survival through NAD+ synthesis in cardiac myocytes. </w:t>
      </w:r>
      <w:r w:rsidRPr="00930C40">
        <w:rPr>
          <w:i/>
          <w:noProof/>
        </w:rPr>
        <w:t>Circ Res</w:t>
      </w:r>
      <w:r w:rsidRPr="00930C40">
        <w:rPr>
          <w:noProof/>
        </w:rPr>
        <w:t xml:space="preserve"> </w:t>
      </w:r>
      <w:r w:rsidRPr="00930C40">
        <w:rPr>
          <w:b/>
          <w:noProof/>
        </w:rPr>
        <w:t>105</w:t>
      </w:r>
      <w:r w:rsidRPr="00930C40">
        <w:rPr>
          <w:noProof/>
        </w:rPr>
        <w:t>, 481-491 (2009).</w:t>
      </w:r>
    </w:p>
    <w:p w14:paraId="09EE232C" w14:textId="77777777" w:rsidR="00930C40" w:rsidRPr="00930C40" w:rsidRDefault="00930C40" w:rsidP="00930C40">
      <w:pPr>
        <w:pStyle w:val="EndNoteBibliography"/>
        <w:rPr>
          <w:noProof/>
        </w:rPr>
      </w:pPr>
    </w:p>
    <w:p w14:paraId="08CB06C2" w14:textId="77777777" w:rsidR="00930C40" w:rsidRPr="00930C40" w:rsidRDefault="00930C40" w:rsidP="00930C40">
      <w:pPr>
        <w:pStyle w:val="EndNoteBibliography"/>
        <w:ind w:left="720" w:hanging="720"/>
        <w:rPr>
          <w:noProof/>
        </w:rPr>
      </w:pPr>
      <w:r w:rsidRPr="00930C40">
        <w:rPr>
          <w:noProof/>
        </w:rPr>
        <w:t>9.</w:t>
      </w:r>
      <w:r w:rsidRPr="00930C40">
        <w:rPr>
          <w:noProof/>
        </w:rPr>
        <w:tab/>
        <w:t>Diguet N</w:t>
      </w:r>
      <w:r w:rsidRPr="00930C40">
        <w:rPr>
          <w:i/>
          <w:noProof/>
        </w:rPr>
        <w:t>, et al.</w:t>
      </w:r>
      <w:r w:rsidRPr="00930C40">
        <w:rPr>
          <w:noProof/>
        </w:rPr>
        <w:t xml:space="preserve"> Nicotinamide Riboside Preserves Cardiac Function in a Mouse Model of Dilated Cardiomyopathy. </w:t>
      </w:r>
      <w:r w:rsidRPr="00930C40">
        <w:rPr>
          <w:i/>
          <w:noProof/>
        </w:rPr>
        <w:t>Circulation</w:t>
      </w:r>
      <w:r w:rsidRPr="00930C40">
        <w:rPr>
          <w:noProof/>
        </w:rPr>
        <w:t xml:space="preserve"> </w:t>
      </w:r>
      <w:r w:rsidRPr="00930C40">
        <w:rPr>
          <w:b/>
          <w:noProof/>
        </w:rPr>
        <w:t>137</w:t>
      </w:r>
      <w:r w:rsidRPr="00930C40">
        <w:rPr>
          <w:noProof/>
        </w:rPr>
        <w:t>, 2256-2273 (2018).</w:t>
      </w:r>
    </w:p>
    <w:p w14:paraId="6EDF66ED" w14:textId="77777777" w:rsidR="00930C40" w:rsidRPr="00930C40" w:rsidRDefault="00930C40" w:rsidP="00930C40">
      <w:pPr>
        <w:pStyle w:val="EndNoteBibliography"/>
        <w:rPr>
          <w:noProof/>
        </w:rPr>
      </w:pPr>
    </w:p>
    <w:p w14:paraId="0559472B" w14:textId="77777777" w:rsidR="00930C40" w:rsidRPr="00930C40" w:rsidRDefault="00930C40" w:rsidP="00930C40">
      <w:pPr>
        <w:pStyle w:val="EndNoteBibliography"/>
        <w:ind w:left="720" w:hanging="720"/>
        <w:rPr>
          <w:noProof/>
        </w:rPr>
      </w:pPr>
      <w:r w:rsidRPr="00930C40">
        <w:rPr>
          <w:noProof/>
        </w:rPr>
        <w:t>10.</w:t>
      </w:r>
      <w:r w:rsidRPr="00930C40">
        <w:rPr>
          <w:noProof/>
        </w:rPr>
        <w:tab/>
        <w:t>Ryu D</w:t>
      </w:r>
      <w:r w:rsidRPr="00930C40">
        <w:rPr>
          <w:i/>
          <w:noProof/>
        </w:rPr>
        <w:t>, et al.</w:t>
      </w:r>
      <w:r w:rsidRPr="00930C40">
        <w:rPr>
          <w:noProof/>
        </w:rPr>
        <w:t xml:space="preserve"> NAD+ repletion improves muscle function in muscular dystrophy and counters global PARylation. </w:t>
      </w:r>
      <w:r w:rsidRPr="00930C40">
        <w:rPr>
          <w:i/>
          <w:noProof/>
        </w:rPr>
        <w:t>Sci Transl Med</w:t>
      </w:r>
      <w:r w:rsidRPr="00930C40">
        <w:rPr>
          <w:noProof/>
        </w:rPr>
        <w:t xml:space="preserve"> </w:t>
      </w:r>
      <w:r w:rsidRPr="00930C40">
        <w:rPr>
          <w:b/>
          <w:noProof/>
        </w:rPr>
        <w:t>8</w:t>
      </w:r>
      <w:r w:rsidRPr="00930C40">
        <w:rPr>
          <w:noProof/>
        </w:rPr>
        <w:t>, 361ra139 (2016).</w:t>
      </w:r>
    </w:p>
    <w:p w14:paraId="5B605F46" w14:textId="77777777" w:rsidR="00930C40" w:rsidRPr="00930C40" w:rsidRDefault="00930C40" w:rsidP="00930C40">
      <w:pPr>
        <w:pStyle w:val="EndNoteBibliography"/>
        <w:rPr>
          <w:noProof/>
        </w:rPr>
      </w:pPr>
    </w:p>
    <w:p w14:paraId="313D843D" w14:textId="77777777" w:rsidR="00930C40" w:rsidRPr="00930C40" w:rsidRDefault="00930C40" w:rsidP="00930C40">
      <w:pPr>
        <w:pStyle w:val="EndNoteBibliography"/>
        <w:ind w:left="720" w:hanging="720"/>
        <w:rPr>
          <w:noProof/>
        </w:rPr>
      </w:pPr>
      <w:r w:rsidRPr="00930C40">
        <w:rPr>
          <w:noProof/>
        </w:rPr>
        <w:t>11.</w:t>
      </w:r>
      <w:r w:rsidRPr="00930C40">
        <w:rPr>
          <w:noProof/>
        </w:rPr>
        <w:tab/>
        <w:t>Poyan Mehr A</w:t>
      </w:r>
      <w:r w:rsidRPr="00930C40">
        <w:rPr>
          <w:i/>
          <w:noProof/>
        </w:rPr>
        <w:t>, et al.</w:t>
      </w:r>
      <w:r w:rsidRPr="00930C40">
        <w:rPr>
          <w:noProof/>
        </w:rPr>
        <w:t xml:space="preserve"> De novo NAD(+) biosynthetic impairment in acute kidney injury in humans. </w:t>
      </w:r>
      <w:r w:rsidRPr="00930C40">
        <w:rPr>
          <w:i/>
          <w:noProof/>
        </w:rPr>
        <w:t>Nat Med</w:t>
      </w:r>
      <w:r w:rsidRPr="00930C40">
        <w:rPr>
          <w:noProof/>
        </w:rPr>
        <w:t xml:space="preserve"> </w:t>
      </w:r>
      <w:r w:rsidRPr="00930C40">
        <w:rPr>
          <w:b/>
          <w:noProof/>
        </w:rPr>
        <w:t>24</w:t>
      </w:r>
      <w:r w:rsidRPr="00930C40">
        <w:rPr>
          <w:noProof/>
        </w:rPr>
        <w:t>, 1351-1359 (2018).</w:t>
      </w:r>
    </w:p>
    <w:p w14:paraId="4173EA3B" w14:textId="77777777" w:rsidR="00930C40" w:rsidRPr="00930C40" w:rsidRDefault="00930C40" w:rsidP="00930C40">
      <w:pPr>
        <w:pStyle w:val="EndNoteBibliography"/>
        <w:rPr>
          <w:noProof/>
        </w:rPr>
      </w:pPr>
    </w:p>
    <w:p w14:paraId="7F2F03DB" w14:textId="77777777" w:rsidR="00930C40" w:rsidRPr="00930C40" w:rsidRDefault="00930C40" w:rsidP="00930C40">
      <w:pPr>
        <w:pStyle w:val="EndNoteBibliography"/>
        <w:ind w:left="720" w:hanging="720"/>
        <w:rPr>
          <w:noProof/>
        </w:rPr>
      </w:pPr>
      <w:r w:rsidRPr="00930C40">
        <w:rPr>
          <w:noProof/>
        </w:rPr>
        <w:t>12.</w:t>
      </w:r>
      <w:r w:rsidRPr="00930C40">
        <w:rPr>
          <w:noProof/>
        </w:rPr>
        <w:tab/>
        <w:t>Buonvicino D</w:t>
      </w:r>
      <w:r w:rsidRPr="00930C40">
        <w:rPr>
          <w:i/>
          <w:noProof/>
        </w:rPr>
        <w:t>, et al.</w:t>
      </w:r>
      <w:r w:rsidRPr="00930C40">
        <w:rPr>
          <w:noProof/>
        </w:rPr>
        <w:t xml:space="preserve"> Identification of the Nicotinamide Salvage Pathway as a New Toxification Route for Antimetabolites. </w:t>
      </w:r>
      <w:r w:rsidRPr="00930C40">
        <w:rPr>
          <w:i/>
          <w:noProof/>
        </w:rPr>
        <w:t>Cell Chem Biol</w:t>
      </w:r>
      <w:r w:rsidRPr="00930C40">
        <w:rPr>
          <w:noProof/>
        </w:rPr>
        <w:t xml:space="preserve"> </w:t>
      </w:r>
      <w:r w:rsidRPr="00930C40">
        <w:rPr>
          <w:b/>
          <w:noProof/>
        </w:rPr>
        <w:t>25</w:t>
      </w:r>
      <w:r w:rsidRPr="00930C40">
        <w:rPr>
          <w:noProof/>
        </w:rPr>
        <w:t>, 471-482 e477 (2018).</w:t>
      </w:r>
    </w:p>
    <w:p w14:paraId="15F272CB" w14:textId="77777777" w:rsidR="00930C40" w:rsidRPr="00930C40" w:rsidRDefault="00930C40" w:rsidP="00930C40">
      <w:pPr>
        <w:pStyle w:val="EndNoteBibliography"/>
        <w:rPr>
          <w:noProof/>
        </w:rPr>
      </w:pPr>
    </w:p>
    <w:p w14:paraId="70B393EE" w14:textId="77777777" w:rsidR="00930C40" w:rsidRPr="00930C40" w:rsidRDefault="00930C40" w:rsidP="00930C40">
      <w:pPr>
        <w:pStyle w:val="EndNoteBibliography"/>
        <w:ind w:left="720" w:hanging="720"/>
        <w:rPr>
          <w:noProof/>
        </w:rPr>
      </w:pPr>
      <w:r w:rsidRPr="00930C40">
        <w:rPr>
          <w:noProof/>
        </w:rPr>
        <w:t>13.</w:t>
      </w:r>
      <w:r w:rsidRPr="00930C40">
        <w:rPr>
          <w:noProof/>
        </w:rPr>
        <w:tab/>
        <w:t xml:space="preserve">Chiarugi A, Dölle C, Felici R, Ziegler M. The NAD metabolome – A key determinant of cancer cell biology. </w:t>
      </w:r>
      <w:r w:rsidRPr="00930C40">
        <w:rPr>
          <w:i/>
          <w:noProof/>
        </w:rPr>
        <w:t>Nature Reviews Cancer</w:t>
      </w:r>
      <w:r w:rsidRPr="00930C40">
        <w:rPr>
          <w:noProof/>
        </w:rPr>
        <w:t xml:space="preserve"> </w:t>
      </w:r>
      <w:r w:rsidRPr="00930C40">
        <w:rPr>
          <w:b/>
          <w:noProof/>
        </w:rPr>
        <w:t>12</w:t>
      </w:r>
      <w:r w:rsidRPr="00930C40">
        <w:rPr>
          <w:noProof/>
        </w:rPr>
        <w:t>, 741--752 (2012).</w:t>
      </w:r>
    </w:p>
    <w:p w14:paraId="7289F905" w14:textId="77777777" w:rsidR="00930C40" w:rsidRPr="00930C40" w:rsidRDefault="00930C40" w:rsidP="00930C40">
      <w:pPr>
        <w:pStyle w:val="EndNoteBibliography"/>
        <w:rPr>
          <w:noProof/>
        </w:rPr>
      </w:pPr>
    </w:p>
    <w:p w14:paraId="09688D27" w14:textId="77777777" w:rsidR="00930C40" w:rsidRPr="00930C40" w:rsidRDefault="00930C40" w:rsidP="00930C40">
      <w:pPr>
        <w:pStyle w:val="EndNoteBibliography"/>
        <w:ind w:left="720" w:hanging="720"/>
        <w:rPr>
          <w:noProof/>
        </w:rPr>
      </w:pPr>
      <w:r w:rsidRPr="00930C40">
        <w:rPr>
          <w:noProof/>
        </w:rPr>
        <w:t>14.</w:t>
      </w:r>
      <w:r w:rsidRPr="00930C40">
        <w:rPr>
          <w:noProof/>
        </w:rPr>
        <w:tab/>
        <w:t xml:space="preserve">Verdin E. NAD+ in aging, metabolism, and neurodegeneration. </w:t>
      </w:r>
      <w:r w:rsidRPr="00930C40">
        <w:rPr>
          <w:i/>
          <w:noProof/>
        </w:rPr>
        <w:t>Science</w:t>
      </w:r>
      <w:r w:rsidRPr="00930C40">
        <w:rPr>
          <w:noProof/>
        </w:rPr>
        <w:t xml:space="preserve"> </w:t>
      </w:r>
      <w:r w:rsidRPr="00930C40">
        <w:rPr>
          <w:b/>
          <w:noProof/>
        </w:rPr>
        <w:t>350</w:t>
      </w:r>
      <w:r w:rsidRPr="00930C40">
        <w:rPr>
          <w:noProof/>
        </w:rPr>
        <w:t>,  (2015).</w:t>
      </w:r>
    </w:p>
    <w:p w14:paraId="79D8C6E9" w14:textId="77777777" w:rsidR="00930C40" w:rsidRPr="00930C40" w:rsidRDefault="00930C40" w:rsidP="00930C40">
      <w:pPr>
        <w:pStyle w:val="EndNoteBibliography"/>
        <w:rPr>
          <w:noProof/>
        </w:rPr>
      </w:pPr>
    </w:p>
    <w:p w14:paraId="351EEBE2" w14:textId="77777777" w:rsidR="00930C40" w:rsidRPr="00930C40" w:rsidRDefault="00930C40" w:rsidP="00930C40">
      <w:pPr>
        <w:pStyle w:val="EndNoteBibliography"/>
        <w:ind w:left="720" w:hanging="720"/>
        <w:rPr>
          <w:noProof/>
        </w:rPr>
      </w:pPr>
      <w:r w:rsidRPr="00930C40">
        <w:rPr>
          <w:noProof/>
        </w:rPr>
        <w:t>15.</w:t>
      </w:r>
      <w:r w:rsidRPr="00930C40">
        <w:rPr>
          <w:noProof/>
        </w:rPr>
        <w:tab/>
        <w:t xml:space="preserve">Chini CCS, Tarrago MG, Chini EN. NAD and the aging process: Role in life, death and everything in between. </w:t>
      </w:r>
      <w:r w:rsidRPr="00930C40">
        <w:rPr>
          <w:i/>
          <w:noProof/>
        </w:rPr>
        <w:t>Mol Cell Endocrinol</w:t>
      </w:r>
      <w:r w:rsidRPr="00930C40">
        <w:rPr>
          <w:noProof/>
        </w:rPr>
        <w:t xml:space="preserve"> </w:t>
      </w:r>
      <w:r w:rsidRPr="00930C40">
        <w:rPr>
          <w:b/>
          <w:noProof/>
        </w:rPr>
        <w:t>455</w:t>
      </w:r>
      <w:r w:rsidRPr="00930C40">
        <w:rPr>
          <w:noProof/>
        </w:rPr>
        <w:t>, 62-74 (2017).</w:t>
      </w:r>
    </w:p>
    <w:p w14:paraId="4863A9DC" w14:textId="77777777" w:rsidR="00930C40" w:rsidRPr="00930C40" w:rsidRDefault="00930C40" w:rsidP="00930C40">
      <w:pPr>
        <w:pStyle w:val="EndNoteBibliography"/>
        <w:rPr>
          <w:noProof/>
        </w:rPr>
      </w:pPr>
    </w:p>
    <w:p w14:paraId="49F91B94" w14:textId="77777777" w:rsidR="00930C40" w:rsidRPr="00930C40" w:rsidRDefault="00930C40" w:rsidP="00930C40">
      <w:pPr>
        <w:pStyle w:val="EndNoteBibliography"/>
        <w:ind w:left="720" w:hanging="720"/>
        <w:rPr>
          <w:noProof/>
        </w:rPr>
      </w:pPr>
      <w:r w:rsidRPr="00930C40">
        <w:rPr>
          <w:noProof/>
        </w:rPr>
        <w:t>16.</w:t>
      </w:r>
      <w:r w:rsidRPr="00930C40">
        <w:rPr>
          <w:noProof/>
        </w:rPr>
        <w:tab/>
        <w:t xml:space="preserve">Imai S, Yoshino J. The importance of NAMPT/NAD/SIRT1 in the systemic regulation of metabolism and ageing. </w:t>
      </w:r>
      <w:r w:rsidRPr="00930C40">
        <w:rPr>
          <w:i/>
          <w:noProof/>
        </w:rPr>
        <w:t>Diabetes Obes Metab</w:t>
      </w:r>
      <w:r w:rsidRPr="00930C40">
        <w:rPr>
          <w:noProof/>
        </w:rPr>
        <w:t xml:space="preserve"> </w:t>
      </w:r>
      <w:r w:rsidRPr="00930C40">
        <w:rPr>
          <w:b/>
          <w:noProof/>
        </w:rPr>
        <w:t>15 Suppl 3</w:t>
      </w:r>
      <w:r w:rsidRPr="00930C40">
        <w:rPr>
          <w:noProof/>
        </w:rPr>
        <w:t>, 26-33 (2013).</w:t>
      </w:r>
    </w:p>
    <w:p w14:paraId="4DD6F9AF" w14:textId="77777777" w:rsidR="00930C40" w:rsidRPr="00930C40" w:rsidRDefault="00930C40" w:rsidP="00930C40">
      <w:pPr>
        <w:pStyle w:val="EndNoteBibliography"/>
        <w:rPr>
          <w:noProof/>
        </w:rPr>
      </w:pPr>
    </w:p>
    <w:p w14:paraId="3178E0BC" w14:textId="77777777" w:rsidR="00930C40" w:rsidRPr="00930C40" w:rsidRDefault="00930C40" w:rsidP="00930C40">
      <w:pPr>
        <w:pStyle w:val="EndNoteBibliography"/>
        <w:ind w:left="720" w:hanging="720"/>
        <w:rPr>
          <w:noProof/>
        </w:rPr>
      </w:pPr>
      <w:r w:rsidRPr="00930C40">
        <w:rPr>
          <w:noProof/>
        </w:rPr>
        <w:t>17.</w:t>
      </w:r>
      <w:r w:rsidRPr="00930C40">
        <w:rPr>
          <w:noProof/>
        </w:rPr>
        <w:tab/>
        <w:t>Mills KF</w:t>
      </w:r>
      <w:r w:rsidRPr="00930C40">
        <w:rPr>
          <w:i/>
          <w:noProof/>
        </w:rPr>
        <w:t>, et al.</w:t>
      </w:r>
      <w:r w:rsidRPr="00930C40">
        <w:rPr>
          <w:noProof/>
        </w:rPr>
        <w:t xml:space="preserve"> Long-Term Administration of Nicotinamide Mononucleotide Mitigates Age-Associated Physiological Decline in Mice. </w:t>
      </w:r>
      <w:r w:rsidRPr="00930C40">
        <w:rPr>
          <w:i/>
          <w:noProof/>
        </w:rPr>
        <w:t>Cell Metab</w:t>
      </w:r>
      <w:r w:rsidRPr="00930C40">
        <w:rPr>
          <w:noProof/>
        </w:rPr>
        <w:t xml:space="preserve"> </w:t>
      </w:r>
      <w:r w:rsidRPr="00930C40">
        <w:rPr>
          <w:b/>
          <w:noProof/>
        </w:rPr>
        <w:t>24</w:t>
      </w:r>
      <w:r w:rsidRPr="00930C40">
        <w:rPr>
          <w:noProof/>
        </w:rPr>
        <w:t>, 795-806 (2016).</w:t>
      </w:r>
    </w:p>
    <w:p w14:paraId="44EE80D8" w14:textId="77777777" w:rsidR="00930C40" w:rsidRPr="00930C40" w:rsidRDefault="00930C40" w:rsidP="00930C40">
      <w:pPr>
        <w:pStyle w:val="EndNoteBibliography"/>
        <w:rPr>
          <w:noProof/>
        </w:rPr>
      </w:pPr>
    </w:p>
    <w:p w14:paraId="64C39E6E" w14:textId="77777777" w:rsidR="00930C40" w:rsidRPr="00930C40" w:rsidRDefault="00930C40" w:rsidP="00930C40">
      <w:pPr>
        <w:pStyle w:val="EndNoteBibliography"/>
        <w:ind w:left="720" w:hanging="720"/>
        <w:rPr>
          <w:noProof/>
        </w:rPr>
      </w:pPr>
      <w:r w:rsidRPr="00930C40">
        <w:rPr>
          <w:noProof/>
        </w:rPr>
        <w:t>18.</w:t>
      </w:r>
      <w:r w:rsidRPr="00930C40">
        <w:rPr>
          <w:noProof/>
        </w:rPr>
        <w:tab/>
        <w:t xml:space="preserve">Araki T, Sasaki Y, Milbrandt J. Increased nuclear NAD biosynthesis and SIRT1 activation prevent axonal degeneration. </w:t>
      </w:r>
      <w:r w:rsidRPr="00930C40">
        <w:rPr>
          <w:i/>
          <w:noProof/>
        </w:rPr>
        <w:t>Science</w:t>
      </w:r>
      <w:r w:rsidRPr="00930C40">
        <w:rPr>
          <w:noProof/>
        </w:rPr>
        <w:t xml:space="preserve"> </w:t>
      </w:r>
      <w:r w:rsidRPr="00930C40">
        <w:rPr>
          <w:b/>
          <w:noProof/>
        </w:rPr>
        <w:t>305</w:t>
      </w:r>
      <w:r w:rsidRPr="00930C40">
        <w:rPr>
          <w:noProof/>
        </w:rPr>
        <w:t>, 1010-1013 (2004).</w:t>
      </w:r>
    </w:p>
    <w:p w14:paraId="3CD9402F" w14:textId="77777777" w:rsidR="00930C40" w:rsidRPr="00930C40" w:rsidRDefault="00930C40" w:rsidP="00930C40">
      <w:pPr>
        <w:pStyle w:val="EndNoteBibliography"/>
        <w:rPr>
          <w:noProof/>
        </w:rPr>
      </w:pPr>
    </w:p>
    <w:p w14:paraId="3D507A5A" w14:textId="77777777" w:rsidR="00930C40" w:rsidRPr="00930C40" w:rsidRDefault="00930C40" w:rsidP="00930C40">
      <w:pPr>
        <w:pStyle w:val="EndNoteBibliography"/>
        <w:ind w:left="720" w:hanging="720"/>
        <w:rPr>
          <w:noProof/>
        </w:rPr>
      </w:pPr>
      <w:r w:rsidRPr="00930C40">
        <w:rPr>
          <w:noProof/>
        </w:rPr>
        <w:t>19.</w:t>
      </w:r>
      <w:r w:rsidRPr="00930C40">
        <w:rPr>
          <w:noProof/>
        </w:rPr>
        <w:tab/>
        <w:t>Beirowski B</w:t>
      </w:r>
      <w:r w:rsidRPr="00930C40">
        <w:rPr>
          <w:i/>
          <w:noProof/>
        </w:rPr>
        <w:t>, et al.</w:t>
      </w:r>
      <w:r w:rsidRPr="00930C40">
        <w:rPr>
          <w:noProof/>
        </w:rPr>
        <w:t xml:space="preserve"> Non-nuclear Wld(S) determines its neuroprotective efficacy for axons and synapses in vivo. </w:t>
      </w:r>
      <w:r w:rsidRPr="00930C40">
        <w:rPr>
          <w:i/>
          <w:noProof/>
        </w:rPr>
        <w:t>J Neurosci</w:t>
      </w:r>
      <w:r w:rsidRPr="00930C40">
        <w:rPr>
          <w:noProof/>
        </w:rPr>
        <w:t xml:space="preserve"> </w:t>
      </w:r>
      <w:r w:rsidRPr="00930C40">
        <w:rPr>
          <w:b/>
          <w:noProof/>
        </w:rPr>
        <w:t>29</w:t>
      </w:r>
      <w:r w:rsidRPr="00930C40">
        <w:rPr>
          <w:noProof/>
        </w:rPr>
        <w:t>, 653-668 (2009).</w:t>
      </w:r>
    </w:p>
    <w:p w14:paraId="71A136F7" w14:textId="77777777" w:rsidR="00930C40" w:rsidRPr="00930C40" w:rsidRDefault="00930C40" w:rsidP="00930C40">
      <w:pPr>
        <w:pStyle w:val="EndNoteBibliography"/>
        <w:rPr>
          <w:noProof/>
        </w:rPr>
      </w:pPr>
    </w:p>
    <w:p w14:paraId="2948EA2D" w14:textId="77777777" w:rsidR="00930C40" w:rsidRPr="00930C40" w:rsidRDefault="00930C40" w:rsidP="00930C40">
      <w:pPr>
        <w:pStyle w:val="EndNoteBibliography"/>
        <w:ind w:left="720" w:hanging="720"/>
        <w:rPr>
          <w:noProof/>
        </w:rPr>
      </w:pPr>
      <w:r w:rsidRPr="00930C40">
        <w:rPr>
          <w:noProof/>
        </w:rPr>
        <w:t>20.</w:t>
      </w:r>
      <w:r w:rsidRPr="00930C40">
        <w:rPr>
          <w:noProof/>
        </w:rPr>
        <w:tab/>
        <w:t>Di Stefano M</w:t>
      </w:r>
      <w:r w:rsidRPr="00930C40">
        <w:rPr>
          <w:i/>
          <w:noProof/>
        </w:rPr>
        <w:t>, et al.</w:t>
      </w:r>
      <w:r w:rsidRPr="00930C40">
        <w:rPr>
          <w:noProof/>
        </w:rPr>
        <w:t xml:space="preserve"> NMN Deamidase Delays Wallerian Degeneration and Rescues Axonal Defects Caused by NMNAT2 Deficiency In Vivo. </w:t>
      </w:r>
      <w:r w:rsidRPr="00930C40">
        <w:rPr>
          <w:i/>
          <w:noProof/>
        </w:rPr>
        <w:t>Curr Biol</w:t>
      </w:r>
      <w:r w:rsidRPr="00930C40">
        <w:rPr>
          <w:noProof/>
        </w:rPr>
        <w:t xml:space="preserve"> </w:t>
      </w:r>
      <w:r w:rsidRPr="00930C40">
        <w:rPr>
          <w:b/>
          <w:noProof/>
        </w:rPr>
        <w:t>27</w:t>
      </w:r>
      <w:r w:rsidRPr="00930C40">
        <w:rPr>
          <w:noProof/>
        </w:rPr>
        <w:t>, 784-794 (2017).</w:t>
      </w:r>
    </w:p>
    <w:p w14:paraId="2E50FA49" w14:textId="77777777" w:rsidR="00930C40" w:rsidRPr="00930C40" w:rsidRDefault="00930C40" w:rsidP="00930C40">
      <w:pPr>
        <w:pStyle w:val="EndNoteBibliography"/>
        <w:rPr>
          <w:noProof/>
        </w:rPr>
      </w:pPr>
    </w:p>
    <w:p w14:paraId="22CAF62C" w14:textId="77777777" w:rsidR="00930C40" w:rsidRPr="00930C40" w:rsidRDefault="00930C40" w:rsidP="00930C40">
      <w:pPr>
        <w:pStyle w:val="EndNoteBibliography"/>
        <w:ind w:left="720" w:hanging="720"/>
        <w:rPr>
          <w:noProof/>
        </w:rPr>
      </w:pPr>
      <w:r w:rsidRPr="00930C40">
        <w:rPr>
          <w:noProof/>
        </w:rPr>
        <w:t>21.</w:t>
      </w:r>
      <w:r w:rsidRPr="00930C40">
        <w:rPr>
          <w:noProof/>
        </w:rPr>
        <w:tab/>
        <w:t>Espindola-Netto JM</w:t>
      </w:r>
      <w:r w:rsidRPr="00930C40">
        <w:rPr>
          <w:i/>
          <w:noProof/>
        </w:rPr>
        <w:t>, et al.</w:t>
      </w:r>
      <w:r w:rsidRPr="00930C40">
        <w:rPr>
          <w:noProof/>
        </w:rPr>
        <w:t xml:space="preserve"> Preclinical efficacy of the novel competitive NAMPT inhibitor STF -118804 in pancreatic cancer. </w:t>
      </w:r>
      <w:r w:rsidRPr="00930C40">
        <w:rPr>
          <w:i/>
          <w:noProof/>
        </w:rPr>
        <w:t>Oncotarget</w:t>
      </w:r>
      <w:r w:rsidRPr="00930C40">
        <w:rPr>
          <w:noProof/>
        </w:rPr>
        <w:t xml:space="preserve"> </w:t>
      </w:r>
      <w:r w:rsidRPr="00930C40">
        <w:rPr>
          <w:b/>
          <w:noProof/>
        </w:rPr>
        <w:t>8</w:t>
      </w:r>
      <w:r w:rsidRPr="00930C40">
        <w:rPr>
          <w:noProof/>
        </w:rPr>
        <w:t>, 85054--85067 (2017).</w:t>
      </w:r>
    </w:p>
    <w:p w14:paraId="01C5DF56" w14:textId="77777777" w:rsidR="00930C40" w:rsidRPr="00930C40" w:rsidRDefault="00930C40" w:rsidP="00930C40">
      <w:pPr>
        <w:pStyle w:val="EndNoteBibliography"/>
        <w:rPr>
          <w:noProof/>
        </w:rPr>
      </w:pPr>
    </w:p>
    <w:p w14:paraId="6CE79ABF" w14:textId="77777777" w:rsidR="00930C40" w:rsidRPr="00930C40" w:rsidRDefault="00930C40" w:rsidP="00930C40">
      <w:pPr>
        <w:pStyle w:val="EndNoteBibliography"/>
        <w:ind w:left="720" w:hanging="720"/>
        <w:rPr>
          <w:noProof/>
        </w:rPr>
      </w:pPr>
      <w:r w:rsidRPr="00930C40">
        <w:rPr>
          <w:noProof/>
        </w:rPr>
        <w:t>22.</w:t>
      </w:r>
      <w:r w:rsidRPr="00930C40">
        <w:rPr>
          <w:noProof/>
        </w:rPr>
        <w:tab/>
        <w:t xml:space="preserve">Yoshino J, Baur JA, Imai SI. NAD(+) Intermediates: The Biology and Therapeutic Potential of NMN and NR. </w:t>
      </w:r>
      <w:r w:rsidRPr="00930C40">
        <w:rPr>
          <w:i/>
          <w:noProof/>
        </w:rPr>
        <w:t>Cell Metab</w:t>
      </w:r>
      <w:r w:rsidRPr="00930C40">
        <w:rPr>
          <w:noProof/>
        </w:rPr>
        <w:t xml:space="preserve"> </w:t>
      </w:r>
      <w:r w:rsidRPr="00930C40">
        <w:rPr>
          <w:b/>
          <w:noProof/>
        </w:rPr>
        <w:t>27</w:t>
      </w:r>
      <w:r w:rsidRPr="00930C40">
        <w:rPr>
          <w:noProof/>
        </w:rPr>
        <w:t>, 513-528 (2018).</w:t>
      </w:r>
    </w:p>
    <w:p w14:paraId="093878B2" w14:textId="77777777" w:rsidR="00930C40" w:rsidRPr="00930C40" w:rsidRDefault="00930C40" w:rsidP="00930C40">
      <w:pPr>
        <w:pStyle w:val="EndNoteBibliography"/>
        <w:rPr>
          <w:noProof/>
        </w:rPr>
      </w:pPr>
    </w:p>
    <w:p w14:paraId="469CAE1A" w14:textId="77777777" w:rsidR="00930C40" w:rsidRPr="00930C40" w:rsidRDefault="00930C40" w:rsidP="00930C40">
      <w:pPr>
        <w:pStyle w:val="EndNoteBibliography"/>
        <w:ind w:left="720" w:hanging="720"/>
        <w:rPr>
          <w:noProof/>
        </w:rPr>
      </w:pPr>
      <w:r w:rsidRPr="00930C40">
        <w:rPr>
          <w:noProof/>
        </w:rPr>
        <w:t>23.</w:t>
      </w:r>
      <w:r w:rsidRPr="00930C40">
        <w:rPr>
          <w:noProof/>
        </w:rPr>
        <w:tab/>
        <w:t xml:space="preserve">Rajman L, Chwalek K, Sinclair DA. Therapeutic Potential of NAD-Boosting Molecules: The In Vivo Evidence. </w:t>
      </w:r>
      <w:r w:rsidRPr="00930C40">
        <w:rPr>
          <w:i/>
          <w:noProof/>
        </w:rPr>
        <w:t>Cell Metab</w:t>
      </w:r>
      <w:r w:rsidRPr="00930C40">
        <w:rPr>
          <w:noProof/>
        </w:rPr>
        <w:t xml:space="preserve"> </w:t>
      </w:r>
      <w:r w:rsidRPr="00930C40">
        <w:rPr>
          <w:b/>
          <w:noProof/>
        </w:rPr>
        <w:t>27</w:t>
      </w:r>
      <w:r w:rsidRPr="00930C40">
        <w:rPr>
          <w:noProof/>
        </w:rPr>
        <w:t>, 529-547 (2018).</w:t>
      </w:r>
    </w:p>
    <w:p w14:paraId="5E99C551" w14:textId="77777777" w:rsidR="00930C40" w:rsidRPr="00930C40" w:rsidRDefault="00930C40" w:rsidP="00930C40">
      <w:pPr>
        <w:pStyle w:val="EndNoteBibliography"/>
        <w:rPr>
          <w:noProof/>
        </w:rPr>
      </w:pPr>
    </w:p>
    <w:p w14:paraId="098E448A" w14:textId="77777777" w:rsidR="00930C40" w:rsidRPr="00930C40" w:rsidRDefault="00930C40" w:rsidP="00930C40">
      <w:pPr>
        <w:pStyle w:val="EndNoteBibliography"/>
        <w:ind w:left="720" w:hanging="720"/>
        <w:rPr>
          <w:noProof/>
        </w:rPr>
      </w:pPr>
      <w:r w:rsidRPr="00930C40">
        <w:rPr>
          <w:noProof/>
        </w:rPr>
        <w:lastRenderedPageBreak/>
        <w:t>24.</w:t>
      </w:r>
      <w:r w:rsidRPr="00930C40">
        <w:rPr>
          <w:noProof/>
        </w:rPr>
        <w:tab/>
        <w:t xml:space="preserve">Bütepage M, Eckei L, Verheugd P, Lüscher B. Intracellular Mono- ADP -Ribosylation in Signaling and Disease. </w:t>
      </w:r>
      <w:r w:rsidRPr="00930C40">
        <w:rPr>
          <w:i/>
          <w:noProof/>
        </w:rPr>
        <w:t>Cells</w:t>
      </w:r>
      <w:r w:rsidRPr="00930C40">
        <w:rPr>
          <w:noProof/>
        </w:rPr>
        <w:t xml:space="preserve"> </w:t>
      </w:r>
      <w:r w:rsidRPr="00930C40">
        <w:rPr>
          <w:b/>
          <w:noProof/>
        </w:rPr>
        <w:t>4</w:t>
      </w:r>
      <w:r w:rsidRPr="00930C40">
        <w:rPr>
          <w:noProof/>
        </w:rPr>
        <w:t>, 569--595 (2015).</w:t>
      </w:r>
    </w:p>
    <w:p w14:paraId="2D196FCC" w14:textId="77777777" w:rsidR="00930C40" w:rsidRPr="00930C40" w:rsidRDefault="00930C40" w:rsidP="00930C40">
      <w:pPr>
        <w:pStyle w:val="EndNoteBibliography"/>
        <w:rPr>
          <w:noProof/>
        </w:rPr>
      </w:pPr>
    </w:p>
    <w:p w14:paraId="2EC6A1E1" w14:textId="77777777" w:rsidR="00930C40" w:rsidRPr="00930C40" w:rsidRDefault="00930C40" w:rsidP="00930C40">
      <w:pPr>
        <w:pStyle w:val="EndNoteBibliography"/>
        <w:ind w:left="720" w:hanging="720"/>
        <w:rPr>
          <w:noProof/>
        </w:rPr>
      </w:pPr>
      <w:r w:rsidRPr="00930C40">
        <w:rPr>
          <w:noProof/>
        </w:rPr>
        <w:t>25.</w:t>
      </w:r>
      <w:r w:rsidRPr="00930C40">
        <w:rPr>
          <w:noProof/>
        </w:rPr>
        <w:tab/>
        <w:t xml:space="preserve">The diverse roles and clinical relevance of PARPs in DNA damage repair: Current state of the art. </w:t>
      </w:r>
      <w:r w:rsidRPr="00930C40">
        <w:rPr>
          <w:i/>
          <w:noProof/>
        </w:rPr>
        <w:t>Biochemical Pharmacology</w:t>
      </w:r>
      <w:r w:rsidRPr="00930C40">
        <w:rPr>
          <w:noProof/>
        </w:rPr>
        <w:t xml:space="preserve"> </w:t>
      </w:r>
      <w:r w:rsidRPr="00930C40">
        <w:rPr>
          <w:b/>
          <w:noProof/>
        </w:rPr>
        <w:t>84</w:t>
      </w:r>
      <w:r w:rsidRPr="00930C40">
        <w:rPr>
          <w:noProof/>
        </w:rPr>
        <w:t>, 137--146 (2012).</w:t>
      </w:r>
    </w:p>
    <w:p w14:paraId="6142C27F" w14:textId="77777777" w:rsidR="00930C40" w:rsidRPr="00930C40" w:rsidRDefault="00930C40" w:rsidP="00930C40">
      <w:pPr>
        <w:pStyle w:val="EndNoteBibliography"/>
        <w:rPr>
          <w:noProof/>
        </w:rPr>
      </w:pPr>
    </w:p>
    <w:p w14:paraId="1AA28004" w14:textId="77777777" w:rsidR="00930C40" w:rsidRPr="00930C40" w:rsidRDefault="00930C40" w:rsidP="00930C40">
      <w:pPr>
        <w:pStyle w:val="EndNoteBibliography"/>
        <w:ind w:left="720" w:hanging="720"/>
        <w:rPr>
          <w:noProof/>
        </w:rPr>
      </w:pPr>
      <w:r w:rsidRPr="00930C40">
        <w:rPr>
          <w:noProof/>
        </w:rPr>
        <w:t>26.</w:t>
      </w:r>
      <w:r w:rsidRPr="00930C40">
        <w:rPr>
          <w:noProof/>
        </w:rPr>
        <w:tab/>
        <w:t xml:space="preserve">Osborne B, Bentley NL, Montgomery MK, Turner N. The role of mitochondrial sirtuins in health and disease. </w:t>
      </w:r>
      <w:r w:rsidRPr="00930C40">
        <w:rPr>
          <w:i/>
          <w:noProof/>
        </w:rPr>
        <w:t>Free Radical Biology and Medicine</w:t>
      </w:r>
      <w:r w:rsidRPr="00930C40">
        <w:rPr>
          <w:noProof/>
        </w:rPr>
        <w:t xml:space="preserve"> </w:t>
      </w:r>
      <w:r w:rsidRPr="00930C40">
        <w:rPr>
          <w:b/>
          <w:noProof/>
        </w:rPr>
        <w:t>100</w:t>
      </w:r>
      <w:r w:rsidRPr="00930C40">
        <w:rPr>
          <w:noProof/>
        </w:rPr>
        <w:t>, 164--174 (2016).</w:t>
      </w:r>
    </w:p>
    <w:p w14:paraId="49D6BE78" w14:textId="77777777" w:rsidR="00930C40" w:rsidRPr="00930C40" w:rsidRDefault="00930C40" w:rsidP="00930C40">
      <w:pPr>
        <w:pStyle w:val="EndNoteBibliography"/>
        <w:rPr>
          <w:noProof/>
        </w:rPr>
      </w:pPr>
    </w:p>
    <w:p w14:paraId="2E8B25EC" w14:textId="77777777" w:rsidR="00930C40" w:rsidRPr="00930C40" w:rsidRDefault="00930C40" w:rsidP="00930C40">
      <w:pPr>
        <w:pStyle w:val="EndNoteBibliography"/>
        <w:ind w:left="720" w:hanging="720"/>
        <w:rPr>
          <w:noProof/>
        </w:rPr>
      </w:pPr>
      <w:r w:rsidRPr="00930C40">
        <w:rPr>
          <w:noProof/>
        </w:rPr>
        <w:t>27.</w:t>
      </w:r>
      <w:r w:rsidRPr="00930C40">
        <w:rPr>
          <w:noProof/>
        </w:rPr>
        <w:tab/>
        <w:t xml:space="preserve">Lee HC. Cyclic ADP -ribose and nicotinic acid adenine dinucleotide phosphate (NAADP) as messengers for calcium mobilization. </w:t>
      </w:r>
      <w:r w:rsidRPr="00930C40">
        <w:rPr>
          <w:i/>
          <w:noProof/>
        </w:rPr>
        <w:t>Journal of Biological Chemistry</w:t>
      </w:r>
      <w:r w:rsidRPr="00930C40">
        <w:rPr>
          <w:noProof/>
        </w:rPr>
        <w:t xml:space="preserve"> </w:t>
      </w:r>
      <w:r w:rsidRPr="00930C40">
        <w:rPr>
          <w:b/>
          <w:noProof/>
        </w:rPr>
        <w:t>287</w:t>
      </w:r>
      <w:r w:rsidRPr="00930C40">
        <w:rPr>
          <w:noProof/>
        </w:rPr>
        <w:t>, 31633--31640 (2012).</w:t>
      </w:r>
    </w:p>
    <w:p w14:paraId="0422A3EC" w14:textId="77777777" w:rsidR="00930C40" w:rsidRPr="00930C40" w:rsidRDefault="00930C40" w:rsidP="00930C40">
      <w:pPr>
        <w:pStyle w:val="EndNoteBibliography"/>
        <w:rPr>
          <w:noProof/>
        </w:rPr>
      </w:pPr>
    </w:p>
    <w:p w14:paraId="17189198" w14:textId="77777777" w:rsidR="00930C40" w:rsidRPr="00930C40" w:rsidRDefault="00930C40" w:rsidP="00930C40">
      <w:pPr>
        <w:pStyle w:val="EndNoteBibliography"/>
        <w:ind w:left="720" w:hanging="720"/>
        <w:rPr>
          <w:noProof/>
        </w:rPr>
      </w:pPr>
      <w:r w:rsidRPr="00930C40">
        <w:rPr>
          <w:noProof/>
        </w:rPr>
        <w:t>28.</w:t>
      </w:r>
      <w:r w:rsidRPr="00930C40">
        <w:rPr>
          <w:noProof/>
        </w:rPr>
        <w:tab/>
        <w:t xml:space="preserve">Ruggieri S, Orsomando G, Sorci L, Raffaelli N. Regulation of NAD biosynthetic enzymes modulates NAD -sensing processes to shape mammalian cell physiology under varying biological cues. </w:t>
      </w:r>
      <w:r w:rsidRPr="00930C40">
        <w:rPr>
          <w:i/>
          <w:noProof/>
        </w:rPr>
        <w:t>Biochimica et Biophysica Acta</w:t>
      </w:r>
      <w:r w:rsidRPr="00930C40">
        <w:rPr>
          <w:noProof/>
        </w:rPr>
        <w:t xml:space="preserve"> </w:t>
      </w:r>
      <w:r w:rsidRPr="00930C40">
        <w:rPr>
          <w:b/>
          <w:noProof/>
        </w:rPr>
        <w:t>1854</w:t>
      </w:r>
      <w:r w:rsidRPr="00930C40">
        <w:rPr>
          <w:noProof/>
        </w:rPr>
        <w:t>, 1138--1149 (2015).</w:t>
      </w:r>
    </w:p>
    <w:p w14:paraId="321B6B34" w14:textId="77777777" w:rsidR="00930C40" w:rsidRPr="00930C40" w:rsidRDefault="00930C40" w:rsidP="00930C40">
      <w:pPr>
        <w:pStyle w:val="EndNoteBibliography"/>
        <w:rPr>
          <w:noProof/>
        </w:rPr>
      </w:pPr>
    </w:p>
    <w:p w14:paraId="6C4A1152" w14:textId="77777777" w:rsidR="00930C40" w:rsidRPr="00930C40" w:rsidRDefault="00930C40" w:rsidP="00930C40">
      <w:pPr>
        <w:pStyle w:val="EndNoteBibliography"/>
        <w:ind w:left="720" w:hanging="720"/>
        <w:rPr>
          <w:noProof/>
        </w:rPr>
      </w:pPr>
      <w:r w:rsidRPr="00930C40">
        <w:rPr>
          <w:noProof/>
        </w:rPr>
        <w:t>29.</w:t>
      </w:r>
      <w:r w:rsidRPr="00930C40">
        <w:rPr>
          <w:noProof/>
        </w:rPr>
        <w:tab/>
        <w:t xml:space="preserve">Koch-Nolte F, Haag F, Guse AH, Lund F, Ziegler M. Emerging roles of NAD+ and its metabolites in cell signaling. </w:t>
      </w:r>
      <w:r w:rsidRPr="00930C40">
        <w:rPr>
          <w:i/>
          <w:noProof/>
        </w:rPr>
        <w:t>Science Signaling</w:t>
      </w:r>
      <w:r w:rsidRPr="00930C40">
        <w:rPr>
          <w:noProof/>
        </w:rPr>
        <w:t xml:space="preserve"> </w:t>
      </w:r>
      <w:r w:rsidRPr="00930C40">
        <w:rPr>
          <w:b/>
          <w:noProof/>
        </w:rPr>
        <w:t>2</w:t>
      </w:r>
      <w:r w:rsidRPr="00930C40">
        <w:rPr>
          <w:noProof/>
        </w:rPr>
        <w:t>, mr1 (2009).</w:t>
      </w:r>
    </w:p>
    <w:p w14:paraId="139451FF" w14:textId="77777777" w:rsidR="00930C40" w:rsidRPr="00930C40" w:rsidRDefault="00930C40" w:rsidP="00930C40">
      <w:pPr>
        <w:pStyle w:val="EndNoteBibliography"/>
        <w:rPr>
          <w:noProof/>
        </w:rPr>
      </w:pPr>
    </w:p>
    <w:p w14:paraId="17AD7C28" w14:textId="77777777" w:rsidR="00930C40" w:rsidRPr="00930C40" w:rsidRDefault="00930C40" w:rsidP="00930C40">
      <w:pPr>
        <w:pStyle w:val="EndNoteBibliography"/>
        <w:ind w:left="720" w:hanging="720"/>
        <w:rPr>
          <w:noProof/>
        </w:rPr>
      </w:pPr>
      <w:r w:rsidRPr="00930C40">
        <w:rPr>
          <w:noProof/>
        </w:rPr>
        <w:t>30.</w:t>
      </w:r>
      <w:r w:rsidRPr="00930C40">
        <w:rPr>
          <w:noProof/>
        </w:rPr>
        <w:tab/>
        <w:t>Buonvicino D</w:t>
      </w:r>
      <w:r w:rsidRPr="00930C40">
        <w:rPr>
          <w:i/>
          <w:noProof/>
        </w:rPr>
        <w:t>, et al.</w:t>
      </w:r>
      <w:r w:rsidRPr="00930C40">
        <w:rPr>
          <w:noProof/>
        </w:rPr>
        <w:t xml:space="preserve"> Identification of the Nicotinamide Salvage Pathway as a New Toxification Route for Antimetabolites. </w:t>
      </w:r>
      <w:r w:rsidRPr="00930C40">
        <w:rPr>
          <w:i/>
          <w:noProof/>
        </w:rPr>
        <w:t>Cell Chemical Biology</w:t>
      </w:r>
      <w:r w:rsidRPr="00930C40">
        <w:rPr>
          <w:noProof/>
        </w:rPr>
        <w:t xml:space="preserve"> </w:t>
      </w:r>
      <w:r w:rsidRPr="00930C40">
        <w:rPr>
          <w:b/>
          <w:noProof/>
        </w:rPr>
        <w:t>25</w:t>
      </w:r>
      <w:r w:rsidRPr="00930C40">
        <w:rPr>
          <w:noProof/>
        </w:rPr>
        <w:t>, 471--482.e477 (2018).</w:t>
      </w:r>
    </w:p>
    <w:p w14:paraId="69F462A4" w14:textId="77777777" w:rsidR="00930C40" w:rsidRPr="00930C40" w:rsidRDefault="00930C40" w:rsidP="00930C40">
      <w:pPr>
        <w:pStyle w:val="EndNoteBibliography"/>
        <w:rPr>
          <w:noProof/>
        </w:rPr>
      </w:pPr>
    </w:p>
    <w:p w14:paraId="7C643987" w14:textId="77777777" w:rsidR="00930C40" w:rsidRPr="00930C40" w:rsidRDefault="00930C40" w:rsidP="00930C40">
      <w:pPr>
        <w:pStyle w:val="EndNoteBibliography"/>
        <w:ind w:left="720" w:hanging="720"/>
        <w:rPr>
          <w:noProof/>
        </w:rPr>
      </w:pPr>
      <w:r w:rsidRPr="00930C40">
        <w:rPr>
          <w:noProof/>
        </w:rPr>
        <w:t>31.</w:t>
      </w:r>
      <w:r w:rsidRPr="00930C40">
        <w:rPr>
          <w:noProof/>
        </w:rPr>
        <w:tab/>
        <w:t xml:space="preserve">Hasmann M, Schemainda I. FK866, a highly specific noncompetitive inhibitor of nicotinamide phosphoribosyltransferase, represents a novel mechanism for induction of tumor cell apoptosis. </w:t>
      </w:r>
      <w:r w:rsidRPr="00930C40">
        <w:rPr>
          <w:i/>
          <w:noProof/>
        </w:rPr>
        <w:t>Cancer Res</w:t>
      </w:r>
      <w:r w:rsidRPr="00930C40">
        <w:rPr>
          <w:noProof/>
        </w:rPr>
        <w:t xml:space="preserve"> </w:t>
      </w:r>
      <w:r w:rsidRPr="00930C40">
        <w:rPr>
          <w:b/>
          <w:noProof/>
        </w:rPr>
        <w:t>63</w:t>
      </w:r>
      <w:r w:rsidRPr="00930C40">
        <w:rPr>
          <w:noProof/>
        </w:rPr>
        <w:t>, 7436-7442 (2003).</w:t>
      </w:r>
    </w:p>
    <w:p w14:paraId="1199F620" w14:textId="77777777" w:rsidR="00930C40" w:rsidRPr="00930C40" w:rsidRDefault="00930C40" w:rsidP="00930C40">
      <w:pPr>
        <w:pStyle w:val="EndNoteBibliography"/>
        <w:rPr>
          <w:noProof/>
        </w:rPr>
      </w:pPr>
    </w:p>
    <w:p w14:paraId="12D0FD13" w14:textId="77777777" w:rsidR="00930C40" w:rsidRPr="00930C40" w:rsidRDefault="00930C40" w:rsidP="00930C40">
      <w:pPr>
        <w:pStyle w:val="EndNoteBibliography"/>
        <w:ind w:left="720" w:hanging="720"/>
        <w:rPr>
          <w:noProof/>
        </w:rPr>
      </w:pPr>
      <w:r w:rsidRPr="00930C40">
        <w:rPr>
          <w:noProof/>
        </w:rPr>
        <w:t>32.</w:t>
      </w:r>
      <w:r w:rsidRPr="00930C40">
        <w:rPr>
          <w:noProof/>
        </w:rPr>
        <w:tab/>
        <w:t>Liu L</w:t>
      </w:r>
      <w:r w:rsidRPr="00930C40">
        <w:rPr>
          <w:i/>
          <w:noProof/>
        </w:rPr>
        <w:t>, et al.</w:t>
      </w:r>
      <w:r w:rsidRPr="00930C40">
        <w:rPr>
          <w:noProof/>
        </w:rPr>
        <w:t xml:space="preserve"> Quantitative Analysis of NAD Synthesis-Breakdown Fluxes. </w:t>
      </w:r>
      <w:r w:rsidRPr="00930C40">
        <w:rPr>
          <w:i/>
          <w:noProof/>
        </w:rPr>
        <w:t>Cell Metabolism</w:t>
      </w:r>
      <w:r w:rsidRPr="00930C40">
        <w:rPr>
          <w:noProof/>
        </w:rPr>
        <w:t xml:space="preserve"> </w:t>
      </w:r>
      <w:r w:rsidRPr="00930C40">
        <w:rPr>
          <w:b/>
          <w:noProof/>
        </w:rPr>
        <w:t>27</w:t>
      </w:r>
      <w:r w:rsidRPr="00930C40">
        <w:rPr>
          <w:noProof/>
        </w:rPr>
        <w:t>, 1067--1080.e1065 (2018).</w:t>
      </w:r>
    </w:p>
    <w:p w14:paraId="11B3C410" w14:textId="77777777" w:rsidR="00930C40" w:rsidRPr="00930C40" w:rsidRDefault="00930C40" w:rsidP="00930C40">
      <w:pPr>
        <w:pStyle w:val="EndNoteBibliography"/>
        <w:rPr>
          <w:noProof/>
        </w:rPr>
      </w:pPr>
    </w:p>
    <w:p w14:paraId="76189388" w14:textId="77777777" w:rsidR="00930C40" w:rsidRPr="00930C40" w:rsidRDefault="00930C40" w:rsidP="00930C40">
      <w:pPr>
        <w:pStyle w:val="EndNoteBibliography"/>
        <w:ind w:left="720" w:hanging="720"/>
        <w:rPr>
          <w:noProof/>
        </w:rPr>
      </w:pPr>
      <w:r w:rsidRPr="00930C40">
        <w:rPr>
          <w:noProof/>
        </w:rPr>
        <w:t>33.</w:t>
      </w:r>
      <w:r w:rsidRPr="00930C40">
        <w:rPr>
          <w:noProof/>
        </w:rPr>
        <w:tab/>
        <w:t xml:space="preserve">Yoshino J, Baur JA, Imai S-i. NAD+ Intermediates: The Biology and Therapeutic Potential of NMN and NR . </w:t>
      </w:r>
      <w:r w:rsidRPr="00930C40">
        <w:rPr>
          <w:i/>
          <w:noProof/>
        </w:rPr>
        <w:t>Cell Metabolism</w:t>
      </w:r>
      <w:r w:rsidRPr="00930C40">
        <w:rPr>
          <w:noProof/>
        </w:rPr>
        <w:t xml:space="preserve"> </w:t>
      </w:r>
      <w:r w:rsidRPr="00930C40">
        <w:rPr>
          <w:b/>
          <w:noProof/>
        </w:rPr>
        <w:t>27</w:t>
      </w:r>
      <w:r w:rsidRPr="00930C40">
        <w:rPr>
          <w:noProof/>
        </w:rPr>
        <w:t>, 513--528 (2018).</w:t>
      </w:r>
    </w:p>
    <w:p w14:paraId="7288DC5B" w14:textId="77777777" w:rsidR="00930C40" w:rsidRPr="00930C40" w:rsidRDefault="00930C40" w:rsidP="00930C40">
      <w:pPr>
        <w:pStyle w:val="EndNoteBibliography"/>
        <w:rPr>
          <w:noProof/>
        </w:rPr>
      </w:pPr>
    </w:p>
    <w:p w14:paraId="51D757C0" w14:textId="77777777" w:rsidR="00930C40" w:rsidRPr="00930C40" w:rsidRDefault="00930C40" w:rsidP="00930C40">
      <w:pPr>
        <w:pStyle w:val="EndNoteBibliography"/>
        <w:ind w:left="720" w:hanging="720"/>
        <w:rPr>
          <w:noProof/>
        </w:rPr>
      </w:pPr>
      <w:r w:rsidRPr="00930C40">
        <w:rPr>
          <w:noProof/>
        </w:rPr>
        <w:t>34.</w:t>
      </w:r>
      <w:r w:rsidRPr="00930C40">
        <w:rPr>
          <w:noProof/>
        </w:rPr>
        <w:tab/>
        <w:t xml:space="preserve">North BJ, Verdin E. Sirtuins: Sir2 -related NAD -dependent protein deacetylases. </w:t>
      </w:r>
      <w:r w:rsidRPr="00930C40">
        <w:rPr>
          <w:i/>
          <w:noProof/>
        </w:rPr>
        <w:t>Genome Biology</w:t>
      </w:r>
      <w:r w:rsidRPr="00930C40">
        <w:rPr>
          <w:noProof/>
        </w:rPr>
        <w:t xml:space="preserve"> </w:t>
      </w:r>
      <w:r w:rsidRPr="00930C40">
        <w:rPr>
          <w:b/>
          <w:noProof/>
        </w:rPr>
        <w:t>5</w:t>
      </w:r>
      <w:r w:rsidRPr="00930C40">
        <w:rPr>
          <w:noProof/>
        </w:rPr>
        <w:t>, 224 (2004).</w:t>
      </w:r>
    </w:p>
    <w:p w14:paraId="511E5701" w14:textId="77777777" w:rsidR="00930C40" w:rsidRPr="00930C40" w:rsidRDefault="00930C40" w:rsidP="00930C40">
      <w:pPr>
        <w:pStyle w:val="EndNoteBibliography"/>
        <w:rPr>
          <w:noProof/>
        </w:rPr>
      </w:pPr>
    </w:p>
    <w:p w14:paraId="5DDD9FEC" w14:textId="77777777" w:rsidR="00930C40" w:rsidRPr="00930C40" w:rsidRDefault="00930C40" w:rsidP="00930C40">
      <w:pPr>
        <w:pStyle w:val="EndNoteBibliography"/>
        <w:ind w:left="720" w:hanging="720"/>
        <w:rPr>
          <w:noProof/>
        </w:rPr>
      </w:pPr>
      <w:r w:rsidRPr="00930C40">
        <w:rPr>
          <w:noProof/>
        </w:rPr>
        <w:t>35.</w:t>
      </w:r>
      <w:r w:rsidRPr="00930C40">
        <w:rPr>
          <w:noProof/>
        </w:rPr>
        <w:tab/>
        <w:t xml:space="preserve">Burgos ES, Schramm VL. Weak coupling of ATP hydrolysis to the chemical equilibrium of human nicotinamide phosphoribosyltransferase. </w:t>
      </w:r>
      <w:r w:rsidRPr="00930C40">
        <w:rPr>
          <w:i/>
          <w:noProof/>
        </w:rPr>
        <w:t>Biochemistry</w:t>
      </w:r>
      <w:r w:rsidRPr="00930C40">
        <w:rPr>
          <w:noProof/>
        </w:rPr>
        <w:t xml:space="preserve"> </w:t>
      </w:r>
      <w:r w:rsidRPr="00930C40">
        <w:rPr>
          <w:b/>
          <w:noProof/>
        </w:rPr>
        <w:t>47</w:t>
      </w:r>
      <w:r w:rsidRPr="00930C40">
        <w:rPr>
          <w:noProof/>
        </w:rPr>
        <w:t>, 11086--11096 (2008).</w:t>
      </w:r>
    </w:p>
    <w:p w14:paraId="180D15DE" w14:textId="77777777" w:rsidR="00930C40" w:rsidRPr="00930C40" w:rsidRDefault="00930C40" w:rsidP="00930C40">
      <w:pPr>
        <w:pStyle w:val="EndNoteBibliography"/>
        <w:rPr>
          <w:noProof/>
        </w:rPr>
      </w:pPr>
    </w:p>
    <w:p w14:paraId="34E7FE3A" w14:textId="77777777" w:rsidR="00930C40" w:rsidRPr="00930C40" w:rsidRDefault="00930C40" w:rsidP="00930C40">
      <w:pPr>
        <w:pStyle w:val="EndNoteBibliography"/>
        <w:ind w:left="720" w:hanging="720"/>
        <w:rPr>
          <w:noProof/>
        </w:rPr>
      </w:pPr>
      <w:r w:rsidRPr="00930C40">
        <w:rPr>
          <w:noProof/>
        </w:rPr>
        <w:t>36.</w:t>
      </w:r>
      <w:r w:rsidRPr="00930C40">
        <w:rPr>
          <w:noProof/>
        </w:rPr>
        <w:tab/>
        <w:t xml:space="preserve">Burgos ES, Ho M-C, Almo SC, Schramm VL. A phosphoenzyme mimic, overlapping catalytic sites and reaction coordinate motion for human NAMPT . </w:t>
      </w:r>
      <w:r w:rsidRPr="00930C40">
        <w:rPr>
          <w:i/>
          <w:noProof/>
        </w:rPr>
        <w:t>Proceedings of the National Academy of Sciences</w:t>
      </w:r>
      <w:r w:rsidRPr="00930C40">
        <w:rPr>
          <w:noProof/>
        </w:rPr>
        <w:t xml:space="preserve"> </w:t>
      </w:r>
      <w:r w:rsidRPr="00930C40">
        <w:rPr>
          <w:b/>
          <w:noProof/>
        </w:rPr>
        <w:t>106</w:t>
      </w:r>
      <w:r w:rsidRPr="00930C40">
        <w:rPr>
          <w:noProof/>
        </w:rPr>
        <w:t>, 13748--13753 (2009).</w:t>
      </w:r>
    </w:p>
    <w:p w14:paraId="749909EE" w14:textId="77777777" w:rsidR="00930C40" w:rsidRPr="00930C40" w:rsidRDefault="00930C40" w:rsidP="00930C40">
      <w:pPr>
        <w:pStyle w:val="EndNoteBibliography"/>
        <w:rPr>
          <w:noProof/>
        </w:rPr>
      </w:pPr>
    </w:p>
    <w:p w14:paraId="20DBF46C" w14:textId="77777777" w:rsidR="00930C40" w:rsidRPr="00930C40" w:rsidRDefault="00930C40" w:rsidP="00930C40">
      <w:pPr>
        <w:pStyle w:val="EndNoteBibliography"/>
        <w:ind w:left="720" w:hanging="720"/>
        <w:rPr>
          <w:noProof/>
        </w:rPr>
      </w:pPr>
      <w:r w:rsidRPr="00930C40">
        <w:rPr>
          <w:noProof/>
        </w:rPr>
        <w:t>37.</w:t>
      </w:r>
      <w:r w:rsidRPr="00930C40">
        <w:rPr>
          <w:noProof/>
        </w:rPr>
        <w:tab/>
        <w:t xml:space="preserve">Gossmann TI, Ziegler M, Puntervoll P, de Figueiredo LF, Schuster S, Heiland I. NAD+ biosynthesis and salvage – a phylogenetic perspective. </w:t>
      </w:r>
      <w:r w:rsidRPr="00930C40">
        <w:rPr>
          <w:i/>
          <w:noProof/>
        </w:rPr>
        <w:t>The FEBS Journal</w:t>
      </w:r>
      <w:r w:rsidRPr="00930C40">
        <w:rPr>
          <w:noProof/>
        </w:rPr>
        <w:t xml:space="preserve"> </w:t>
      </w:r>
      <w:r w:rsidRPr="00930C40">
        <w:rPr>
          <w:b/>
          <w:noProof/>
        </w:rPr>
        <w:t>279</w:t>
      </w:r>
      <w:r w:rsidRPr="00930C40">
        <w:rPr>
          <w:noProof/>
        </w:rPr>
        <w:t>, 3355--3363 (2012).</w:t>
      </w:r>
    </w:p>
    <w:p w14:paraId="7DB79B5E" w14:textId="77777777" w:rsidR="00930C40" w:rsidRPr="00930C40" w:rsidRDefault="00930C40" w:rsidP="00930C40">
      <w:pPr>
        <w:pStyle w:val="EndNoteBibliography"/>
        <w:rPr>
          <w:noProof/>
        </w:rPr>
      </w:pPr>
    </w:p>
    <w:p w14:paraId="5F62CFBC" w14:textId="77777777" w:rsidR="00930C40" w:rsidRPr="00930C40" w:rsidRDefault="00930C40" w:rsidP="00930C40">
      <w:pPr>
        <w:pStyle w:val="EndNoteBibliography"/>
        <w:ind w:left="720" w:hanging="720"/>
        <w:rPr>
          <w:noProof/>
        </w:rPr>
      </w:pPr>
      <w:r w:rsidRPr="00930C40">
        <w:rPr>
          <w:noProof/>
        </w:rPr>
        <w:t>38.</w:t>
      </w:r>
      <w:r w:rsidRPr="00930C40">
        <w:rPr>
          <w:noProof/>
        </w:rPr>
        <w:tab/>
        <w:t xml:space="preserve">Pissios P. Nicotinamide N -Methyltransferase: More Than a Vitamin B3 Clearance Enzyme. </w:t>
      </w:r>
      <w:r w:rsidRPr="00930C40">
        <w:rPr>
          <w:i/>
          <w:noProof/>
        </w:rPr>
        <w:t>Trends in Endocrinology and Metabolism</w:t>
      </w:r>
      <w:r w:rsidRPr="00930C40">
        <w:rPr>
          <w:noProof/>
        </w:rPr>
        <w:t xml:space="preserve"> </w:t>
      </w:r>
      <w:r w:rsidRPr="00930C40">
        <w:rPr>
          <w:b/>
          <w:noProof/>
        </w:rPr>
        <w:t>28</w:t>
      </w:r>
      <w:r w:rsidRPr="00930C40">
        <w:rPr>
          <w:noProof/>
        </w:rPr>
        <w:t>, 340--353 (2017).</w:t>
      </w:r>
    </w:p>
    <w:p w14:paraId="5C5276B3" w14:textId="77777777" w:rsidR="00930C40" w:rsidRPr="00930C40" w:rsidRDefault="00930C40" w:rsidP="00930C40">
      <w:pPr>
        <w:pStyle w:val="EndNoteBibliography"/>
        <w:rPr>
          <w:noProof/>
        </w:rPr>
      </w:pPr>
    </w:p>
    <w:p w14:paraId="43BE275F" w14:textId="77777777" w:rsidR="00930C40" w:rsidRPr="00930C40" w:rsidRDefault="00930C40" w:rsidP="00930C40">
      <w:pPr>
        <w:pStyle w:val="EndNoteBibliography"/>
        <w:ind w:left="720" w:hanging="720"/>
        <w:rPr>
          <w:noProof/>
        </w:rPr>
      </w:pPr>
      <w:r w:rsidRPr="00930C40">
        <w:rPr>
          <w:noProof/>
        </w:rPr>
        <w:t>39.</w:t>
      </w:r>
      <w:r w:rsidRPr="00930C40">
        <w:rPr>
          <w:noProof/>
        </w:rPr>
        <w:tab/>
        <w:t xml:space="preserve">de Figueiredo LF, Gossmann TI, Ziegler M, Schuster S. Pathway analysis of NAD+ metabolism. </w:t>
      </w:r>
      <w:r w:rsidRPr="00930C40">
        <w:rPr>
          <w:i/>
          <w:noProof/>
        </w:rPr>
        <w:t>Biochemical Journal</w:t>
      </w:r>
      <w:r w:rsidRPr="00930C40">
        <w:rPr>
          <w:noProof/>
        </w:rPr>
        <w:t xml:space="preserve"> </w:t>
      </w:r>
      <w:r w:rsidRPr="00930C40">
        <w:rPr>
          <w:b/>
          <w:noProof/>
        </w:rPr>
        <w:t>439</w:t>
      </w:r>
      <w:r w:rsidRPr="00930C40">
        <w:rPr>
          <w:noProof/>
        </w:rPr>
        <w:t>, 341--348 (2011).</w:t>
      </w:r>
    </w:p>
    <w:p w14:paraId="23DFDBCB" w14:textId="77777777" w:rsidR="00930C40" w:rsidRPr="00930C40" w:rsidRDefault="00930C40" w:rsidP="00930C40">
      <w:pPr>
        <w:pStyle w:val="EndNoteBibliography"/>
        <w:rPr>
          <w:noProof/>
        </w:rPr>
      </w:pPr>
    </w:p>
    <w:p w14:paraId="386EE87A" w14:textId="77777777" w:rsidR="00930C40" w:rsidRPr="00930C40" w:rsidRDefault="00930C40" w:rsidP="00930C40">
      <w:pPr>
        <w:pStyle w:val="EndNoteBibliography"/>
        <w:ind w:left="720" w:hanging="720"/>
        <w:rPr>
          <w:noProof/>
        </w:rPr>
      </w:pPr>
      <w:r w:rsidRPr="00930C40">
        <w:rPr>
          <w:noProof/>
        </w:rPr>
        <w:t>40.</w:t>
      </w:r>
      <w:r w:rsidRPr="00930C40">
        <w:rPr>
          <w:noProof/>
        </w:rPr>
        <w:tab/>
        <w:t>Carneiro J</w:t>
      </w:r>
      <w:r w:rsidRPr="00930C40">
        <w:rPr>
          <w:i/>
          <w:noProof/>
        </w:rPr>
        <w:t>, et al.</w:t>
      </w:r>
      <w:r w:rsidRPr="00930C40">
        <w:rPr>
          <w:noProof/>
        </w:rPr>
        <w:t xml:space="preserve"> The Evolutionary Portrait of Metazoan NAD Salvage. </w:t>
      </w:r>
      <w:r w:rsidRPr="00930C40">
        <w:rPr>
          <w:i/>
          <w:noProof/>
        </w:rPr>
        <w:t>PLoS ONE</w:t>
      </w:r>
      <w:r w:rsidRPr="00930C40">
        <w:rPr>
          <w:noProof/>
        </w:rPr>
        <w:t xml:space="preserve"> </w:t>
      </w:r>
      <w:r w:rsidRPr="00930C40">
        <w:rPr>
          <w:b/>
          <w:noProof/>
        </w:rPr>
        <w:t>8</w:t>
      </w:r>
      <w:r w:rsidRPr="00930C40">
        <w:rPr>
          <w:noProof/>
        </w:rPr>
        <w:t>,  (2013).</w:t>
      </w:r>
    </w:p>
    <w:p w14:paraId="5DD8AC69" w14:textId="77777777" w:rsidR="00930C40" w:rsidRPr="00930C40" w:rsidRDefault="00930C40" w:rsidP="00930C40">
      <w:pPr>
        <w:pStyle w:val="EndNoteBibliography"/>
        <w:rPr>
          <w:noProof/>
        </w:rPr>
      </w:pPr>
    </w:p>
    <w:p w14:paraId="4D398DDB" w14:textId="77777777" w:rsidR="00930C40" w:rsidRPr="00930C40" w:rsidRDefault="00930C40" w:rsidP="00930C40">
      <w:pPr>
        <w:pStyle w:val="EndNoteBibliography"/>
        <w:ind w:left="720" w:hanging="720"/>
        <w:rPr>
          <w:noProof/>
        </w:rPr>
      </w:pPr>
      <w:r w:rsidRPr="00930C40">
        <w:rPr>
          <w:noProof/>
        </w:rPr>
        <w:t>41.</w:t>
      </w:r>
      <w:r w:rsidRPr="00930C40">
        <w:rPr>
          <w:noProof/>
        </w:rPr>
        <w:tab/>
        <w:t xml:space="preserve">Gazzaniga F, Stebbins R, Chang SZ, McPeek MA, Brenner C. Microbial NAD metabolism: lessons from comparative genomics. </w:t>
      </w:r>
      <w:r w:rsidRPr="00930C40">
        <w:rPr>
          <w:i/>
          <w:noProof/>
        </w:rPr>
        <w:t>Microbiology and Molecular Biology Reviews</w:t>
      </w:r>
      <w:r w:rsidRPr="00930C40">
        <w:rPr>
          <w:noProof/>
        </w:rPr>
        <w:t xml:space="preserve"> </w:t>
      </w:r>
      <w:r w:rsidRPr="00930C40">
        <w:rPr>
          <w:b/>
          <w:noProof/>
        </w:rPr>
        <w:t>73</w:t>
      </w:r>
      <w:r w:rsidRPr="00930C40">
        <w:rPr>
          <w:noProof/>
        </w:rPr>
        <w:t>, 529--541 (2009).</w:t>
      </w:r>
    </w:p>
    <w:p w14:paraId="153B44C5" w14:textId="77777777" w:rsidR="00930C40" w:rsidRPr="00930C40" w:rsidRDefault="00930C40" w:rsidP="00930C40">
      <w:pPr>
        <w:pStyle w:val="EndNoteBibliography"/>
        <w:rPr>
          <w:noProof/>
        </w:rPr>
      </w:pPr>
    </w:p>
    <w:p w14:paraId="6AB68134" w14:textId="77777777" w:rsidR="00930C40" w:rsidRPr="00930C40" w:rsidRDefault="00930C40" w:rsidP="00930C40">
      <w:pPr>
        <w:pStyle w:val="EndNoteBibliography"/>
        <w:ind w:left="720" w:hanging="720"/>
        <w:rPr>
          <w:noProof/>
        </w:rPr>
      </w:pPr>
      <w:r w:rsidRPr="00930C40">
        <w:rPr>
          <w:noProof/>
        </w:rPr>
        <w:lastRenderedPageBreak/>
        <w:t>42.</w:t>
      </w:r>
      <w:r w:rsidRPr="00930C40">
        <w:rPr>
          <w:noProof/>
        </w:rPr>
        <w:tab/>
        <w:t xml:space="preserve">Hron T, Pajer P, Pačes J, Bartüněk P, Elleder D. Hidden genes in birds. </w:t>
      </w:r>
      <w:r w:rsidRPr="00930C40">
        <w:rPr>
          <w:i/>
          <w:noProof/>
        </w:rPr>
        <w:t>Genome Biology</w:t>
      </w:r>
      <w:r w:rsidRPr="00930C40">
        <w:rPr>
          <w:noProof/>
        </w:rPr>
        <w:t xml:space="preserve"> </w:t>
      </w:r>
      <w:r w:rsidRPr="00930C40">
        <w:rPr>
          <w:b/>
          <w:noProof/>
        </w:rPr>
        <w:t>16</w:t>
      </w:r>
      <w:r w:rsidRPr="00930C40">
        <w:rPr>
          <w:noProof/>
        </w:rPr>
        <w:t>, 4--7 (2015).</w:t>
      </w:r>
    </w:p>
    <w:p w14:paraId="4AC76F3B" w14:textId="77777777" w:rsidR="00930C40" w:rsidRPr="00930C40" w:rsidRDefault="00930C40" w:rsidP="00930C40">
      <w:pPr>
        <w:pStyle w:val="EndNoteBibliography"/>
        <w:rPr>
          <w:noProof/>
        </w:rPr>
      </w:pPr>
    </w:p>
    <w:p w14:paraId="70E100E5" w14:textId="77777777" w:rsidR="00930C40" w:rsidRPr="00930C40" w:rsidRDefault="00930C40" w:rsidP="00930C40">
      <w:pPr>
        <w:pStyle w:val="EndNoteBibliography"/>
        <w:ind w:left="720" w:hanging="720"/>
        <w:rPr>
          <w:noProof/>
        </w:rPr>
      </w:pPr>
      <w:r w:rsidRPr="00930C40">
        <w:rPr>
          <w:noProof/>
        </w:rPr>
        <w:t>43.</w:t>
      </w:r>
      <w:r w:rsidRPr="00930C40">
        <w:rPr>
          <w:noProof/>
        </w:rPr>
        <w:tab/>
        <w:t xml:space="preserve">Gossmann TI, Ziegler M. Sequence divergence and diversity suggests ongoing functional diversification of vertebrate NAD metabolism. </w:t>
      </w:r>
      <w:r w:rsidRPr="00930C40">
        <w:rPr>
          <w:i/>
          <w:noProof/>
        </w:rPr>
        <w:t>DNA Repair</w:t>
      </w:r>
      <w:r w:rsidRPr="00930C40">
        <w:rPr>
          <w:noProof/>
        </w:rPr>
        <w:t xml:space="preserve"> </w:t>
      </w:r>
      <w:r w:rsidRPr="00930C40">
        <w:rPr>
          <w:b/>
          <w:noProof/>
        </w:rPr>
        <w:t>23</w:t>
      </w:r>
      <w:r w:rsidRPr="00930C40">
        <w:rPr>
          <w:noProof/>
        </w:rPr>
        <w:t>, 39--48 (2014).</w:t>
      </w:r>
    </w:p>
    <w:p w14:paraId="3BAE4776" w14:textId="77777777" w:rsidR="00930C40" w:rsidRPr="00930C40" w:rsidRDefault="00930C40" w:rsidP="00930C40">
      <w:pPr>
        <w:pStyle w:val="EndNoteBibliography"/>
        <w:rPr>
          <w:noProof/>
        </w:rPr>
      </w:pPr>
    </w:p>
    <w:p w14:paraId="5929D72B" w14:textId="77777777" w:rsidR="00930C40" w:rsidRPr="00930C40" w:rsidRDefault="00930C40" w:rsidP="00930C40">
      <w:pPr>
        <w:pStyle w:val="EndNoteBibliography"/>
        <w:ind w:left="720" w:hanging="720"/>
        <w:rPr>
          <w:noProof/>
        </w:rPr>
      </w:pPr>
      <w:r w:rsidRPr="00930C40">
        <w:rPr>
          <w:noProof/>
        </w:rPr>
        <w:t>44.</w:t>
      </w:r>
      <w:r w:rsidRPr="00930C40">
        <w:rPr>
          <w:noProof/>
        </w:rPr>
        <w:tab/>
        <w:t xml:space="preserve">Sorci L, Blaby Ia. Genomics-driven reconstruction of \spec Acinetobacter NAD metabolism: Insights for antibacterial target selection. </w:t>
      </w:r>
      <w:r w:rsidRPr="00930C40">
        <w:rPr>
          <w:i/>
          <w:noProof/>
        </w:rPr>
        <w:t>Journal of Biological Chemistry</w:t>
      </w:r>
      <w:r w:rsidRPr="00930C40">
        <w:rPr>
          <w:noProof/>
        </w:rPr>
        <w:t xml:space="preserve"> </w:t>
      </w:r>
      <w:r w:rsidRPr="00930C40">
        <w:rPr>
          <w:b/>
          <w:noProof/>
        </w:rPr>
        <w:t>285</w:t>
      </w:r>
      <w:r w:rsidRPr="00930C40">
        <w:rPr>
          <w:noProof/>
        </w:rPr>
        <w:t>, 39490--39499 (2010).</w:t>
      </w:r>
    </w:p>
    <w:p w14:paraId="1F9AAEBA" w14:textId="77777777" w:rsidR="00930C40" w:rsidRPr="00930C40" w:rsidRDefault="00930C40" w:rsidP="00930C40">
      <w:pPr>
        <w:pStyle w:val="EndNoteBibliography"/>
        <w:rPr>
          <w:noProof/>
        </w:rPr>
      </w:pPr>
    </w:p>
    <w:p w14:paraId="7E6063CE" w14:textId="77777777" w:rsidR="00930C40" w:rsidRPr="00930C40" w:rsidRDefault="00930C40" w:rsidP="00930C40">
      <w:pPr>
        <w:pStyle w:val="EndNoteBibliography"/>
        <w:ind w:left="720" w:hanging="720"/>
        <w:rPr>
          <w:noProof/>
        </w:rPr>
      </w:pPr>
      <w:r w:rsidRPr="00930C40">
        <w:rPr>
          <w:noProof/>
        </w:rPr>
        <w:t>45.</w:t>
      </w:r>
      <w:r w:rsidRPr="00930C40">
        <w:rPr>
          <w:noProof/>
        </w:rPr>
        <w:tab/>
        <w:t xml:space="preserve">Wang T, Zhang X, Bheda P, Revollo JR, Imai S-i, Wolberger C. Structure of Nampt/PBEF/visfatin , a mammalian NAD+ biosynthetic enzyme. </w:t>
      </w:r>
      <w:r w:rsidRPr="00930C40">
        <w:rPr>
          <w:i/>
          <w:noProof/>
        </w:rPr>
        <w:t>Nature Structural and Molecular Biology</w:t>
      </w:r>
      <w:r w:rsidRPr="00930C40">
        <w:rPr>
          <w:noProof/>
        </w:rPr>
        <w:t xml:space="preserve"> </w:t>
      </w:r>
      <w:r w:rsidRPr="00930C40">
        <w:rPr>
          <w:b/>
          <w:noProof/>
        </w:rPr>
        <w:t>13</w:t>
      </w:r>
      <w:r w:rsidRPr="00930C40">
        <w:rPr>
          <w:noProof/>
        </w:rPr>
        <w:t>, 661--662 (2006).</w:t>
      </w:r>
    </w:p>
    <w:p w14:paraId="3A0B8FC4" w14:textId="77777777" w:rsidR="00930C40" w:rsidRPr="00930C40" w:rsidRDefault="00930C40" w:rsidP="00930C40">
      <w:pPr>
        <w:pStyle w:val="EndNoteBibliography"/>
        <w:rPr>
          <w:noProof/>
        </w:rPr>
      </w:pPr>
    </w:p>
    <w:p w14:paraId="5E5EE93E" w14:textId="77777777" w:rsidR="00930C40" w:rsidRPr="00930C40" w:rsidRDefault="00930C40" w:rsidP="00930C40">
      <w:pPr>
        <w:pStyle w:val="EndNoteBibliography"/>
        <w:ind w:left="720" w:hanging="720"/>
        <w:rPr>
          <w:noProof/>
        </w:rPr>
      </w:pPr>
      <w:r w:rsidRPr="00930C40">
        <w:rPr>
          <w:noProof/>
        </w:rPr>
        <w:t>46.</w:t>
      </w:r>
      <w:r w:rsidRPr="00930C40">
        <w:rPr>
          <w:noProof/>
        </w:rPr>
        <w:tab/>
        <w:t xml:space="preserve">Hasmann M, Schemainda I. FK866 , a highly specific noncompetitive inhibitor of nicotinamide phosphoribosyltransferase, represents a novel mechanism for induction of tumor cell apoptosis. </w:t>
      </w:r>
      <w:r w:rsidRPr="00930C40">
        <w:rPr>
          <w:i/>
          <w:noProof/>
        </w:rPr>
        <w:t>Cancer Research</w:t>
      </w:r>
      <w:r w:rsidRPr="00930C40">
        <w:rPr>
          <w:noProof/>
        </w:rPr>
        <w:t xml:space="preserve"> </w:t>
      </w:r>
      <w:r w:rsidRPr="00930C40">
        <w:rPr>
          <w:b/>
          <w:noProof/>
        </w:rPr>
        <w:t>63</w:t>
      </w:r>
      <w:r w:rsidRPr="00930C40">
        <w:rPr>
          <w:noProof/>
        </w:rPr>
        <w:t>, 7436--7442 (2003).</w:t>
      </w:r>
    </w:p>
    <w:p w14:paraId="3FA2A874" w14:textId="77777777" w:rsidR="00930C40" w:rsidRPr="00930C40" w:rsidRDefault="00930C40" w:rsidP="00930C40">
      <w:pPr>
        <w:pStyle w:val="EndNoteBibliography"/>
        <w:rPr>
          <w:noProof/>
        </w:rPr>
      </w:pPr>
    </w:p>
    <w:p w14:paraId="57154133" w14:textId="77777777" w:rsidR="00930C40" w:rsidRPr="00930C40" w:rsidRDefault="00930C40" w:rsidP="00930C40">
      <w:pPr>
        <w:pStyle w:val="EndNoteBibliography"/>
        <w:ind w:left="720" w:hanging="720"/>
        <w:rPr>
          <w:noProof/>
        </w:rPr>
      </w:pPr>
      <w:r w:rsidRPr="00930C40">
        <w:rPr>
          <w:noProof/>
        </w:rPr>
        <w:t>47.</w:t>
      </w:r>
      <w:r w:rsidRPr="00930C40">
        <w:rPr>
          <w:noProof/>
        </w:rPr>
        <w:tab/>
        <w:t>Okamura A</w:t>
      </w:r>
      <w:r w:rsidRPr="00930C40">
        <w:rPr>
          <w:i/>
          <w:noProof/>
        </w:rPr>
        <w:t>, et al.</w:t>
      </w:r>
      <w:r w:rsidRPr="00930C40">
        <w:rPr>
          <w:noProof/>
        </w:rPr>
        <w:t xml:space="preserve"> Increased hepatic nicotinamide N -methyltransferase activity as a marker of cancer cachexia in mice bearing colon 26 adenocarcinoma. </w:t>
      </w:r>
      <w:r w:rsidRPr="00930C40">
        <w:rPr>
          <w:i/>
          <w:noProof/>
        </w:rPr>
        <w:t>Japanese Journal of Cancer Research</w:t>
      </w:r>
      <w:r w:rsidRPr="00930C40">
        <w:rPr>
          <w:noProof/>
        </w:rPr>
        <w:t xml:space="preserve"> </w:t>
      </w:r>
      <w:r w:rsidRPr="00930C40">
        <w:rPr>
          <w:b/>
          <w:noProof/>
        </w:rPr>
        <w:t>89</w:t>
      </w:r>
      <w:r w:rsidRPr="00930C40">
        <w:rPr>
          <w:noProof/>
        </w:rPr>
        <w:t>, 649--656 (1998).</w:t>
      </w:r>
    </w:p>
    <w:p w14:paraId="0C9FEECE" w14:textId="77777777" w:rsidR="00930C40" w:rsidRPr="00930C40" w:rsidRDefault="00930C40" w:rsidP="00930C40">
      <w:pPr>
        <w:pStyle w:val="EndNoteBibliography"/>
        <w:rPr>
          <w:noProof/>
        </w:rPr>
      </w:pPr>
    </w:p>
    <w:p w14:paraId="4904A178" w14:textId="77777777" w:rsidR="00930C40" w:rsidRPr="00930C40" w:rsidRDefault="00930C40" w:rsidP="00930C40">
      <w:pPr>
        <w:pStyle w:val="EndNoteBibliography"/>
        <w:ind w:left="720" w:hanging="720"/>
        <w:rPr>
          <w:noProof/>
        </w:rPr>
      </w:pPr>
      <w:r w:rsidRPr="00930C40">
        <w:rPr>
          <w:noProof/>
        </w:rPr>
        <w:t>48.</w:t>
      </w:r>
      <w:r w:rsidRPr="00930C40">
        <w:rPr>
          <w:noProof/>
        </w:rPr>
        <w:tab/>
        <w:t>Schmeisser K</w:t>
      </w:r>
      <w:r w:rsidRPr="00930C40">
        <w:rPr>
          <w:i/>
          <w:noProof/>
        </w:rPr>
        <w:t>, et al.</w:t>
      </w:r>
      <w:r w:rsidRPr="00930C40">
        <w:rPr>
          <w:noProof/>
        </w:rPr>
        <w:t xml:space="preserve"> Role of sirtuins in lifespan regulation is linked to methylation of nicotinamide. </w:t>
      </w:r>
      <w:r w:rsidRPr="00930C40">
        <w:rPr>
          <w:i/>
          <w:noProof/>
        </w:rPr>
        <w:t>Nature Chemical Biology</w:t>
      </w:r>
      <w:r w:rsidRPr="00930C40">
        <w:rPr>
          <w:noProof/>
        </w:rPr>
        <w:t xml:space="preserve"> </w:t>
      </w:r>
      <w:r w:rsidRPr="00930C40">
        <w:rPr>
          <w:b/>
          <w:noProof/>
        </w:rPr>
        <w:t>9</w:t>
      </w:r>
      <w:r w:rsidRPr="00930C40">
        <w:rPr>
          <w:noProof/>
        </w:rPr>
        <w:t>, 693--700 (2013).</w:t>
      </w:r>
    </w:p>
    <w:p w14:paraId="65B688C9" w14:textId="77777777" w:rsidR="00930C40" w:rsidRPr="00930C40" w:rsidRDefault="00930C40" w:rsidP="00930C40">
      <w:pPr>
        <w:pStyle w:val="EndNoteBibliography"/>
        <w:rPr>
          <w:noProof/>
        </w:rPr>
      </w:pPr>
    </w:p>
    <w:p w14:paraId="65A8BB1C" w14:textId="77777777" w:rsidR="00930C40" w:rsidRPr="00930C40" w:rsidRDefault="00930C40" w:rsidP="00930C40">
      <w:pPr>
        <w:pStyle w:val="EndNoteBibliography"/>
        <w:ind w:left="720" w:hanging="720"/>
        <w:rPr>
          <w:noProof/>
        </w:rPr>
      </w:pPr>
      <w:r w:rsidRPr="00930C40">
        <w:rPr>
          <w:noProof/>
        </w:rPr>
        <w:t>49.</w:t>
      </w:r>
      <w:r w:rsidRPr="00930C40">
        <w:rPr>
          <w:noProof/>
        </w:rPr>
        <w:tab/>
        <w:t>Hong S</w:t>
      </w:r>
      <w:r w:rsidRPr="00930C40">
        <w:rPr>
          <w:i/>
          <w:noProof/>
        </w:rPr>
        <w:t>, et al.</w:t>
      </w:r>
      <w:r w:rsidRPr="00930C40">
        <w:rPr>
          <w:noProof/>
        </w:rPr>
        <w:t xml:space="preserve"> Nicotinamide N -methyltransferase regulates hepatic nutrient metabolism through Sirt1 protein stabilization. </w:t>
      </w:r>
      <w:r w:rsidRPr="00930C40">
        <w:rPr>
          <w:i/>
          <w:noProof/>
        </w:rPr>
        <w:t>Nature Medicine</w:t>
      </w:r>
      <w:r w:rsidRPr="00930C40">
        <w:rPr>
          <w:noProof/>
        </w:rPr>
        <w:t xml:space="preserve"> </w:t>
      </w:r>
      <w:r w:rsidRPr="00930C40">
        <w:rPr>
          <w:b/>
          <w:noProof/>
        </w:rPr>
        <w:t>21</w:t>
      </w:r>
      <w:r w:rsidRPr="00930C40">
        <w:rPr>
          <w:noProof/>
        </w:rPr>
        <w:t>, 887--894 (2015).</w:t>
      </w:r>
    </w:p>
    <w:p w14:paraId="64398999" w14:textId="77777777" w:rsidR="00930C40" w:rsidRPr="00930C40" w:rsidRDefault="00930C40" w:rsidP="00930C40">
      <w:pPr>
        <w:pStyle w:val="EndNoteBibliography"/>
        <w:rPr>
          <w:noProof/>
        </w:rPr>
      </w:pPr>
    </w:p>
    <w:p w14:paraId="2E899CC3" w14:textId="77777777" w:rsidR="00930C40" w:rsidRPr="00930C40" w:rsidRDefault="00930C40" w:rsidP="00930C40">
      <w:pPr>
        <w:pStyle w:val="EndNoteBibliography"/>
        <w:ind w:left="720" w:hanging="720"/>
        <w:rPr>
          <w:noProof/>
        </w:rPr>
      </w:pPr>
      <w:r w:rsidRPr="00930C40">
        <w:rPr>
          <w:noProof/>
        </w:rPr>
        <w:t>50.</w:t>
      </w:r>
      <w:r w:rsidRPr="00930C40">
        <w:rPr>
          <w:noProof/>
        </w:rPr>
        <w:tab/>
        <w:t xml:space="preserve">Kang-Lee YA, McKee RW, Wright SM, Swendseid ME, Jenden DJ, Jope RS. Metabolic effects of nicotinamide administration in rats. </w:t>
      </w:r>
      <w:r w:rsidRPr="00930C40">
        <w:rPr>
          <w:i/>
          <w:noProof/>
        </w:rPr>
        <w:t>J Nutr</w:t>
      </w:r>
      <w:r w:rsidRPr="00930C40">
        <w:rPr>
          <w:noProof/>
        </w:rPr>
        <w:t xml:space="preserve"> </w:t>
      </w:r>
      <w:r w:rsidRPr="00930C40">
        <w:rPr>
          <w:b/>
          <w:noProof/>
        </w:rPr>
        <w:t>113</w:t>
      </w:r>
      <w:r w:rsidRPr="00930C40">
        <w:rPr>
          <w:noProof/>
        </w:rPr>
        <w:t>, 215-221 (1983).</w:t>
      </w:r>
    </w:p>
    <w:p w14:paraId="3CA3BE48" w14:textId="77777777" w:rsidR="00930C40" w:rsidRPr="00930C40" w:rsidRDefault="00930C40" w:rsidP="00930C40">
      <w:pPr>
        <w:pStyle w:val="EndNoteBibliography"/>
        <w:rPr>
          <w:noProof/>
        </w:rPr>
      </w:pPr>
    </w:p>
    <w:p w14:paraId="01A8CB8F" w14:textId="77777777" w:rsidR="00930C40" w:rsidRPr="00930C40" w:rsidRDefault="00930C40" w:rsidP="00930C40">
      <w:pPr>
        <w:pStyle w:val="EndNoteBibliography"/>
        <w:ind w:left="720" w:hanging="720"/>
        <w:rPr>
          <w:noProof/>
        </w:rPr>
      </w:pPr>
      <w:r w:rsidRPr="00930C40">
        <w:rPr>
          <w:noProof/>
        </w:rPr>
        <w:t>51.</w:t>
      </w:r>
      <w:r w:rsidRPr="00930C40">
        <w:rPr>
          <w:noProof/>
        </w:rPr>
        <w:tab/>
        <w:t>Gong B</w:t>
      </w:r>
      <w:r w:rsidRPr="00930C40">
        <w:rPr>
          <w:i/>
          <w:noProof/>
        </w:rPr>
        <w:t>, et al.</w:t>
      </w:r>
      <w:r w:rsidRPr="00930C40">
        <w:rPr>
          <w:noProof/>
        </w:rPr>
        <w:t xml:space="preserve"> Nicotinamide riboside restores cognition through an upregulation of proliferator-activated receptor-gamma coactivator 1alpha regulated beta-secretase 1 degradation and mitochondrial gene expression in Alzheimer's mouse models. </w:t>
      </w:r>
      <w:r w:rsidRPr="00930C40">
        <w:rPr>
          <w:i/>
          <w:noProof/>
        </w:rPr>
        <w:t>Neurobiol Aging</w:t>
      </w:r>
      <w:r w:rsidRPr="00930C40">
        <w:rPr>
          <w:noProof/>
        </w:rPr>
        <w:t xml:space="preserve"> </w:t>
      </w:r>
      <w:r w:rsidRPr="00930C40">
        <w:rPr>
          <w:b/>
          <w:noProof/>
        </w:rPr>
        <w:t>34</w:t>
      </w:r>
      <w:r w:rsidRPr="00930C40">
        <w:rPr>
          <w:noProof/>
        </w:rPr>
        <w:t>, 1581-1588 (2013).</w:t>
      </w:r>
    </w:p>
    <w:p w14:paraId="655443DA" w14:textId="77777777" w:rsidR="00930C40" w:rsidRPr="00930C40" w:rsidRDefault="00930C40" w:rsidP="00930C40">
      <w:pPr>
        <w:pStyle w:val="EndNoteBibliography"/>
        <w:rPr>
          <w:noProof/>
        </w:rPr>
      </w:pPr>
    </w:p>
    <w:p w14:paraId="4657BF69" w14:textId="77777777" w:rsidR="00930C40" w:rsidRPr="00930C40" w:rsidRDefault="00930C40" w:rsidP="00930C40">
      <w:pPr>
        <w:pStyle w:val="EndNoteBibliography"/>
        <w:ind w:left="720" w:hanging="720"/>
        <w:rPr>
          <w:noProof/>
        </w:rPr>
      </w:pPr>
      <w:r w:rsidRPr="00930C40">
        <w:rPr>
          <w:noProof/>
        </w:rPr>
        <w:t>52.</w:t>
      </w:r>
      <w:r w:rsidRPr="00930C40">
        <w:rPr>
          <w:noProof/>
        </w:rPr>
        <w:tab/>
        <w:t>Liu HW</w:t>
      </w:r>
      <w:r w:rsidRPr="00930C40">
        <w:rPr>
          <w:i/>
          <w:noProof/>
        </w:rPr>
        <w:t>, et al.</w:t>
      </w:r>
      <w:r w:rsidRPr="00930C40">
        <w:rPr>
          <w:noProof/>
        </w:rPr>
        <w:t xml:space="preserve"> Pharmacological bypass of NAD(+) salvage pathway protects neurons from chemotherapy-induced degeneration. </w:t>
      </w:r>
      <w:r w:rsidRPr="00930C40">
        <w:rPr>
          <w:i/>
          <w:noProof/>
        </w:rPr>
        <w:t>Proc Natl Acad Sci U S A</w:t>
      </w:r>
      <w:r w:rsidRPr="00930C40">
        <w:rPr>
          <w:noProof/>
        </w:rPr>
        <w:t>,  (2018).</w:t>
      </w:r>
    </w:p>
    <w:p w14:paraId="35A93815" w14:textId="77777777" w:rsidR="00930C40" w:rsidRPr="00930C40" w:rsidRDefault="00930C40" w:rsidP="00930C40">
      <w:pPr>
        <w:pStyle w:val="EndNoteBibliography"/>
        <w:rPr>
          <w:noProof/>
        </w:rPr>
      </w:pPr>
    </w:p>
    <w:p w14:paraId="553C4D70" w14:textId="77777777" w:rsidR="00930C40" w:rsidRPr="00930C40" w:rsidRDefault="00930C40" w:rsidP="00930C40">
      <w:pPr>
        <w:pStyle w:val="EndNoteBibliography"/>
        <w:ind w:left="720" w:hanging="720"/>
        <w:rPr>
          <w:noProof/>
        </w:rPr>
      </w:pPr>
      <w:r w:rsidRPr="00930C40">
        <w:rPr>
          <w:noProof/>
        </w:rPr>
        <w:t>53.</w:t>
      </w:r>
      <w:r w:rsidRPr="00930C40">
        <w:rPr>
          <w:noProof/>
        </w:rPr>
        <w:tab/>
        <w:t>Martens CR</w:t>
      </w:r>
      <w:r w:rsidRPr="00930C40">
        <w:rPr>
          <w:i/>
          <w:noProof/>
        </w:rPr>
        <w:t>, et al.</w:t>
      </w:r>
      <w:r w:rsidRPr="00930C40">
        <w:rPr>
          <w:noProof/>
        </w:rPr>
        <w:t xml:space="preserve"> Chronic nicotinamide riboside supplementation is well-tolerated and elevates NAD(+) in healthy middle-aged and older adults. </w:t>
      </w:r>
      <w:r w:rsidRPr="00930C40">
        <w:rPr>
          <w:i/>
          <w:noProof/>
        </w:rPr>
        <w:t>Nat Commun</w:t>
      </w:r>
      <w:r w:rsidRPr="00930C40">
        <w:rPr>
          <w:noProof/>
        </w:rPr>
        <w:t xml:space="preserve"> </w:t>
      </w:r>
      <w:r w:rsidRPr="00930C40">
        <w:rPr>
          <w:b/>
          <w:noProof/>
        </w:rPr>
        <w:t>9</w:t>
      </w:r>
      <w:r w:rsidRPr="00930C40">
        <w:rPr>
          <w:noProof/>
        </w:rPr>
        <w:t>, 1286 (2018).</w:t>
      </w:r>
    </w:p>
    <w:p w14:paraId="3DBB0BE2" w14:textId="77777777" w:rsidR="00930C40" w:rsidRPr="00930C40" w:rsidRDefault="00930C40" w:rsidP="00930C40">
      <w:pPr>
        <w:pStyle w:val="EndNoteBibliography"/>
        <w:rPr>
          <w:noProof/>
        </w:rPr>
      </w:pPr>
    </w:p>
    <w:p w14:paraId="37206FCA" w14:textId="77777777" w:rsidR="00930C40" w:rsidRPr="00930C40" w:rsidRDefault="00930C40" w:rsidP="00930C40">
      <w:pPr>
        <w:pStyle w:val="EndNoteBibliography"/>
        <w:ind w:left="720" w:hanging="720"/>
        <w:rPr>
          <w:noProof/>
        </w:rPr>
      </w:pPr>
      <w:r w:rsidRPr="00930C40">
        <w:rPr>
          <w:noProof/>
        </w:rPr>
        <w:t>54.</w:t>
      </w:r>
      <w:r w:rsidRPr="00930C40">
        <w:rPr>
          <w:noProof/>
        </w:rPr>
        <w:tab/>
        <w:t xml:space="preserve">Aksoy S, Szumlanski CL, Weinshilboum RM. Human liver nicotinamide N -methyltransferase. cDNA cloning, expression, and biochemical characterization. </w:t>
      </w:r>
      <w:r w:rsidRPr="00930C40">
        <w:rPr>
          <w:i/>
          <w:noProof/>
        </w:rPr>
        <w:t>Journal of Biological Chemistry</w:t>
      </w:r>
      <w:r w:rsidRPr="00930C40">
        <w:rPr>
          <w:noProof/>
        </w:rPr>
        <w:t xml:space="preserve"> </w:t>
      </w:r>
      <w:r w:rsidRPr="00930C40">
        <w:rPr>
          <w:b/>
          <w:noProof/>
        </w:rPr>
        <w:t>269</w:t>
      </w:r>
      <w:r w:rsidRPr="00930C40">
        <w:rPr>
          <w:noProof/>
        </w:rPr>
        <w:t>, 14835--14840 (1994).</w:t>
      </w:r>
    </w:p>
    <w:p w14:paraId="6A7C151F" w14:textId="77777777" w:rsidR="00930C40" w:rsidRPr="00930C40" w:rsidRDefault="00930C40" w:rsidP="00930C40">
      <w:pPr>
        <w:pStyle w:val="EndNoteBibliography"/>
        <w:rPr>
          <w:noProof/>
        </w:rPr>
      </w:pPr>
    </w:p>
    <w:p w14:paraId="6C8C4798" w14:textId="77777777" w:rsidR="00930C40" w:rsidRPr="00930C40" w:rsidRDefault="00930C40" w:rsidP="00930C40">
      <w:pPr>
        <w:pStyle w:val="EndNoteBibliography"/>
        <w:ind w:left="720" w:hanging="720"/>
        <w:rPr>
          <w:noProof/>
        </w:rPr>
      </w:pPr>
      <w:r w:rsidRPr="00930C40">
        <w:rPr>
          <w:noProof/>
        </w:rPr>
        <w:t>55.</w:t>
      </w:r>
      <w:r w:rsidRPr="00930C40">
        <w:rPr>
          <w:noProof/>
        </w:rPr>
        <w:tab/>
        <w:t>Bi TQ</w:t>
      </w:r>
      <w:r w:rsidRPr="00930C40">
        <w:rPr>
          <w:i/>
          <w:noProof/>
        </w:rPr>
        <w:t>, et al.</w:t>
      </w:r>
      <w:r w:rsidRPr="00930C40">
        <w:rPr>
          <w:noProof/>
        </w:rPr>
        <w:t xml:space="preserve"> Overexpression of Nampt in gastric cancer and chemopotentiating effects of the Nampt inhibitor FK866 in combination with fluorouracil. </w:t>
      </w:r>
      <w:r w:rsidRPr="00930C40">
        <w:rPr>
          <w:i/>
          <w:noProof/>
        </w:rPr>
        <w:t>Oncology Reports</w:t>
      </w:r>
      <w:r w:rsidRPr="00930C40">
        <w:rPr>
          <w:noProof/>
        </w:rPr>
        <w:t xml:space="preserve"> </w:t>
      </w:r>
      <w:r w:rsidRPr="00930C40">
        <w:rPr>
          <w:b/>
          <w:noProof/>
        </w:rPr>
        <w:t>26</w:t>
      </w:r>
      <w:r w:rsidRPr="00930C40">
        <w:rPr>
          <w:noProof/>
        </w:rPr>
        <w:t>, 1251--1257 (2011).</w:t>
      </w:r>
    </w:p>
    <w:p w14:paraId="0AC4C485" w14:textId="77777777" w:rsidR="00930C40" w:rsidRPr="00930C40" w:rsidRDefault="00930C40" w:rsidP="00930C40">
      <w:pPr>
        <w:pStyle w:val="EndNoteBibliography"/>
        <w:rPr>
          <w:noProof/>
        </w:rPr>
      </w:pPr>
    </w:p>
    <w:p w14:paraId="03FEAD87" w14:textId="77777777" w:rsidR="00930C40" w:rsidRPr="00930C40" w:rsidRDefault="00930C40" w:rsidP="00930C40">
      <w:pPr>
        <w:pStyle w:val="EndNoteBibliography"/>
        <w:ind w:left="720" w:hanging="720"/>
        <w:rPr>
          <w:noProof/>
        </w:rPr>
      </w:pPr>
      <w:r w:rsidRPr="00930C40">
        <w:rPr>
          <w:noProof/>
        </w:rPr>
        <w:t>56.</w:t>
      </w:r>
      <w:r w:rsidRPr="00930C40">
        <w:rPr>
          <w:noProof/>
        </w:rPr>
        <w:tab/>
        <w:t xml:space="preserve">Wang B, Hasan MK, Alvarado E, Yuan H, Wu H, Chen WY. NAMPT overexpression in prostate cancer and its contribution to tumor cell survival and stress response. </w:t>
      </w:r>
      <w:r w:rsidRPr="00930C40">
        <w:rPr>
          <w:i/>
          <w:noProof/>
        </w:rPr>
        <w:t>Oncogene</w:t>
      </w:r>
      <w:r w:rsidRPr="00930C40">
        <w:rPr>
          <w:noProof/>
        </w:rPr>
        <w:t xml:space="preserve"> </w:t>
      </w:r>
      <w:r w:rsidRPr="00930C40">
        <w:rPr>
          <w:b/>
          <w:noProof/>
        </w:rPr>
        <w:t>30</w:t>
      </w:r>
      <w:r w:rsidRPr="00930C40">
        <w:rPr>
          <w:noProof/>
        </w:rPr>
        <w:t>, 907--921 (2011).</w:t>
      </w:r>
    </w:p>
    <w:p w14:paraId="1353DF6D" w14:textId="77777777" w:rsidR="00930C40" w:rsidRPr="00930C40" w:rsidRDefault="00930C40" w:rsidP="00930C40">
      <w:pPr>
        <w:pStyle w:val="EndNoteBibliography"/>
        <w:rPr>
          <w:noProof/>
        </w:rPr>
      </w:pPr>
    </w:p>
    <w:p w14:paraId="49DBC8FA" w14:textId="77777777" w:rsidR="00930C40" w:rsidRPr="00930C40" w:rsidRDefault="00930C40" w:rsidP="00930C40">
      <w:pPr>
        <w:pStyle w:val="EndNoteBibliography"/>
        <w:ind w:left="720" w:hanging="720"/>
        <w:rPr>
          <w:noProof/>
        </w:rPr>
      </w:pPr>
      <w:r w:rsidRPr="00930C40">
        <w:rPr>
          <w:noProof/>
        </w:rPr>
        <w:t>57.</w:t>
      </w:r>
      <w:r w:rsidRPr="00930C40">
        <w:rPr>
          <w:noProof/>
        </w:rPr>
        <w:tab/>
        <w:t>Xu T-Y</w:t>
      </w:r>
      <w:r w:rsidRPr="00930C40">
        <w:rPr>
          <w:i/>
          <w:noProof/>
        </w:rPr>
        <w:t>, et al.</w:t>
      </w:r>
      <w:r w:rsidRPr="00930C40">
        <w:rPr>
          <w:noProof/>
        </w:rPr>
        <w:t xml:space="preserve"> Discovery and characterization of novel small-molecule inhibitors targeting nicotinamide phosphoribosyltransferase. </w:t>
      </w:r>
      <w:r w:rsidRPr="00930C40">
        <w:rPr>
          <w:i/>
          <w:noProof/>
        </w:rPr>
        <w:t>Scientific Reports</w:t>
      </w:r>
      <w:r w:rsidRPr="00930C40">
        <w:rPr>
          <w:noProof/>
        </w:rPr>
        <w:t xml:space="preserve"> </w:t>
      </w:r>
      <w:r w:rsidRPr="00930C40">
        <w:rPr>
          <w:b/>
          <w:noProof/>
        </w:rPr>
        <w:t>5</w:t>
      </w:r>
      <w:r w:rsidRPr="00930C40">
        <w:rPr>
          <w:noProof/>
        </w:rPr>
        <w:t>, 10043 (2015).</w:t>
      </w:r>
    </w:p>
    <w:p w14:paraId="6F67FBD4" w14:textId="77777777" w:rsidR="00930C40" w:rsidRPr="00930C40" w:rsidRDefault="00930C40" w:rsidP="00930C40">
      <w:pPr>
        <w:pStyle w:val="EndNoteBibliography"/>
        <w:rPr>
          <w:noProof/>
        </w:rPr>
      </w:pPr>
    </w:p>
    <w:p w14:paraId="1DFAA32A" w14:textId="77777777" w:rsidR="00930C40" w:rsidRPr="00930C40" w:rsidRDefault="00930C40" w:rsidP="00930C40">
      <w:pPr>
        <w:pStyle w:val="EndNoteBibliography"/>
        <w:ind w:left="720" w:hanging="720"/>
        <w:rPr>
          <w:noProof/>
        </w:rPr>
      </w:pPr>
      <w:r w:rsidRPr="00930C40">
        <w:rPr>
          <w:noProof/>
        </w:rPr>
        <w:lastRenderedPageBreak/>
        <w:t>58.</w:t>
      </w:r>
      <w:r w:rsidRPr="00930C40">
        <w:rPr>
          <w:noProof/>
        </w:rPr>
        <w:tab/>
        <w:t xml:space="preserve">Ulanovskaya OA, Zuhl AM, Cravatt BF. NNMT promotes epigenetic remodeling in cancer by creating a metabolic methylation sink. </w:t>
      </w:r>
      <w:r w:rsidRPr="00930C40">
        <w:rPr>
          <w:i/>
          <w:noProof/>
        </w:rPr>
        <w:t>Nature Chemical Biology</w:t>
      </w:r>
      <w:r w:rsidRPr="00930C40">
        <w:rPr>
          <w:noProof/>
        </w:rPr>
        <w:t xml:space="preserve"> </w:t>
      </w:r>
      <w:r w:rsidRPr="00930C40">
        <w:rPr>
          <w:b/>
          <w:noProof/>
        </w:rPr>
        <w:t>9</w:t>
      </w:r>
      <w:r w:rsidRPr="00930C40">
        <w:rPr>
          <w:noProof/>
        </w:rPr>
        <w:t>, 300--306 (2013).</w:t>
      </w:r>
    </w:p>
    <w:p w14:paraId="76375B33" w14:textId="77777777" w:rsidR="00930C40" w:rsidRPr="00930C40" w:rsidRDefault="00930C40" w:rsidP="00930C40">
      <w:pPr>
        <w:pStyle w:val="EndNoteBibliography"/>
        <w:rPr>
          <w:noProof/>
        </w:rPr>
      </w:pPr>
    </w:p>
    <w:p w14:paraId="202604B0" w14:textId="77777777" w:rsidR="00930C40" w:rsidRPr="00930C40" w:rsidRDefault="00930C40" w:rsidP="00930C40">
      <w:pPr>
        <w:pStyle w:val="EndNoteBibliography"/>
        <w:ind w:left="720" w:hanging="720"/>
        <w:rPr>
          <w:noProof/>
        </w:rPr>
      </w:pPr>
      <w:r w:rsidRPr="00930C40">
        <w:rPr>
          <w:noProof/>
        </w:rPr>
        <w:t>59.</w:t>
      </w:r>
      <w:r w:rsidRPr="00930C40">
        <w:rPr>
          <w:noProof/>
        </w:rPr>
        <w:tab/>
        <w:t xml:space="preserve">Ryu KW, Nandu T, Kim J, Challa S, DeBerardinis RJ, Kraus WL. Metabolic regulation of transcription through compartmentalized NAD(+) biosynthesis. </w:t>
      </w:r>
      <w:r w:rsidRPr="00930C40">
        <w:rPr>
          <w:i/>
          <w:noProof/>
        </w:rPr>
        <w:t>Science</w:t>
      </w:r>
      <w:r w:rsidRPr="00930C40">
        <w:rPr>
          <w:noProof/>
        </w:rPr>
        <w:t xml:space="preserve"> </w:t>
      </w:r>
      <w:r w:rsidRPr="00930C40">
        <w:rPr>
          <w:b/>
          <w:noProof/>
        </w:rPr>
        <w:t>360</w:t>
      </w:r>
      <w:r w:rsidRPr="00930C40">
        <w:rPr>
          <w:noProof/>
        </w:rPr>
        <w:t>,  (2018).</w:t>
      </w:r>
    </w:p>
    <w:p w14:paraId="10E4F410" w14:textId="77777777" w:rsidR="00930C40" w:rsidRPr="00930C40" w:rsidRDefault="00930C40" w:rsidP="00930C40">
      <w:pPr>
        <w:pStyle w:val="EndNoteBibliography"/>
        <w:rPr>
          <w:noProof/>
        </w:rPr>
      </w:pPr>
    </w:p>
    <w:p w14:paraId="3674DBF9" w14:textId="77777777" w:rsidR="00930C40" w:rsidRPr="00930C40" w:rsidRDefault="00930C40" w:rsidP="00930C40">
      <w:pPr>
        <w:pStyle w:val="EndNoteBibliography"/>
        <w:ind w:left="720" w:hanging="720"/>
        <w:rPr>
          <w:noProof/>
        </w:rPr>
      </w:pPr>
      <w:r w:rsidRPr="00930C40">
        <w:rPr>
          <w:noProof/>
        </w:rPr>
        <w:t>60.</w:t>
      </w:r>
      <w:r w:rsidRPr="00930C40">
        <w:rPr>
          <w:noProof/>
        </w:rPr>
        <w:tab/>
        <w:t xml:space="preserve">Huerta-Cepas J, Serra F, Bork P. ETE 3: Reconstruction, Analysis, and Visualization of Phylogenomic Data. </w:t>
      </w:r>
      <w:r w:rsidRPr="00930C40">
        <w:rPr>
          <w:i/>
          <w:noProof/>
        </w:rPr>
        <w:t>Molecular Biology and Evolution</w:t>
      </w:r>
      <w:r w:rsidRPr="00930C40">
        <w:rPr>
          <w:noProof/>
        </w:rPr>
        <w:t xml:space="preserve"> </w:t>
      </w:r>
      <w:r w:rsidRPr="00930C40">
        <w:rPr>
          <w:b/>
          <w:noProof/>
        </w:rPr>
        <w:t>33</w:t>
      </w:r>
      <w:r w:rsidRPr="00930C40">
        <w:rPr>
          <w:noProof/>
        </w:rPr>
        <w:t>, 1635--1638 (2016).</w:t>
      </w:r>
    </w:p>
    <w:p w14:paraId="57CEEEE1" w14:textId="77777777" w:rsidR="00930C40" w:rsidRPr="00930C40" w:rsidRDefault="00930C40" w:rsidP="00930C40">
      <w:pPr>
        <w:pStyle w:val="EndNoteBibliography"/>
        <w:rPr>
          <w:noProof/>
        </w:rPr>
      </w:pPr>
    </w:p>
    <w:p w14:paraId="2FFE90B4" w14:textId="77777777" w:rsidR="00930C40" w:rsidRPr="00930C40" w:rsidRDefault="00930C40" w:rsidP="00930C40">
      <w:pPr>
        <w:pStyle w:val="EndNoteBibliography"/>
        <w:ind w:left="720" w:hanging="720"/>
        <w:rPr>
          <w:noProof/>
        </w:rPr>
      </w:pPr>
      <w:r w:rsidRPr="00930C40">
        <w:rPr>
          <w:noProof/>
        </w:rPr>
        <w:t>61.</w:t>
      </w:r>
      <w:r w:rsidRPr="00930C40">
        <w:rPr>
          <w:noProof/>
        </w:rPr>
        <w:tab/>
        <w:t xml:space="preserve">Schäuble S, Stavrum A-K, Puntervoll P, Schuster S, Heiland I. Effect of substrate competition in kinetic models of metabolic networks. </w:t>
      </w:r>
      <w:r w:rsidRPr="00930C40">
        <w:rPr>
          <w:i/>
          <w:noProof/>
        </w:rPr>
        <w:t>FEBS Letters</w:t>
      </w:r>
      <w:r w:rsidRPr="00930C40">
        <w:rPr>
          <w:noProof/>
        </w:rPr>
        <w:t xml:space="preserve"> </w:t>
      </w:r>
      <w:r w:rsidRPr="00930C40">
        <w:rPr>
          <w:b/>
          <w:noProof/>
        </w:rPr>
        <w:t>587</w:t>
      </w:r>
      <w:r w:rsidRPr="00930C40">
        <w:rPr>
          <w:noProof/>
        </w:rPr>
        <w:t>, 2818--2824 (2013).</w:t>
      </w:r>
    </w:p>
    <w:p w14:paraId="6ED259D7" w14:textId="77777777" w:rsidR="00930C40" w:rsidRPr="00930C40" w:rsidRDefault="00930C40" w:rsidP="00930C40">
      <w:pPr>
        <w:pStyle w:val="EndNoteBibliography"/>
        <w:rPr>
          <w:noProof/>
        </w:rPr>
      </w:pPr>
    </w:p>
    <w:p w14:paraId="781E242D" w14:textId="77777777" w:rsidR="00930C40" w:rsidRPr="00930C40" w:rsidRDefault="00930C40" w:rsidP="00930C40">
      <w:pPr>
        <w:pStyle w:val="EndNoteBibliography"/>
        <w:ind w:left="720" w:hanging="720"/>
        <w:rPr>
          <w:noProof/>
        </w:rPr>
      </w:pPr>
      <w:r w:rsidRPr="00930C40">
        <w:rPr>
          <w:noProof/>
        </w:rPr>
        <w:t>62.</w:t>
      </w:r>
      <w:r w:rsidRPr="00930C40">
        <w:rPr>
          <w:noProof/>
        </w:rPr>
        <w:tab/>
        <w:t>Hoops S</w:t>
      </w:r>
      <w:r w:rsidRPr="00930C40">
        <w:rPr>
          <w:i/>
          <w:noProof/>
        </w:rPr>
        <w:t>, et al.</w:t>
      </w:r>
      <w:r w:rsidRPr="00930C40">
        <w:rPr>
          <w:noProof/>
        </w:rPr>
        <w:t xml:space="preserve"> COPASI – a COmplex PAthway SImulator. </w:t>
      </w:r>
      <w:r w:rsidRPr="00930C40">
        <w:rPr>
          <w:i/>
          <w:noProof/>
        </w:rPr>
        <w:t>Bioinformatics</w:t>
      </w:r>
      <w:r w:rsidRPr="00930C40">
        <w:rPr>
          <w:noProof/>
        </w:rPr>
        <w:t xml:space="preserve"> </w:t>
      </w:r>
      <w:r w:rsidRPr="00930C40">
        <w:rPr>
          <w:b/>
          <w:noProof/>
        </w:rPr>
        <w:t>22</w:t>
      </w:r>
      <w:r w:rsidRPr="00930C40">
        <w:rPr>
          <w:noProof/>
        </w:rPr>
        <w:t>, 3067--3074 (2006).</w:t>
      </w:r>
    </w:p>
    <w:p w14:paraId="47C6AAC0" w14:textId="77777777" w:rsidR="00930C40" w:rsidRPr="00930C40" w:rsidRDefault="00930C40" w:rsidP="00930C40">
      <w:pPr>
        <w:pStyle w:val="EndNoteBibliography"/>
        <w:rPr>
          <w:noProof/>
        </w:rPr>
      </w:pPr>
    </w:p>
    <w:p w14:paraId="047C0278" w14:textId="77777777" w:rsidR="00930C40" w:rsidRPr="00930C40" w:rsidRDefault="00930C40" w:rsidP="00930C40">
      <w:pPr>
        <w:pStyle w:val="EndNoteBibliography"/>
        <w:ind w:left="720" w:hanging="720"/>
        <w:rPr>
          <w:noProof/>
        </w:rPr>
      </w:pPr>
      <w:r w:rsidRPr="00930C40">
        <w:rPr>
          <w:noProof/>
        </w:rPr>
        <w:t>63.</w:t>
      </w:r>
      <w:r w:rsidRPr="00930C40">
        <w:rPr>
          <w:noProof/>
        </w:rPr>
        <w:tab/>
        <w:t>Lindorff-Larsen K</w:t>
      </w:r>
      <w:r w:rsidRPr="00930C40">
        <w:rPr>
          <w:i/>
          <w:noProof/>
        </w:rPr>
        <w:t>, et al.</w:t>
      </w:r>
      <w:r w:rsidRPr="00930C40">
        <w:rPr>
          <w:noProof/>
        </w:rPr>
        <w:t xml:space="preserve"> Improved side-chain torsion potentials for the Amber ff99SB protein force field. </w:t>
      </w:r>
      <w:r w:rsidRPr="00930C40">
        <w:rPr>
          <w:i/>
          <w:noProof/>
        </w:rPr>
        <w:t>Proteins</w:t>
      </w:r>
      <w:r w:rsidRPr="00930C40">
        <w:rPr>
          <w:noProof/>
        </w:rPr>
        <w:t xml:space="preserve"> </w:t>
      </w:r>
      <w:r w:rsidRPr="00930C40">
        <w:rPr>
          <w:b/>
          <w:noProof/>
        </w:rPr>
        <w:t>78</w:t>
      </w:r>
      <w:r w:rsidRPr="00930C40">
        <w:rPr>
          <w:noProof/>
        </w:rPr>
        <w:t>, 1950-1958 (2010).</w:t>
      </w:r>
    </w:p>
    <w:p w14:paraId="14D2C008" w14:textId="77777777" w:rsidR="00930C40" w:rsidRPr="00930C40" w:rsidRDefault="00930C40" w:rsidP="00930C40">
      <w:pPr>
        <w:pStyle w:val="EndNoteBibliography"/>
        <w:rPr>
          <w:noProof/>
        </w:rPr>
      </w:pPr>
    </w:p>
    <w:p w14:paraId="22F30FAB" w14:textId="77777777" w:rsidR="00930C40" w:rsidRPr="00930C40" w:rsidRDefault="00930C40" w:rsidP="00930C40">
      <w:pPr>
        <w:pStyle w:val="EndNoteBibliography"/>
        <w:ind w:left="720" w:hanging="720"/>
        <w:rPr>
          <w:noProof/>
        </w:rPr>
      </w:pPr>
      <w:r w:rsidRPr="00930C40">
        <w:rPr>
          <w:noProof/>
        </w:rPr>
        <w:t>64.</w:t>
      </w:r>
      <w:r w:rsidRPr="00930C40">
        <w:rPr>
          <w:noProof/>
        </w:rPr>
        <w:tab/>
        <w:t xml:space="preserve">Jorgensen WL, Chandrasekhar J, Madura JD, Impey RW, Klein ML. Comparison of simple potential functions for simulating liquid water. </w:t>
      </w:r>
      <w:r w:rsidRPr="00930C40">
        <w:rPr>
          <w:i/>
          <w:noProof/>
        </w:rPr>
        <w:t>The Journal of Chemical Physics</w:t>
      </w:r>
      <w:r w:rsidRPr="00930C40">
        <w:rPr>
          <w:noProof/>
        </w:rPr>
        <w:t xml:space="preserve"> </w:t>
      </w:r>
      <w:r w:rsidRPr="00930C40">
        <w:rPr>
          <w:b/>
          <w:noProof/>
        </w:rPr>
        <w:t>79</w:t>
      </w:r>
      <w:r w:rsidRPr="00930C40">
        <w:rPr>
          <w:noProof/>
        </w:rPr>
        <w:t>, 926--935 (1983).</w:t>
      </w:r>
    </w:p>
    <w:p w14:paraId="403C9FDC" w14:textId="77777777" w:rsidR="00930C40" w:rsidRPr="00930C40" w:rsidRDefault="00930C40" w:rsidP="00930C40">
      <w:pPr>
        <w:pStyle w:val="EndNoteBibliography"/>
        <w:rPr>
          <w:noProof/>
        </w:rPr>
      </w:pPr>
    </w:p>
    <w:p w14:paraId="70714B33" w14:textId="77777777" w:rsidR="00930C40" w:rsidRPr="00930C40" w:rsidRDefault="00930C40" w:rsidP="00930C40">
      <w:pPr>
        <w:pStyle w:val="EndNoteBibliography"/>
        <w:ind w:left="720" w:hanging="720"/>
        <w:rPr>
          <w:noProof/>
        </w:rPr>
      </w:pPr>
      <w:r w:rsidRPr="00930C40">
        <w:rPr>
          <w:noProof/>
        </w:rPr>
        <w:t>65.</w:t>
      </w:r>
      <w:r w:rsidRPr="00930C40">
        <w:rPr>
          <w:noProof/>
        </w:rPr>
        <w:tab/>
        <w:t>Abraham MJ</w:t>
      </w:r>
      <w:r w:rsidRPr="00930C40">
        <w:rPr>
          <w:i/>
          <w:noProof/>
        </w:rPr>
        <w:t>, et al.</w:t>
      </w:r>
      <w:r w:rsidRPr="00930C40">
        <w:rPr>
          <w:noProof/>
        </w:rPr>
        <w:t xml:space="preserve"> GROMACS: High performance molecular simulations through multi-level parallelism from laptops to supercomputers. </w:t>
      </w:r>
      <w:r w:rsidRPr="00930C40">
        <w:rPr>
          <w:i/>
          <w:noProof/>
        </w:rPr>
        <w:t>SoftwareX</w:t>
      </w:r>
      <w:r w:rsidRPr="00930C40">
        <w:rPr>
          <w:noProof/>
        </w:rPr>
        <w:t xml:space="preserve"> </w:t>
      </w:r>
      <w:r w:rsidRPr="00930C40">
        <w:rPr>
          <w:b/>
          <w:noProof/>
        </w:rPr>
        <w:t>1-2</w:t>
      </w:r>
      <w:r w:rsidRPr="00930C40">
        <w:rPr>
          <w:noProof/>
        </w:rPr>
        <w:t>, 19--25 (2015).</w:t>
      </w:r>
    </w:p>
    <w:p w14:paraId="60459D71" w14:textId="77777777" w:rsidR="00930C40" w:rsidRPr="00930C40" w:rsidRDefault="00930C40" w:rsidP="00930C40">
      <w:pPr>
        <w:pStyle w:val="EndNoteBibliography"/>
        <w:rPr>
          <w:noProof/>
        </w:rPr>
      </w:pPr>
    </w:p>
    <w:p w14:paraId="000280D7" w14:textId="77777777" w:rsidR="00930C40" w:rsidRPr="00930C40" w:rsidRDefault="00930C40" w:rsidP="00930C40">
      <w:pPr>
        <w:pStyle w:val="EndNoteBibliography"/>
        <w:ind w:left="720" w:hanging="720"/>
        <w:rPr>
          <w:noProof/>
        </w:rPr>
      </w:pPr>
      <w:r w:rsidRPr="00930C40">
        <w:rPr>
          <w:noProof/>
        </w:rPr>
        <w:t>66.</w:t>
      </w:r>
      <w:r w:rsidRPr="00930C40">
        <w:rPr>
          <w:noProof/>
        </w:rPr>
        <w:tab/>
        <w:t xml:space="preserve">Arnold K, Bordoli L, Kopp J, Schwede T. The SWISS-MODEL workspace: A web-based environment for protein structure homology modelling. </w:t>
      </w:r>
      <w:r w:rsidRPr="00930C40">
        <w:rPr>
          <w:i/>
          <w:noProof/>
        </w:rPr>
        <w:t>Bioinformatics</w:t>
      </w:r>
      <w:r w:rsidRPr="00930C40">
        <w:rPr>
          <w:noProof/>
        </w:rPr>
        <w:t xml:space="preserve"> </w:t>
      </w:r>
      <w:r w:rsidRPr="00930C40">
        <w:rPr>
          <w:b/>
          <w:noProof/>
        </w:rPr>
        <w:t>22</w:t>
      </w:r>
      <w:r w:rsidRPr="00930C40">
        <w:rPr>
          <w:noProof/>
        </w:rPr>
        <w:t>, 195--201 (2006).</w:t>
      </w:r>
    </w:p>
    <w:p w14:paraId="7E9972A3" w14:textId="77777777" w:rsidR="00930C40" w:rsidRPr="00930C40" w:rsidRDefault="00930C40" w:rsidP="00930C40">
      <w:pPr>
        <w:pStyle w:val="EndNoteBibliography"/>
        <w:rPr>
          <w:noProof/>
        </w:rPr>
      </w:pPr>
    </w:p>
    <w:p w14:paraId="5BE57780" w14:textId="77777777" w:rsidR="00930C40" w:rsidRPr="00930C40" w:rsidRDefault="00930C40" w:rsidP="00930C40">
      <w:pPr>
        <w:pStyle w:val="EndNoteBibliography"/>
        <w:ind w:left="720" w:hanging="720"/>
        <w:rPr>
          <w:noProof/>
        </w:rPr>
      </w:pPr>
      <w:r w:rsidRPr="00930C40">
        <w:rPr>
          <w:noProof/>
        </w:rPr>
        <w:t>67.</w:t>
      </w:r>
      <w:r w:rsidRPr="00930C40">
        <w:rPr>
          <w:noProof/>
        </w:rPr>
        <w:tab/>
        <w:t>Biasini M</w:t>
      </w:r>
      <w:r w:rsidRPr="00930C40">
        <w:rPr>
          <w:i/>
          <w:noProof/>
        </w:rPr>
        <w:t>, et al.</w:t>
      </w:r>
      <w:r w:rsidRPr="00930C40">
        <w:rPr>
          <w:noProof/>
        </w:rPr>
        <w:t xml:space="preserve"> SWISS-MODEL : Modelling protein tertiary and quaternary structure using evolutionary information. </w:t>
      </w:r>
      <w:r w:rsidRPr="00930C40">
        <w:rPr>
          <w:i/>
          <w:noProof/>
        </w:rPr>
        <w:t>Nucleic Acids Research</w:t>
      </w:r>
      <w:r w:rsidRPr="00930C40">
        <w:rPr>
          <w:noProof/>
        </w:rPr>
        <w:t xml:space="preserve"> </w:t>
      </w:r>
      <w:r w:rsidRPr="00930C40">
        <w:rPr>
          <w:b/>
          <w:noProof/>
        </w:rPr>
        <w:t>42</w:t>
      </w:r>
      <w:r w:rsidRPr="00930C40">
        <w:rPr>
          <w:noProof/>
        </w:rPr>
        <w:t>, 252--258 (2014).</w:t>
      </w:r>
    </w:p>
    <w:p w14:paraId="14983CBD" w14:textId="77777777" w:rsidR="00930C40" w:rsidRPr="00930C40" w:rsidRDefault="00930C40" w:rsidP="00930C40">
      <w:pPr>
        <w:pStyle w:val="EndNoteBibliography"/>
        <w:rPr>
          <w:noProof/>
        </w:rPr>
      </w:pPr>
    </w:p>
    <w:p w14:paraId="3825947D" w14:textId="77777777" w:rsidR="00930C40" w:rsidRPr="00930C40" w:rsidRDefault="00930C40" w:rsidP="00930C40">
      <w:pPr>
        <w:pStyle w:val="EndNoteBibliography"/>
        <w:ind w:left="720" w:hanging="720"/>
        <w:rPr>
          <w:noProof/>
        </w:rPr>
      </w:pPr>
      <w:r w:rsidRPr="00930C40">
        <w:rPr>
          <w:noProof/>
        </w:rPr>
        <w:t>68.</w:t>
      </w:r>
      <w:r w:rsidRPr="00930C40">
        <w:rPr>
          <w:noProof/>
        </w:rPr>
        <w:tab/>
        <w:t xml:space="preserve">Lau C, Dölle C, Gossmann TI, Agledal L, Niere M, Ziegler M. Isoform-specific targeting and interaction domains in human nicotinamide mononucleotide adenylyltransferases. </w:t>
      </w:r>
      <w:r w:rsidRPr="00930C40">
        <w:rPr>
          <w:i/>
          <w:noProof/>
        </w:rPr>
        <w:t>The Journal of Biological Chemistry</w:t>
      </w:r>
      <w:r w:rsidRPr="00930C40">
        <w:rPr>
          <w:noProof/>
        </w:rPr>
        <w:t xml:space="preserve"> </w:t>
      </w:r>
      <w:r w:rsidRPr="00930C40">
        <w:rPr>
          <w:b/>
          <w:noProof/>
        </w:rPr>
        <w:t>285</w:t>
      </w:r>
      <w:r w:rsidRPr="00930C40">
        <w:rPr>
          <w:noProof/>
        </w:rPr>
        <w:t>, 18868--18876 (2010).</w:t>
      </w:r>
    </w:p>
    <w:p w14:paraId="67080BAF" w14:textId="77777777" w:rsidR="00930C40" w:rsidRPr="00930C40" w:rsidRDefault="00930C40" w:rsidP="00930C40">
      <w:pPr>
        <w:pStyle w:val="EndNoteBibliography"/>
        <w:rPr>
          <w:noProof/>
        </w:rPr>
      </w:pPr>
    </w:p>
    <w:p w14:paraId="42F19875" w14:textId="14BE63D1" w:rsidR="008E2829" w:rsidRPr="000D3EAB" w:rsidRDefault="00B67075" w:rsidP="00930C40">
      <w:pPr>
        <w:pStyle w:val="BodyText"/>
        <w:rPr>
          <w:lang w:val="en-GB"/>
        </w:rPr>
      </w:pPr>
      <w:r w:rsidRPr="000D3EAB">
        <w:rPr>
          <w:lang w:val="en-GB"/>
        </w:rPr>
        <w:fldChar w:fldCharType="end"/>
      </w:r>
    </w:p>
    <w:sectPr w:rsidR="008E2829" w:rsidRPr="000D3EAB">
      <w:pgSz w:w="11906" w:h="16838"/>
      <w:pgMar w:top="567" w:right="567" w:bottom="567"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Ines Heiland" w:date="2018-11-29T13:41:00Z" w:initials="IH">
    <w:p w14:paraId="145E692D" w14:textId="2C285C04" w:rsidR="00BE1084" w:rsidRPr="00833C91" w:rsidRDefault="00BE1084">
      <w:pPr>
        <w:pStyle w:val="CommentText"/>
        <w:rPr>
          <w:lang w:val="en-US"/>
        </w:rPr>
      </w:pPr>
      <w:r>
        <w:rPr>
          <w:rStyle w:val="CommentReference"/>
        </w:rPr>
        <w:annotationRef/>
      </w:r>
      <w:r w:rsidRPr="00833C91">
        <w:rPr>
          <w:lang w:val="en-US"/>
        </w:rPr>
        <w:t>Link to be included</w:t>
      </w:r>
    </w:p>
  </w:comment>
  <w:comment w:id="14" w:author="Marc Niere" w:date="2018-12-07T13:35:00Z" w:initials="MN">
    <w:p w14:paraId="0F38F858" w14:textId="77777777" w:rsidR="00BE1084" w:rsidRPr="003E191A" w:rsidRDefault="00BE1084" w:rsidP="00B859D5">
      <w:pPr>
        <w:pStyle w:val="CommentText"/>
        <w:rPr>
          <w:lang w:val="en-US"/>
        </w:rPr>
      </w:pPr>
      <w:r>
        <w:rPr>
          <w:rStyle w:val="CommentReference"/>
        </w:rPr>
        <w:annotationRef/>
      </w:r>
      <w:r w:rsidRPr="003E191A">
        <w:rPr>
          <w:lang w:val="en-US"/>
        </w:rPr>
        <w:t xml:space="preserve">«@ </w:t>
      </w:r>
      <w:proofErr w:type="spellStart"/>
      <w:r w:rsidRPr="003E191A">
        <w:rPr>
          <w:lang w:val="en-US"/>
        </w:rPr>
        <w:t>Dorothée</w:t>
      </w:r>
      <w:proofErr w:type="spellEnd"/>
      <w:r w:rsidRPr="003E191A">
        <w:rPr>
          <w:lang w:val="en-US"/>
        </w:rPr>
        <w:t>: Why did you no longer add DTT from here on?</w:t>
      </w:r>
    </w:p>
  </w:comment>
  <w:comment w:id="15" w:author="Marc Niere" w:date="2018-12-07T13:35:00Z" w:initials="MN">
    <w:p w14:paraId="179C0809" w14:textId="77777777" w:rsidR="00BE1084" w:rsidRPr="003E191A" w:rsidRDefault="00BE1084" w:rsidP="00B859D5">
      <w:pPr>
        <w:pStyle w:val="CommentText"/>
        <w:rPr>
          <w:lang w:val="en-US"/>
        </w:rPr>
      </w:pPr>
      <w:r>
        <w:rPr>
          <w:rStyle w:val="CommentReference"/>
        </w:rPr>
        <w:annotationRef/>
      </w:r>
      <w:r w:rsidRPr="003E191A">
        <w:rPr>
          <w:lang w:val="en-US"/>
        </w:rPr>
        <w:t>Correct me if I am wrong, but 5% (v/v) deuterated H</w:t>
      </w:r>
      <w:r w:rsidRPr="003E191A">
        <w:rPr>
          <w:vertAlign w:val="subscript"/>
          <w:lang w:val="en-US"/>
        </w:rPr>
        <w:t>2</w:t>
      </w:r>
      <w:r w:rsidRPr="003E191A">
        <w:rPr>
          <w:lang w:val="en-US"/>
        </w:rPr>
        <w:t>O means: Water supplemented with 5% (v/v) D</w:t>
      </w:r>
      <w:r w:rsidRPr="003E191A">
        <w:rPr>
          <w:vertAlign w:val="subscript"/>
          <w:lang w:val="en-US"/>
        </w:rPr>
        <w:t>2</w:t>
      </w:r>
      <w:r w:rsidRPr="003E191A">
        <w:rPr>
          <w:lang w:val="en-US"/>
        </w:rPr>
        <w:t>O, doesn´t it?</w:t>
      </w:r>
    </w:p>
  </w:comment>
  <w:comment w:id="16" w:author="Marc Niere" w:date="2018-12-07T13:35:00Z" w:initials="MN">
    <w:p w14:paraId="57ED005C" w14:textId="77777777" w:rsidR="00BE1084" w:rsidRPr="003E191A" w:rsidRDefault="00BE1084" w:rsidP="00B859D5">
      <w:pPr>
        <w:pStyle w:val="CommentText"/>
        <w:rPr>
          <w:lang w:val="en-US"/>
        </w:rPr>
      </w:pPr>
      <w:r>
        <w:rPr>
          <w:rStyle w:val="CommentReference"/>
        </w:rPr>
        <w:annotationRef/>
      </w:r>
      <w:r w:rsidRPr="003E191A">
        <w:rPr>
          <w:lang w:val="en-US"/>
        </w:rPr>
        <w:t xml:space="preserve">It says here: «The acquisition was started with … 65000 …data </w:t>
      </w:r>
      <w:proofErr w:type="gramStart"/>
      <w:r w:rsidRPr="003E191A">
        <w:rPr>
          <w:lang w:val="en-US"/>
        </w:rPr>
        <w:t>points.»</w:t>
      </w:r>
      <w:proofErr w:type="gramEnd"/>
      <w:r w:rsidRPr="003E191A">
        <w:rPr>
          <w:lang w:val="en-US"/>
        </w:rPr>
        <w:t xml:space="preserve"> I don´t get that. Separate into two sentences?</w:t>
      </w:r>
    </w:p>
    <w:p w14:paraId="3A33A104" w14:textId="77777777" w:rsidR="00BE1084" w:rsidRPr="003E191A" w:rsidRDefault="00BE1084" w:rsidP="00B859D5">
      <w:pPr>
        <w:pStyle w:val="CommentText"/>
        <w:numPr>
          <w:ilvl w:val="0"/>
          <w:numId w:val="1"/>
        </w:numPr>
        <w:rPr>
          <w:lang w:val="en-US"/>
        </w:rPr>
      </w:pPr>
      <w:proofErr w:type="spellStart"/>
      <w:r w:rsidRPr="003E191A">
        <w:rPr>
          <w:lang w:val="en-US"/>
        </w:rPr>
        <w:t>Dorothée</w:t>
      </w:r>
      <w:proofErr w:type="spellEnd"/>
      <w:r w:rsidRPr="003E191A">
        <w:rPr>
          <w:lang w:val="en-US"/>
        </w:rPr>
        <w:t xml:space="preserve"> will have a look at this.</w:t>
      </w:r>
    </w:p>
  </w:comment>
  <w:comment w:id="17" w:author="Ines Heiland" w:date="2018-12-07T13:52:00Z" w:initials="IH">
    <w:p w14:paraId="564C357F" w14:textId="0AE71268" w:rsidR="00BE1084" w:rsidRPr="00ED7770" w:rsidRDefault="00BE1084">
      <w:pPr>
        <w:pStyle w:val="CommentText"/>
        <w:rPr>
          <w:lang w:val="en-US"/>
        </w:rPr>
      </w:pPr>
      <w:r>
        <w:rPr>
          <w:rStyle w:val="CommentReference"/>
        </w:rPr>
        <w:annotationRef/>
      </w:r>
      <w:proofErr w:type="spellStart"/>
      <w:r w:rsidRPr="00ED7770">
        <w:rPr>
          <w:lang w:val="en-US"/>
        </w:rPr>
        <w:t>Dorothee</w:t>
      </w:r>
      <w:proofErr w:type="spellEnd"/>
      <w:r w:rsidRPr="00ED7770">
        <w:rPr>
          <w:lang w:val="en-US"/>
        </w:rPr>
        <w:t xml:space="preserve"> commented here to add: </w:t>
      </w:r>
      <w:r>
        <w:rPr>
          <w:lang w:val="en-US"/>
        </w:rPr>
        <w:t>as well as its support through the Norwegian NMR platform NNM befor</w:t>
      </w:r>
      <w:r w:rsidR="008E6FA0">
        <w:rPr>
          <w:lang w:val="en-US"/>
        </w:rPr>
        <w:t>e</w:t>
      </w:r>
      <w:r>
        <w:rPr>
          <w:lang w:val="en-US"/>
        </w:rPr>
        <w:t xml:space="preserve"> this grant no. is this correct?</w:t>
      </w:r>
    </w:p>
  </w:comment>
  <w:comment w:id="20" w:author="Ines Heiland" w:date="2018-12-14T12:43:00Z" w:initials="IH">
    <w:p w14:paraId="23EFA7E0" w14:textId="6A31A857" w:rsidR="00176D05" w:rsidRPr="00176D05" w:rsidRDefault="00176D05">
      <w:pPr>
        <w:pStyle w:val="CommentText"/>
        <w:rPr>
          <w:lang w:val="en-US"/>
        </w:rPr>
      </w:pPr>
      <w:r>
        <w:rPr>
          <w:rStyle w:val="CommentReference"/>
        </w:rPr>
        <w:annotationRef/>
      </w:r>
      <w:r w:rsidRPr="00176D05">
        <w:rPr>
          <w:lang w:val="en-US"/>
        </w:rPr>
        <w:t>Potentially needs to be extended.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5E692D" w15:done="0"/>
  <w15:commentEx w15:paraId="0F38F858" w15:done="0"/>
  <w15:commentEx w15:paraId="179C0809" w15:done="0"/>
  <w15:commentEx w15:paraId="3A33A104" w15:done="0"/>
  <w15:commentEx w15:paraId="564C357F" w15:done="0"/>
  <w15:commentEx w15:paraId="23EFA7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5E692D" w16cid:durableId="1FAA6B12"/>
  <w16cid:commentId w16cid:paraId="0F38F858" w16cid:durableId="1FB5055C"/>
  <w16cid:commentId w16cid:paraId="179C0809" w16cid:durableId="1FB5055E"/>
  <w16cid:commentId w16cid:paraId="3A33A104" w16cid:durableId="1FB5055F"/>
  <w16cid:commentId w16cid:paraId="564C357F" w16cid:durableId="1FB4F9B8"/>
  <w16cid:commentId w16cid:paraId="23EFA7E0" w16cid:durableId="1FBE23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WenQuanYi Micro Hei">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Lohit Devanagari">
    <w:altName w:val="Cambria"/>
    <w:panose1 w:val="020B0604020202020204"/>
    <w:charset w:val="00"/>
    <w:family w:val="roman"/>
    <w:notTrueType/>
    <w:pitch w:val="default"/>
  </w:font>
  <w:font w:name="Thorndale">
    <w:altName w:val="Times New Roman"/>
    <w:panose1 w:val="020B0604020202020204"/>
    <w:charset w:val="01"/>
    <w:family w:val="roman"/>
    <w:pitch w:val="variable"/>
  </w:font>
  <w:font w:name="Albany">
    <w:altName w:val="Arial"/>
    <w:panose1 w:val="020B0604020202020204"/>
    <w:charset w:val="01"/>
    <w:family w:val="swiss"/>
    <w:pitch w:val="variable"/>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66F19"/>
    <w:multiLevelType w:val="hybridMultilevel"/>
    <w:tmpl w:val="F970C3C0"/>
    <w:lvl w:ilvl="0" w:tplc="2E58747A">
      <w:numFmt w:val="bullet"/>
      <w:lvlText w:val=""/>
      <w:lvlJc w:val="left"/>
      <w:pPr>
        <w:ind w:left="720" w:hanging="360"/>
      </w:pPr>
      <w:rPr>
        <w:rFonts w:ascii="Wingdings" w:eastAsia="WenQuanYi Micro Hei" w:hAnsi="Wingdings" w:cs="Mang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es Heiland">
    <w15:presenceInfo w15:providerId="None" w15:userId="Ines Heiland"/>
  </w15:person>
  <w15:person w15:author="Marc Niere">
    <w15:presenceInfo w15:providerId="AD" w15:userId="S-1-5-21-802251258-1118581320-926709054-7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trackRevisions/>
  <w:defaultTabStop w:val="6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Communications&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aafzpd7x090me025ux9pz7dftsws9twfsd&quot;&gt;NADdisease&lt;record-ids&gt;&lt;item&gt;1&lt;/item&gt;&lt;item&gt;2&lt;/item&gt;&lt;item&gt;3&lt;/item&gt;&lt;item&gt;5&lt;/item&gt;&lt;item&gt;6&lt;/item&gt;&lt;item&gt;11&lt;/item&gt;&lt;item&gt;12&lt;/item&gt;&lt;item&gt;13&lt;/item&gt;&lt;item&gt;14&lt;/item&gt;&lt;item&gt;19&lt;/item&gt;&lt;item&gt;25&lt;/item&gt;&lt;item&gt;27&lt;/item&gt;&lt;item&gt;28&lt;/item&gt;&lt;item&gt;32&lt;/item&gt;&lt;item&gt;33&lt;/item&gt;&lt;item&gt;34&lt;/item&gt;&lt;item&gt;37&lt;/item&gt;&lt;item&gt;38&lt;/item&gt;&lt;item&gt;40&lt;/item&gt;&lt;item&gt;41&lt;/item&gt;&lt;item&gt;43&lt;/item&gt;&lt;item&gt;46&lt;/item&gt;&lt;item&gt;47&lt;/item&gt;&lt;item&gt;48&lt;/item&gt;&lt;item&gt;51&lt;/item&gt;&lt;item&gt;52&lt;/item&gt;&lt;item&gt;53&lt;/item&gt;&lt;item&gt;54&lt;/item&gt;&lt;item&gt;55&lt;/item&gt;&lt;item&gt;57&lt;/item&gt;&lt;item&gt;58&lt;/item&gt;&lt;item&gt;59&lt;/item&gt;&lt;item&gt;60&lt;/item&gt;&lt;item&gt;62&lt;/item&gt;&lt;item&gt;64&lt;/item&gt;&lt;item&gt;65&lt;/item&gt;&lt;item&gt;66&lt;/item&gt;&lt;item&gt;68&lt;/item&gt;&lt;item&gt;70&lt;/item&gt;&lt;item&gt;71&lt;/item&gt;&lt;item&gt;72&lt;/item&gt;&lt;item&gt;74&lt;/item&gt;&lt;item&gt;78&lt;/item&gt;&lt;item&gt;80&lt;/item&gt;&lt;item&gt;82&lt;/item&gt;&lt;item&gt;100&lt;/item&gt;&lt;item&gt;127&lt;/item&gt;&lt;item&gt;131&lt;/item&gt;&lt;item&gt;139&lt;/item&gt;&lt;item&gt;148&lt;/item&gt;&lt;item&gt;149&lt;/item&gt;&lt;item&gt;151&lt;/item&gt;&lt;item&gt;152&lt;/item&gt;&lt;item&gt;153&lt;/item&gt;&lt;item&gt;154&lt;/item&gt;&lt;item&gt;155&lt;/item&gt;&lt;item&gt;156&lt;/item&gt;&lt;item&gt;175&lt;/item&gt;&lt;item&gt;178&lt;/item&gt;&lt;item&gt;179&lt;/item&gt;&lt;item&gt;183&lt;/item&gt;&lt;item&gt;186&lt;/item&gt;&lt;item&gt;189&lt;/item&gt;&lt;item&gt;191&lt;/item&gt;&lt;item&gt;195&lt;/item&gt;&lt;/record-ids&gt;&lt;/item&gt;&lt;/Libraries&gt;"/>
  </w:docVars>
  <w:rsids>
    <w:rsidRoot w:val="008E2829"/>
    <w:rsid w:val="0000165A"/>
    <w:rsid w:val="00004A0D"/>
    <w:rsid w:val="000076E1"/>
    <w:rsid w:val="000144A6"/>
    <w:rsid w:val="00056F04"/>
    <w:rsid w:val="00081A8A"/>
    <w:rsid w:val="00082EA3"/>
    <w:rsid w:val="000840E0"/>
    <w:rsid w:val="000A0F01"/>
    <w:rsid w:val="000A2327"/>
    <w:rsid w:val="000A4486"/>
    <w:rsid w:val="000B2A5D"/>
    <w:rsid w:val="000C0B6D"/>
    <w:rsid w:val="000C64B1"/>
    <w:rsid w:val="000D3EAB"/>
    <w:rsid w:val="000D57A1"/>
    <w:rsid w:val="000E5F45"/>
    <w:rsid w:val="000E644D"/>
    <w:rsid w:val="001014C4"/>
    <w:rsid w:val="00107A2F"/>
    <w:rsid w:val="00117ECC"/>
    <w:rsid w:val="001201DC"/>
    <w:rsid w:val="00120E1B"/>
    <w:rsid w:val="00124B42"/>
    <w:rsid w:val="00126283"/>
    <w:rsid w:val="00127214"/>
    <w:rsid w:val="00137BAA"/>
    <w:rsid w:val="0014418E"/>
    <w:rsid w:val="001458B8"/>
    <w:rsid w:val="00176D05"/>
    <w:rsid w:val="00177545"/>
    <w:rsid w:val="00177D93"/>
    <w:rsid w:val="00185133"/>
    <w:rsid w:val="0018770B"/>
    <w:rsid w:val="0019559B"/>
    <w:rsid w:val="001A3A49"/>
    <w:rsid w:val="001B0255"/>
    <w:rsid w:val="001B0837"/>
    <w:rsid w:val="001E3168"/>
    <w:rsid w:val="001E6333"/>
    <w:rsid w:val="001F2D0D"/>
    <w:rsid w:val="00200194"/>
    <w:rsid w:val="0022440F"/>
    <w:rsid w:val="0023174B"/>
    <w:rsid w:val="00250C24"/>
    <w:rsid w:val="002559C1"/>
    <w:rsid w:val="00256114"/>
    <w:rsid w:val="00297185"/>
    <w:rsid w:val="002A1BEE"/>
    <w:rsid w:val="002B1C66"/>
    <w:rsid w:val="002B3EDC"/>
    <w:rsid w:val="002C4FF9"/>
    <w:rsid w:val="002C786D"/>
    <w:rsid w:val="002E3CAF"/>
    <w:rsid w:val="002F496B"/>
    <w:rsid w:val="00320A40"/>
    <w:rsid w:val="00336129"/>
    <w:rsid w:val="00361901"/>
    <w:rsid w:val="00374FD9"/>
    <w:rsid w:val="00382D41"/>
    <w:rsid w:val="003879A8"/>
    <w:rsid w:val="003C0AEB"/>
    <w:rsid w:val="003E479C"/>
    <w:rsid w:val="0041644A"/>
    <w:rsid w:val="004172A8"/>
    <w:rsid w:val="00423193"/>
    <w:rsid w:val="00454516"/>
    <w:rsid w:val="004710FE"/>
    <w:rsid w:val="00472F32"/>
    <w:rsid w:val="00480E5E"/>
    <w:rsid w:val="00487AA4"/>
    <w:rsid w:val="004A329F"/>
    <w:rsid w:val="004D17A0"/>
    <w:rsid w:val="004D339E"/>
    <w:rsid w:val="004D4462"/>
    <w:rsid w:val="004D7759"/>
    <w:rsid w:val="004E60B8"/>
    <w:rsid w:val="005301F8"/>
    <w:rsid w:val="0054369E"/>
    <w:rsid w:val="005507BA"/>
    <w:rsid w:val="00564859"/>
    <w:rsid w:val="00581CB6"/>
    <w:rsid w:val="00591C84"/>
    <w:rsid w:val="005E1F86"/>
    <w:rsid w:val="00605EEB"/>
    <w:rsid w:val="00613509"/>
    <w:rsid w:val="00613A56"/>
    <w:rsid w:val="0061458A"/>
    <w:rsid w:val="00615702"/>
    <w:rsid w:val="00631D30"/>
    <w:rsid w:val="00634A92"/>
    <w:rsid w:val="00636555"/>
    <w:rsid w:val="00636BB4"/>
    <w:rsid w:val="00637154"/>
    <w:rsid w:val="0064185D"/>
    <w:rsid w:val="00646314"/>
    <w:rsid w:val="00654EB1"/>
    <w:rsid w:val="00665C1E"/>
    <w:rsid w:val="006868B2"/>
    <w:rsid w:val="00693487"/>
    <w:rsid w:val="00702836"/>
    <w:rsid w:val="007053DD"/>
    <w:rsid w:val="00733677"/>
    <w:rsid w:val="00747934"/>
    <w:rsid w:val="0075034C"/>
    <w:rsid w:val="0076152B"/>
    <w:rsid w:val="00777EB0"/>
    <w:rsid w:val="007819DD"/>
    <w:rsid w:val="00795F7F"/>
    <w:rsid w:val="007A5388"/>
    <w:rsid w:val="007C5E9E"/>
    <w:rsid w:val="007D5518"/>
    <w:rsid w:val="007E0CEC"/>
    <w:rsid w:val="007E29BB"/>
    <w:rsid w:val="007E32B9"/>
    <w:rsid w:val="007E459F"/>
    <w:rsid w:val="007F430C"/>
    <w:rsid w:val="008040B5"/>
    <w:rsid w:val="00814122"/>
    <w:rsid w:val="00814540"/>
    <w:rsid w:val="00832CD2"/>
    <w:rsid w:val="00833C91"/>
    <w:rsid w:val="00840822"/>
    <w:rsid w:val="00866E0D"/>
    <w:rsid w:val="0088455B"/>
    <w:rsid w:val="00897107"/>
    <w:rsid w:val="008A4BF8"/>
    <w:rsid w:val="008A5208"/>
    <w:rsid w:val="008A6AFF"/>
    <w:rsid w:val="008A6ED9"/>
    <w:rsid w:val="008C00CA"/>
    <w:rsid w:val="008C5A8C"/>
    <w:rsid w:val="008C62F1"/>
    <w:rsid w:val="008E2829"/>
    <w:rsid w:val="008E6FA0"/>
    <w:rsid w:val="00902701"/>
    <w:rsid w:val="00917385"/>
    <w:rsid w:val="00930C40"/>
    <w:rsid w:val="00934102"/>
    <w:rsid w:val="0093465C"/>
    <w:rsid w:val="00945809"/>
    <w:rsid w:val="009668B2"/>
    <w:rsid w:val="00981AA3"/>
    <w:rsid w:val="0098510B"/>
    <w:rsid w:val="00993F9A"/>
    <w:rsid w:val="00997D28"/>
    <w:rsid w:val="009A1249"/>
    <w:rsid w:val="009A5219"/>
    <w:rsid w:val="009D2ED4"/>
    <w:rsid w:val="009E539C"/>
    <w:rsid w:val="009E7435"/>
    <w:rsid w:val="00A00BDD"/>
    <w:rsid w:val="00A04BBA"/>
    <w:rsid w:val="00A11437"/>
    <w:rsid w:val="00A23AB0"/>
    <w:rsid w:val="00A248BD"/>
    <w:rsid w:val="00A27E7E"/>
    <w:rsid w:val="00A32F67"/>
    <w:rsid w:val="00A430A6"/>
    <w:rsid w:val="00A46CD2"/>
    <w:rsid w:val="00A70220"/>
    <w:rsid w:val="00A72ADF"/>
    <w:rsid w:val="00A75D06"/>
    <w:rsid w:val="00A90E89"/>
    <w:rsid w:val="00AD0204"/>
    <w:rsid w:val="00AD352C"/>
    <w:rsid w:val="00AD6D21"/>
    <w:rsid w:val="00AF7E93"/>
    <w:rsid w:val="00B136DB"/>
    <w:rsid w:val="00B17FE7"/>
    <w:rsid w:val="00B22DD3"/>
    <w:rsid w:val="00B4041E"/>
    <w:rsid w:val="00B40907"/>
    <w:rsid w:val="00B42630"/>
    <w:rsid w:val="00B67075"/>
    <w:rsid w:val="00B76AC5"/>
    <w:rsid w:val="00B84A7C"/>
    <w:rsid w:val="00B859D5"/>
    <w:rsid w:val="00B97D54"/>
    <w:rsid w:val="00BA00EF"/>
    <w:rsid w:val="00BB07E2"/>
    <w:rsid w:val="00BB4180"/>
    <w:rsid w:val="00BD1AEE"/>
    <w:rsid w:val="00BE1084"/>
    <w:rsid w:val="00BE6AA5"/>
    <w:rsid w:val="00BF7011"/>
    <w:rsid w:val="00C02ABF"/>
    <w:rsid w:val="00C02D21"/>
    <w:rsid w:val="00C126C0"/>
    <w:rsid w:val="00C87876"/>
    <w:rsid w:val="00C9156D"/>
    <w:rsid w:val="00C95437"/>
    <w:rsid w:val="00CA6F74"/>
    <w:rsid w:val="00CB1CB4"/>
    <w:rsid w:val="00CC5A71"/>
    <w:rsid w:val="00CF2273"/>
    <w:rsid w:val="00D03BD8"/>
    <w:rsid w:val="00D14A86"/>
    <w:rsid w:val="00D17B7B"/>
    <w:rsid w:val="00D2062F"/>
    <w:rsid w:val="00D2495F"/>
    <w:rsid w:val="00D33D09"/>
    <w:rsid w:val="00D4451B"/>
    <w:rsid w:val="00D6201F"/>
    <w:rsid w:val="00D77216"/>
    <w:rsid w:val="00DA02D7"/>
    <w:rsid w:val="00DA29DE"/>
    <w:rsid w:val="00DB1F5E"/>
    <w:rsid w:val="00DC5348"/>
    <w:rsid w:val="00DD0468"/>
    <w:rsid w:val="00DD37A8"/>
    <w:rsid w:val="00DD4F42"/>
    <w:rsid w:val="00DD7572"/>
    <w:rsid w:val="00E01939"/>
    <w:rsid w:val="00E07A79"/>
    <w:rsid w:val="00E31D49"/>
    <w:rsid w:val="00E349CA"/>
    <w:rsid w:val="00E50726"/>
    <w:rsid w:val="00E63F1F"/>
    <w:rsid w:val="00E744CE"/>
    <w:rsid w:val="00E829F8"/>
    <w:rsid w:val="00E84968"/>
    <w:rsid w:val="00E96F17"/>
    <w:rsid w:val="00EB0C6A"/>
    <w:rsid w:val="00EC375A"/>
    <w:rsid w:val="00ED2849"/>
    <w:rsid w:val="00ED31FD"/>
    <w:rsid w:val="00ED7714"/>
    <w:rsid w:val="00ED7770"/>
    <w:rsid w:val="00EE0200"/>
    <w:rsid w:val="00F102E3"/>
    <w:rsid w:val="00F1049F"/>
    <w:rsid w:val="00F37205"/>
    <w:rsid w:val="00F5511A"/>
    <w:rsid w:val="00FA26B0"/>
    <w:rsid w:val="00FB37DE"/>
    <w:rsid w:val="00FB407A"/>
    <w:rsid w:val="00FB4112"/>
    <w:rsid w:val="00FD4325"/>
    <w:rsid w:val="00FD6C73"/>
    <w:rsid w:val="00FF0A76"/>
    <w:rsid w:val="00FF73C0"/>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7713"/>
  <w15:docId w15:val="{9061AA99-583A-3646-A222-56EBD5E7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 w:val="24"/>
        <w:szCs w:val="24"/>
        <w:lang w:val="nb-NO"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AC5"/>
    <w:rPr>
      <w:rFonts w:ascii="Times New Roman" w:eastAsia="Times New Roman" w:hAnsi="Times New Roman" w:cs="Times New Roman"/>
      <w:lang w:bidi="ar-SA"/>
    </w:rPr>
  </w:style>
  <w:style w:type="paragraph" w:styleId="Heading1">
    <w:name w:val="heading 1"/>
    <w:basedOn w:val="Heading"/>
    <w:next w:val="BodyText"/>
    <w:uiPriority w:val="9"/>
    <w:qFormat/>
    <w:pPr>
      <w:outlineLvl w:val="0"/>
    </w:pPr>
    <w:rPr>
      <w:rFonts w:ascii="Thorndale" w:hAnsi="Thorndale"/>
      <w:b/>
      <w:bCs/>
      <w:sz w:val="48"/>
      <w:szCs w:val="44"/>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widowControl w:val="0"/>
      <w:spacing w:before="240" w:after="283"/>
    </w:pPr>
    <w:rPr>
      <w:rFonts w:ascii="Albany" w:eastAsia="WenQuanYi Micro Hei" w:hAnsi="Albany" w:cs="Lohit Devanagari"/>
      <w:sz w:val="28"/>
      <w:szCs w:val="26"/>
      <w:lang w:bidi="hi-IN"/>
    </w:rPr>
  </w:style>
  <w:style w:type="paragraph" w:styleId="BodyText">
    <w:name w:val="Body Text"/>
    <w:basedOn w:val="Normal"/>
    <w:link w:val="BodyTextChar"/>
    <w:pPr>
      <w:widowControl w:val="0"/>
      <w:spacing w:after="283"/>
      <w:jc w:val="both"/>
    </w:pPr>
    <w:rPr>
      <w:rFonts w:ascii="Liberation Serif" w:eastAsia="WenQuanYi Micro Hei" w:hAnsi="Liberation Serif" w:cs="Lohit Devanagari"/>
      <w:lang w:bidi="hi-IN"/>
    </w:rPr>
  </w:style>
  <w:style w:type="paragraph" w:styleId="List">
    <w:name w:val="List"/>
    <w:basedOn w:val="BodyText"/>
  </w:style>
  <w:style w:type="paragraph" w:styleId="Caption">
    <w:name w:val="caption"/>
    <w:basedOn w:val="Normal"/>
    <w:qFormat/>
    <w:pPr>
      <w:widowControl w:val="0"/>
      <w:suppressLineNumbers/>
      <w:spacing w:before="120" w:after="120"/>
    </w:pPr>
    <w:rPr>
      <w:rFonts w:ascii="Liberation Serif" w:eastAsia="WenQuanYi Micro Hei" w:hAnsi="Liberation Serif" w:cs="Lohit Devanagari"/>
      <w:i/>
      <w:iCs/>
      <w:lang w:bidi="hi-IN"/>
    </w:rPr>
  </w:style>
  <w:style w:type="paragraph" w:customStyle="1" w:styleId="Index">
    <w:name w:val="Index"/>
    <w:basedOn w:val="Normal"/>
    <w:qFormat/>
    <w:pPr>
      <w:widowControl w:val="0"/>
      <w:suppressLineNumbers/>
    </w:pPr>
    <w:rPr>
      <w:rFonts w:ascii="Liberation Serif" w:eastAsia="WenQuanYi Micro Hei" w:hAnsi="Liberation Serif" w:cs="Lohit Devanagari"/>
      <w:lang w:bidi="hi-IN"/>
    </w:rPr>
  </w:style>
  <w:style w:type="paragraph" w:customStyle="1" w:styleId="HorizontalLine">
    <w:name w:val="Horizontal Line"/>
    <w:basedOn w:val="Normal"/>
    <w:next w:val="BodyText"/>
    <w:qFormat/>
    <w:pPr>
      <w:widowControl w:val="0"/>
      <w:pBdr>
        <w:bottom w:val="double" w:sz="2" w:space="0" w:color="808080"/>
      </w:pBdr>
      <w:spacing w:after="283"/>
    </w:pPr>
    <w:rPr>
      <w:rFonts w:ascii="Liberation Serif" w:eastAsia="WenQuanYi Micro Hei" w:hAnsi="Liberation Serif" w:cs="Lohit Devanagari"/>
      <w:sz w:val="12"/>
      <w:lang w:bidi="hi-IN"/>
    </w:rPr>
  </w:style>
  <w:style w:type="paragraph" w:styleId="EnvelopeReturn">
    <w:name w:val="envelope return"/>
    <w:basedOn w:val="Normal"/>
    <w:pPr>
      <w:widowControl w:val="0"/>
    </w:pPr>
    <w:rPr>
      <w:rFonts w:ascii="Liberation Serif" w:eastAsia="WenQuanYi Micro Hei" w:hAnsi="Liberation Serif" w:cs="Lohit Devanagari"/>
      <w:i/>
      <w:lang w:bidi="hi-IN"/>
    </w:rPr>
  </w:style>
  <w:style w:type="paragraph" w:customStyle="1" w:styleId="TableContents">
    <w:name w:val="Table Contents"/>
    <w:basedOn w:val="BodyText"/>
    <w:qFormat/>
  </w:style>
  <w:style w:type="paragraph" w:styleId="Footer">
    <w:name w:val="footer"/>
    <w:basedOn w:val="Normal"/>
    <w:pPr>
      <w:widowControl w:val="0"/>
      <w:suppressLineNumbers/>
      <w:tabs>
        <w:tab w:val="center" w:pos="4818"/>
        <w:tab w:val="right" w:pos="9637"/>
      </w:tabs>
    </w:pPr>
    <w:rPr>
      <w:rFonts w:ascii="Liberation Serif" w:eastAsia="WenQuanYi Micro Hei" w:hAnsi="Liberation Serif" w:cs="Lohit Devanagari"/>
      <w:lang w:bidi="hi-IN"/>
    </w:rPr>
  </w:style>
  <w:style w:type="paragraph" w:styleId="Header">
    <w:name w:val="header"/>
    <w:basedOn w:val="Normal"/>
    <w:pPr>
      <w:widowControl w:val="0"/>
      <w:suppressLineNumbers/>
      <w:tabs>
        <w:tab w:val="center" w:pos="4818"/>
        <w:tab w:val="right" w:pos="9637"/>
      </w:tabs>
    </w:pPr>
    <w:rPr>
      <w:rFonts w:ascii="Liberation Serif" w:eastAsia="WenQuanYi Micro Hei" w:hAnsi="Liberation Serif" w:cs="Lohit Devanagari"/>
      <w:lang w:bidi="hi-IN"/>
    </w:rPr>
  </w:style>
  <w:style w:type="paragraph" w:customStyle="1" w:styleId="EndNoteBibliographyTitle">
    <w:name w:val="EndNote Bibliography Title"/>
    <w:basedOn w:val="Normal"/>
    <w:link w:val="EndNoteBibliographyTitleChar"/>
    <w:rsid w:val="00B67075"/>
    <w:pPr>
      <w:widowControl w:val="0"/>
      <w:jc w:val="center"/>
    </w:pPr>
    <w:rPr>
      <w:rFonts w:ascii="Liberation Serif" w:eastAsia="WenQuanYi Micro Hei" w:hAnsi="Liberation Serif" w:cs="Liberation Serif"/>
      <w:lang w:bidi="hi-IN"/>
    </w:rPr>
  </w:style>
  <w:style w:type="character" w:customStyle="1" w:styleId="BodyTextChar">
    <w:name w:val="Body Text Char"/>
    <w:basedOn w:val="DefaultParagraphFont"/>
    <w:link w:val="BodyText"/>
    <w:rsid w:val="00B67075"/>
  </w:style>
  <w:style w:type="character" w:customStyle="1" w:styleId="EndNoteBibliographyTitleChar">
    <w:name w:val="EndNote Bibliography Title Char"/>
    <w:basedOn w:val="BodyTextChar"/>
    <w:link w:val="EndNoteBibliographyTitle"/>
    <w:rsid w:val="00B67075"/>
    <w:rPr>
      <w:rFonts w:cs="Liberation Serif"/>
    </w:rPr>
  </w:style>
  <w:style w:type="paragraph" w:customStyle="1" w:styleId="EndNoteBibliography">
    <w:name w:val="EndNote Bibliography"/>
    <w:basedOn w:val="Normal"/>
    <w:link w:val="EndNoteBibliographyChar"/>
    <w:rsid w:val="00B67075"/>
    <w:pPr>
      <w:widowControl w:val="0"/>
      <w:jc w:val="both"/>
    </w:pPr>
    <w:rPr>
      <w:rFonts w:ascii="Liberation Serif" w:eastAsia="WenQuanYi Micro Hei" w:hAnsi="Liberation Serif" w:cs="Liberation Serif"/>
      <w:lang w:bidi="hi-IN"/>
    </w:rPr>
  </w:style>
  <w:style w:type="character" w:customStyle="1" w:styleId="EndNoteBibliographyChar">
    <w:name w:val="EndNote Bibliography Char"/>
    <w:basedOn w:val="BodyTextChar"/>
    <w:link w:val="EndNoteBibliography"/>
    <w:rsid w:val="00B67075"/>
    <w:rPr>
      <w:rFonts w:cs="Liberation Serif"/>
    </w:rPr>
  </w:style>
  <w:style w:type="character" w:styleId="CommentReference">
    <w:name w:val="annotation reference"/>
    <w:basedOn w:val="DefaultParagraphFont"/>
    <w:uiPriority w:val="99"/>
    <w:semiHidden/>
    <w:unhideWhenUsed/>
    <w:rsid w:val="00E744CE"/>
    <w:rPr>
      <w:sz w:val="16"/>
      <w:szCs w:val="16"/>
    </w:rPr>
  </w:style>
  <w:style w:type="paragraph" w:styleId="CommentText">
    <w:name w:val="annotation text"/>
    <w:basedOn w:val="Normal"/>
    <w:link w:val="CommentTextChar"/>
    <w:uiPriority w:val="99"/>
    <w:unhideWhenUsed/>
    <w:rsid w:val="00E744CE"/>
    <w:pPr>
      <w:widowControl w:val="0"/>
    </w:pPr>
    <w:rPr>
      <w:rFonts w:ascii="Liberation Serif" w:eastAsia="WenQuanYi Micro Hei" w:hAnsi="Liberation Serif" w:cs="Mangal"/>
      <w:sz w:val="20"/>
      <w:szCs w:val="18"/>
      <w:lang w:bidi="hi-IN"/>
    </w:rPr>
  </w:style>
  <w:style w:type="character" w:customStyle="1" w:styleId="CommentTextChar">
    <w:name w:val="Comment Text Char"/>
    <w:basedOn w:val="DefaultParagraphFont"/>
    <w:link w:val="CommentText"/>
    <w:uiPriority w:val="99"/>
    <w:rsid w:val="00E744CE"/>
    <w:rPr>
      <w:rFonts w:cs="Mangal"/>
      <w:sz w:val="20"/>
      <w:szCs w:val="18"/>
    </w:rPr>
  </w:style>
  <w:style w:type="paragraph" w:styleId="CommentSubject">
    <w:name w:val="annotation subject"/>
    <w:basedOn w:val="CommentText"/>
    <w:next w:val="CommentText"/>
    <w:link w:val="CommentSubjectChar"/>
    <w:uiPriority w:val="99"/>
    <w:semiHidden/>
    <w:unhideWhenUsed/>
    <w:rsid w:val="00E744CE"/>
    <w:rPr>
      <w:b/>
      <w:bCs/>
    </w:rPr>
  </w:style>
  <w:style w:type="character" w:customStyle="1" w:styleId="CommentSubjectChar">
    <w:name w:val="Comment Subject Char"/>
    <w:basedOn w:val="CommentTextChar"/>
    <w:link w:val="CommentSubject"/>
    <w:uiPriority w:val="99"/>
    <w:semiHidden/>
    <w:rsid w:val="00E744CE"/>
    <w:rPr>
      <w:rFonts w:cs="Mangal"/>
      <w:b/>
      <w:bCs/>
      <w:sz w:val="20"/>
      <w:szCs w:val="18"/>
    </w:rPr>
  </w:style>
  <w:style w:type="paragraph" w:styleId="BalloonText">
    <w:name w:val="Balloon Text"/>
    <w:basedOn w:val="Normal"/>
    <w:link w:val="BalloonTextChar"/>
    <w:uiPriority w:val="99"/>
    <w:semiHidden/>
    <w:unhideWhenUsed/>
    <w:rsid w:val="00E744CE"/>
    <w:pPr>
      <w:widowControl w:val="0"/>
    </w:pPr>
    <w:rPr>
      <w:rFonts w:eastAsia="WenQuanYi Micro Hei" w:cs="Mangal"/>
      <w:sz w:val="18"/>
      <w:szCs w:val="16"/>
      <w:lang w:bidi="hi-IN"/>
    </w:rPr>
  </w:style>
  <w:style w:type="character" w:customStyle="1" w:styleId="BalloonTextChar">
    <w:name w:val="Balloon Text Char"/>
    <w:basedOn w:val="DefaultParagraphFont"/>
    <w:link w:val="BalloonText"/>
    <w:uiPriority w:val="99"/>
    <w:semiHidden/>
    <w:rsid w:val="00E744CE"/>
    <w:rPr>
      <w:rFonts w:ascii="Times New Roman" w:hAnsi="Times New Roman" w:cs="Mangal"/>
      <w:sz w:val="18"/>
      <w:szCs w:val="16"/>
    </w:rPr>
  </w:style>
  <w:style w:type="paragraph" w:styleId="HTMLPreformatted">
    <w:name w:val="HTML Preformatted"/>
    <w:basedOn w:val="Normal"/>
    <w:link w:val="HTMLPreformattedChar"/>
    <w:uiPriority w:val="99"/>
    <w:semiHidden/>
    <w:unhideWhenUsed/>
    <w:rsid w:val="005E1F86"/>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5E1F86"/>
    <w:rPr>
      <w:rFonts w:ascii="Consolas" w:hAnsi="Consolas" w:cs="Mangal"/>
      <w:sz w:val="20"/>
      <w:szCs w:val="18"/>
    </w:rPr>
  </w:style>
  <w:style w:type="character" w:styleId="PlaceholderText">
    <w:name w:val="Placeholder Text"/>
    <w:basedOn w:val="DefaultParagraphFont"/>
    <w:uiPriority w:val="99"/>
    <w:semiHidden/>
    <w:rsid w:val="00E63F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6172">
      <w:bodyDiv w:val="1"/>
      <w:marLeft w:val="0"/>
      <w:marRight w:val="0"/>
      <w:marTop w:val="0"/>
      <w:marBottom w:val="0"/>
      <w:divBdr>
        <w:top w:val="none" w:sz="0" w:space="0" w:color="auto"/>
        <w:left w:val="none" w:sz="0" w:space="0" w:color="auto"/>
        <w:bottom w:val="none" w:sz="0" w:space="0" w:color="auto"/>
        <w:right w:val="none" w:sz="0" w:space="0" w:color="auto"/>
      </w:divBdr>
    </w:div>
    <w:div w:id="105807188">
      <w:bodyDiv w:val="1"/>
      <w:marLeft w:val="0"/>
      <w:marRight w:val="0"/>
      <w:marTop w:val="0"/>
      <w:marBottom w:val="0"/>
      <w:divBdr>
        <w:top w:val="none" w:sz="0" w:space="0" w:color="auto"/>
        <w:left w:val="none" w:sz="0" w:space="0" w:color="auto"/>
        <w:bottom w:val="none" w:sz="0" w:space="0" w:color="auto"/>
        <w:right w:val="none" w:sz="0" w:space="0" w:color="auto"/>
      </w:divBdr>
    </w:div>
    <w:div w:id="1080056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7D46F-AB9A-E245-B19E-AFB8F1F72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16450</Words>
  <Characters>93765</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109996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Ines Heiland</dc:creator>
  <dc:description/>
  <cp:lastModifiedBy>Ines Heiland</cp:lastModifiedBy>
  <cp:revision>36</cp:revision>
  <dcterms:created xsi:type="dcterms:W3CDTF">2018-12-14T11:05:00Z</dcterms:created>
  <dcterms:modified xsi:type="dcterms:W3CDTF">2018-12-16T11:48:00Z</dcterms:modified>
  <dc:language>nb-NO</dc:language>
</cp:coreProperties>
</file>